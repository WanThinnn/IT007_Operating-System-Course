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AFF8F2" w14:textId="6D6F2448" w:rsidR="00440954" w:rsidRPr="000C05B5" w:rsidRDefault="00440954" w:rsidP="001F035A">
      <w:pPr>
        <w:spacing w:after="0" w:line="240" w:lineRule="auto"/>
        <w:jc w:val="both"/>
        <w:rPr>
          <w:rFonts w:ascii="Times New Roman" w:eastAsia="Times New Roman" w:hAnsi="Times New Roman" w:cs="Times New Roman"/>
          <w:color w:val="1C1E21"/>
          <w:kern w:val="0"/>
          <w:sz w:val="26"/>
          <w:szCs w:val="26"/>
          <w14:ligatures w14:val="none"/>
        </w:rPr>
      </w:pPr>
      <w:r w:rsidRPr="000C05B5">
        <w:rPr>
          <w:rFonts w:ascii="Times New Roman" w:eastAsia="Times New Roman" w:hAnsi="Times New Roman" w:cs="Times New Roman"/>
          <w:b/>
          <w:bCs/>
          <w:color w:val="1C1E21"/>
          <w:kern w:val="0"/>
          <w:sz w:val="26"/>
          <w:szCs w:val="26"/>
          <w14:ligatures w14:val="none"/>
        </w:rPr>
        <w:t xml:space="preserve">Ôn tập chương 1: </w:t>
      </w:r>
    </w:p>
    <w:p w14:paraId="3AEE1AB4" w14:textId="77777777" w:rsidR="00440954" w:rsidRPr="000C05B5" w:rsidRDefault="00440954" w:rsidP="001F035A">
      <w:pPr>
        <w:spacing w:after="0" w:line="240" w:lineRule="auto"/>
        <w:jc w:val="both"/>
        <w:rPr>
          <w:rFonts w:ascii="Times New Roman" w:eastAsia="Times New Roman" w:hAnsi="Times New Roman" w:cs="Times New Roman"/>
          <w:b/>
          <w:bCs/>
          <w:color w:val="1C1E21"/>
          <w:kern w:val="0"/>
          <w:sz w:val="26"/>
          <w:szCs w:val="26"/>
          <w14:ligatures w14:val="none"/>
        </w:rPr>
      </w:pPr>
      <w:r w:rsidRPr="000C05B5">
        <w:rPr>
          <w:rFonts w:ascii="Times New Roman" w:eastAsia="Times New Roman" w:hAnsi="Times New Roman" w:cs="Times New Roman"/>
          <w:b/>
          <w:bCs/>
          <w:color w:val="1C1E21"/>
          <w:kern w:val="0"/>
          <w:sz w:val="26"/>
          <w:szCs w:val="26"/>
          <w14:ligatures w14:val="none"/>
        </w:rPr>
        <w:t xml:space="preserve">Câu 1 : Định nghĩa hệ điều hành? </w:t>
      </w:r>
    </w:p>
    <w:p w14:paraId="5B834D78" w14:textId="7A98CDF2" w:rsidR="00440954" w:rsidRPr="000C05B5" w:rsidRDefault="00440954" w:rsidP="001F035A">
      <w:pPr>
        <w:spacing w:after="0" w:line="240" w:lineRule="auto"/>
        <w:jc w:val="both"/>
        <w:rPr>
          <w:rFonts w:ascii="Times New Roman" w:eastAsia="Times New Roman" w:hAnsi="Times New Roman" w:cs="Times New Roman"/>
          <w:color w:val="1C1E21"/>
          <w:kern w:val="0"/>
          <w:sz w:val="26"/>
          <w:szCs w:val="26"/>
          <w14:ligatures w14:val="none"/>
        </w:rPr>
      </w:pPr>
      <w:r w:rsidRPr="000C05B5">
        <w:rPr>
          <w:rFonts w:ascii="Times New Roman" w:eastAsia="Times New Roman" w:hAnsi="Times New Roman" w:cs="Times New Roman"/>
          <w:color w:val="1C1E21"/>
          <w:kern w:val="0"/>
          <w:sz w:val="26"/>
          <w:szCs w:val="26"/>
          <w14:ligatures w14:val="none"/>
        </w:rPr>
        <w:t>- Hệ điều hành là chương trình trung gian giữa phần cứng máy tính và người sử</w:t>
      </w:r>
      <w:r w:rsidR="001F035A" w:rsidRPr="000C05B5">
        <w:rPr>
          <w:rFonts w:ascii="Times New Roman" w:eastAsia="Times New Roman" w:hAnsi="Times New Roman" w:cs="Times New Roman"/>
          <w:color w:val="1C1E21"/>
          <w:kern w:val="0"/>
          <w:sz w:val="26"/>
          <w:szCs w:val="26"/>
          <w14:ligatures w14:val="none"/>
        </w:rPr>
        <w:t xml:space="preserve"> </w:t>
      </w:r>
      <w:r w:rsidRPr="000C05B5">
        <w:rPr>
          <w:rFonts w:ascii="Times New Roman" w:eastAsia="Times New Roman" w:hAnsi="Times New Roman" w:cs="Times New Roman"/>
          <w:color w:val="1C1E21"/>
          <w:kern w:val="0"/>
          <w:sz w:val="26"/>
          <w:szCs w:val="26"/>
          <w14:ligatures w14:val="none"/>
        </w:rPr>
        <w:t>dụng, có chức năng điều khiển và phối hợp việc sử dụng phần cứng và cung cấp các dịch vụ cơ bản cho các ứng dụng.</w:t>
      </w:r>
    </w:p>
    <w:p w14:paraId="03200273" w14:textId="68D37F0F" w:rsidR="001F035A" w:rsidRPr="000C05B5" w:rsidRDefault="0059606F" w:rsidP="001F035A">
      <w:pPr>
        <w:spacing w:after="0" w:line="240" w:lineRule="auto"/>
        <w:jc w:val="both"/>
        <w:rPr>
          <w:rFonts w:ascii="Times New Roman" w:eastAsia="Times New Roman" w:hAnsi="Times New Roman" w:cs="Times New Roman"/>
          <w:color w:val="1C1E21"/>
          <w:kern w:val="0"/>
          <w:sz w:val="26"/>
          <w:szCs w:val="26"/>
          <w14:ligatures w14:val="none"/>
        </w:rPr>
      </w:pPr>
      <w:r w:rsidRPr="000C05B5">
        <w:rPr>
          <w:rFonts w:ascii="Times New Roman" w:eastAsia="Times New Roman" w:hAnsi="Times New Roman" w:cs="Times New Roman"/>
          <w:color w:val="1C1E21"/>
          <w:kern w:val="0"/>
          <w:sz w:val="26"/>
          <w:szCs w:val="26"/>
          <w14:ligatures w14:val="none"/>
        </w:rPr>
        <w:t>- Trung gian giữa phần cứng</w:t>
      </w:r>
      <w:r w:rsidR="00F44617" w:rsidRPr="000C05B5">
        <w:rPr>
          <w:rFonts w:ascii="Times New Roman" w:eastAsia="Times New Roman" w:hAnsi="Times New Roman" w:cs="Times New Roman"/>
          <w:color w:val="1C1E21"/>
          <w:kern w:val="0"/>
          <w:sz w:val="26"/>
          <w:szCs w:val="26"/>
          <w14:ligatures w14:val="none"/>
        </w:rPr>
        <w:t xml:space="preserve"> máy tính</w:t>
      </w:r>
      <w:r w:rsidRPr="000C05B5">
        <w:rPr>
          <w:rFonts w:ascii="Times New Roman" w:eastAsia="Times New Roman" w:hAnsi="Times New Roman" w:cs="Times New Roman"/>
          <w:color w:val="1C1E21"/>
          <w:kern w:val="0"/>
          <w:sz w:val="26"/>
          <w:szCs w:val="26"/>
          <w14:ligatures w14:val="none"/>
        </w:rPr>
        <w:t xml:space="preserve"> và người sử dụng</w:t>
      </w:r>
    </w:p>
    <w:p w14:paraId="71150861" w14:textId="7E673878" w:rsidR="00061643" w:rsidRPr="000C05B5" w:rsidRDefault="00061643" w:rsidP="001F035A">
      <w:pPr>
        <w:spacing w:after="0" w:line="240" w:lineRule="auto"/>
        <w:jc w:val="both"/>
        <w:rPr>
          <w:rFonts w:ascii="Times New Roman" w:eastAsia="Times New Roman" w:hAnsi="Times New Roman" w:cs="Times New Roman"/>
          <w:color w:val="1C1E21"/>
          <w:kern w:val="0"/>
          <w:sz w:val="26"/>
          <w:szCs w:val="26"/>
          <w14:ligatures w14:val="none"/>
        </w:rPr>
      </w:pPr>
      <w:r w:rsidRPr="000C05B5">
        <w:rPr>
          <w:rFonts w:ascii="Times New Roman" w:eastAsia="Times New Roman" w:hAnsi="Times New Roman" w:cs="Times New Roman"/>
          <w:color w:val="1C1E21"/>
          <w:kern w:val="0"/>
          <w:sz w:val="26"/>
          <w:szCs w:val="26"/>
          <w14:ligatures w14:val="none"/>
        </w:rPr>
        <w:t>- Mục tiêu:</w:t>
      </w:r>
    </w:p>
    <w:p w14:paraId="475CCA19" w14:textId="30649B43" w:rsidR="00061643" w:rsidRPr="000C05B5" w:rsidRDefault="00061643" w:rsidP="001F035A">
      <w:pPr>
        <w:spacing w:after="0" w:line="240" w:lineRule="auto"/>
        <w:jc w:val="both"/>
        <w:rPr>
          <w:rFonts w:ascii="Times New Roman" w:eastAsia="Times New Roman" w:hAnsi="Times New Roman" w:cs="Times New Roman"/>
          <w:color w:val="1C1E21"/>
          <w:kern w:val="0"/>
          <w:sz w:val="26"/>
          <w:szCs w:val="26"/>
          <w14:ligatures w14:val="none"/>
        </w:rPr>
      </w:pPr>
      <w:r w:rsidRPr="000C05B5">
        <w:rPr>
          <w:rFonts w:ascii="Times New Roman" w:eastAsia="Times New Roman" w:hAnsi="Times New Roman" w:cs="Times New Roman"/>
          <w:color w:val="1C1E21"/>
          <w:kern w:val="0"/>
          <w:sz w:val="26"/>
          <w:szCs w:val="26"/>
          <w14:ligatures w14:val="none"/>
        </w:rPr>
        <w:tab/>
        <w:t>+ Đối với Hardware: quản lý và phân phát tài nguyên cho hiệu quả nhất</w:t>
      </w:r>
      <w:r w:rsidR="002A5FED" w:rsidRPr="000C05B5">
        <w:rPr>
          <w:rFonts w:ascii="Times New Roman" w:eastAsia="Times New Roman" w:hAnsi="Times New Roman" w:cs="Times New Roman"/>
          <w:color w:val="1C1E21"/>
          <w:kern w:val="0"/>
          <w:sz w:val="26"/>
          <w:szCs w:val="26"/>
          <w14:ligatures w14:val="none"/>
        </w:rPr>
        <w:t xml:space="preserve"> =&gt; Multitasking</w:t>
      </w:r>
    </w:p>
    <w:p w14:paraId="42923E6B" w14:textId="5930A8A6" w:rsidR="002A5FED" w:rsidRPr="000C05B5" w:rsidRDefault="002A5FED" w:rsidP="001F035A">
      <w:pPr>
        <w:spacing w:after="0" w:line="240" w:lineRule="auto"/>
        <w:jc w:val="both"/>
        <w:rPr>
          <w:rFonts w:ascii="Times New Roman" w:eastAsia="Times New Roman" w:hAnsi="Times New Roman" w:cs="Times New Roman"/>
          <w:color w:val="1C1E21"/>
          <w:kern w:val="0"/>
          <w:sz w:val="26"/>
          <w:szCs w:val="26"/>
          <w14:ligatures w14:val="none"/>
        </w:rPr>
      </w:pPr>
      <w:r w:rsidRPr="000C05B5">
        <w:rPr>
          <w:rFonts w:ascii="Times New Roman" w:eastAsia="Times New Roman" w:hAnsi="Times New Roman" w:cs="Times New Roman"/>
          <w:color w:val="1C1E21"/>
          <w:kern w:val="0"/>
          <w:sz w:val="26"/>
          <w:szCs w:val="26"/>
          <w14:ligatures w14:val="none"/>
        </w:rPr>
        <w:tab/>
        <w:t xml:space="preserve">+ Đối với người dùng: cung cấp giao diện thân thiện, cung cấp dịch vụ cho người sử dụng =&gt; </w:t>
      </w:r>
      <w:r w:rsidR="00680B7B" w:rsidRPr="000C05B5">
        <w:rPr>
          <w:rFonts w:ascii="Times New Roman" w:eastAsia="Times New Roman" w:hAnsi="Times New Roman" w:cs="Times New Roman"/>
          <w:color w:val="1C1E21"/>
          <w:kern w:val="0"/>
          <w:sz w:val="26"/>
          <w:szCs w:val="26"/>
          <w14:ligatures w14:val="none"/>
        </w:rPr>
        <w:t>Transparen (che phần cứng, người dùng chỉ hưởng dịch vụ)</w:t>
      </w:r>
    </w:p>
    <w:p w14:paraId="4F71FC39" w14:textId="6951371D" w:rsidR="002C5FDF" w:rsidRPr="000C05B5" w:rsidRDefault="002C5FDF" w:rsidP="001F035A">
      <w:pPr>
        <w:spacing w:after="0" w:line="240" w:lineRule="auto"/>
        <w:jc w:val="both"/>
        <w:rPr>
          <w:rFonts w:ascii="Times New Roman" w:eastAsia="Times New Roman" w:hAnsi="Times New Roman" w:cs="Times New Roman"/>
          <w:color w:val="1C1E21"/>
          <w:kern w:val="0"/>
          <w:sz w:val="26"/>
          <w:szCs w:val="26"/>
          <w14:ligatures w14:val="none"/>
        </w:rPr>
      </w:pPr>
      <w:r w:rsidRPr="000C05B5">
        <w:rPr>
          <w:rFonts w:ascii="Times New Roman" w:eastAsia="Times New Roman" w:hAnsi="Times New Roman" w:cs="Times New Roman"/>
          <w:color w:val="1C1E21"/>
          <w:kern w:val="0"/>
          <w:sz w:val="26"/>
          <w:szCs w:val="26"/>
          <w14:ligatures w14:val="none"/>
        </w:rPr>
        <w:t>- Máy tính tron-vo-nin-man: phải có CPU và MEM</w:t>
      </w:r>
    </w:p>
    <w:p w14:paraId="3094F740" w14:textId="77777777" w:rsidR="00F44617" w:rsidRPr="000C05B5" w:rsidRDefault="00F44617" w:rsidP="001F035A">
      <w:pPr>
        <w:spacing w:after="0" w:line="240" w:lineRule="auto"/>
        <w:jc w:val="both"/>
        <w:rPr>
          <w:rFonts w:ascii="Times New Roman" w:eastAsia="Times New Roman" w:hAnsi="Times New Roman" w:cs="Times New Roman"/>
          <w:color w:val="1C1E21"/>
          <w:kern w:val="0"/>
          <w:sz w:val="26"/>
          <w:szCs w:val="26"/>
          <w14:ligatures w14:val="none"/>
        </w:rPr>
      </w:pPr>
    </w:p>
    <w:p w14:paraId="573FEBE1" w14:textId="49815ED6" w:rsidR="00440954" w:rsidRPr="000C05B5" w:rsidRDefault="00440954" w:rsidP="001F035A">
      <w:pPr>
        <w:spacing w:after="0" w:line="240" w:lineRule="auto"/>
        <w:jc w:val="both"/>
        <w:rPr>
          <w:rFonts w:ascii="Times New Roman" w:eastAsia="Times New Roman" w:hAnsi="Times New Roman" w:cs="Times New Roman"/>
          <w:b/>
          <w:bCs/>
          <w:color w:val="1C1E21"/>
          <w:kern w:val="0"/>
          <w:sz w:val="26"/>
          <w:szCs w:val="26"/>
          <w14:ligatures w14:val="none"/>
        </w:rPr>
      </w:pPr>
      <w:r w:rsidRPr="000C05B5">
        <w:rPr>
          <w:rFonts w:ascii="Times New Roman" w:eastAsia="Times New Roman" w:hAnsi="Times New Roman" w:cs="Times New Roman"/>
          <w:b/>
          <w:bCs/>
          <w:color w:val="1C1E21"/>
          <w:kern w:val="0"/>
          <w:sz w:val="26"/>
          <w:szCs w:val="26"/>
          <w14:ligatures w14:val="none"/>
        </w:rPr>
        <w:t xml:space="preserve">Câu 2 : Cấu trúc hệ thống máy tính gồm những phần nào? </w:t>
      </w:r>
    </w:p>
    <w:p w14:paraId="29660A6E" w14:textId="3F2D2F44" w:rsidR="00AF3CB5" w:rsidRPr="000C05B5" w:rsidRDefault="00AF3CB5" w:rsidP="001F035A">
      <w:pPr>
        <w:spacing w:after="0" w:line="240" w:lineRule="auto"/>
        <w:jc w:val="both"/>
        <w:rPr>
          <w:rFonts w:ascii="Times New Roman" w:eastAsia="Times New Roman" w:hAnsi="Times New Roman" w:cs="Times New Roman"/>
          <w:color w:val="1C1E21"/>
          <w:kern w:val="0"/>
          <w:sz w:val="26"/>
          <w:szCs w:val="26"/>
          <w14:ligatures w14:val="none"/>
        </w:rPr>
      </w:pPr>
      <w:r w:rsidRPr="000C05B5">
        <w:rPr>
          <w:rFonts w:ascii="Times New Roman" w:eastAsia="Times New Roman" w:hAnsi="Times New Roman" w:cs="Times New Roman"/>
          <w:color w:val="1C1E21"/>
          <w:kern w:val="0"/>
          <w:sz w:val="26"/>
          <w:szCs w:val="26"/>
          <w14:ligatures w14:val="none"/>
        </w:rPr>
        <w:t>- Chia thành 4 tầng: hardware, OS, Applications, users</w:t>
      </w:r>
    </w:p>
    <w:p w14:paraId="4A48F72C" w14:textId="77777777" w:rsidR="00440954" w:rsidRPr="000C05B5" w:rsidRDefault="00440954" w:rsidP="001F035A">
      <w:pPr>
        <w:spacing w:after="0" w:line="240" w:lineRule="auto"/>
        <w:jc w:val="both"/>
        <w:rPr>
          <w:rFonts w:ascii="Times New Roman" w:eastAsia="Times New Roman" w:hAnsi="Times New Roman" w:cs="Times New Roman"/>
          <w:color w:val="1C1E21"/>
          <w:kern w:val="0"/>
          <w:sz w:val="26"/>
          <w:szCs w:val="26"/>
          <w14:ligatures w14:val="none"/>
        </w:rPr>
      </w:pPr>
      <w:r w:rsidRPr="000C05B5">
        <w:rPr>
          <w:rFonts w:ascii="Times New Roman" w:eastAsia="Times New Roman" w:hAnsi="Times New Roman" w:cs="Times New Roman"/>
          <w:color w:val="1C1E21"/>
          <w:kern w:val="0"/>
          <w:sz w:val="26"/>
          <w:szCs w:val="26"/>
          <w14:ligatures w14:val="none"/>
        </w:rPr>
        <w:t>- Phần cứng (hardware): Bao gồm các tài nguyên phần cứng của máy tính như CPU, bộ nhớ, các thiết bị I/O. Ví dụ: Chuột, bàn phím, màn hình, …</w:t>
      </w:r>
    </w:p>
    <w:p w14:paraId="6C3F240E" w14:textId="035E8CED" w:rsidR="00440954" w:rsidRPr="000C05B5" w:rsidRDefault="00440954" w:rsidP="001F035A">
      <w:pPr>
        <w:spacing w:after="0" w:line="240" w:lineRule="auto"/>
        <w:jc w:val="both"/>
        <w:rPr>
          <w:rFonts w:ascii="Times New Roman" w:eastAsia="Times New Roman" w:hAnsi="Times New Roman" w:cs="Times New Roman"/>
          <w:color w:val="1C1E21"/>
          <w:kern w:val="0"/>
          <w:sz w:val="26"/>
          <w:szCs w:val="26"/>
          <w14:ligatures w14:val="none"/>
        </w:rPr>
      </w:pPr>
      <w:r w:rsidRPr="000C05B5">
        <w:rPr>
          <w:rFonts w:ascii="Times New Roman" w:eastAsia="Times New Roman" w:hAnsi="Times New Roman" w:cs="Times New Roman"/>
          <w:color w:val="1C1E21"/>
          <w:kern w:val="0"/>
          <w:sz w:val="26"/>
          <w:szCs w:val="26"/>
          <w14:ligatures w14:val="none"/>
        </w:rPr>
        <w:t>- Hệ điều hành (operating system): Phân phối tài nguyên, điều khiển và phối hợp các hoạt động của các chương trình trong hệ thống. Ví dụ một số loại HĐH: MS – DOS, Linux, Window</w:t>
      </w:r>
      <w:r w:rsidR="008F02D6">
        <w:rPr>
          <w:rFonts w:ascii="Times New Roman" w:eastAsia="Times New Roman" w:hAnsi="Times New Roman" w:cs="Times New Roman"/>
          <w:color w:val="1C1E21"/>
          <w:kern w:val="0"/>
          <w:sz w:val="26"/>
          <w:szCs w:val="26"/>
          <w14:ligatures w14:val="none"/>
        </w:rPr>
        <w:t xml:space="preserve"> =&gt; HĐH xuất phát từ multi programing</w:t>
      </w:r>
    </w:p>
    <w:p w14:paraId="4D571B74" w14:textId="77777777" w:rsidR="00440954" w:rsidRPr="000C05B5" w:rsidRDefault="00440954" w:rsidP="001F035A">
      <w:pPr>
        <w:spacing w:after="0" w:line="240" w:lineRule="auto"/>
        <w:jc w:val="both"/>
        <w:rPr>
          <w:rFonts w:ascii="Times New Roman" w:eastAsia="Times New Roman" w:hAnsi="Times New Roman" w:cs="Times New Roman"/>
          <w:color w:val="1C1E21"/>
          <w:kern w:val="0"/>
          <w:sz w:val="26"/>
          <w:szCs w:val="26"/>
          <w14:ligatures w14:val="none"/>
        </w:rPr>
      </w:pPr>
      <w:r w:rsidRPr="000C05B5">
        <w:rPr>
          <w:rFonts w:ascii="Times New Roman" w:eastAsia="Times New Roman" w:hAnsi="Times New Roman" w:cs="Times New Roman"/>
          <w:color w:val="1C1E21"/>
          <w:kern w:val="0"/>
          <w:sz w:val="26"/>
          <w:szCs w:val="26"/>
          <w14:ligatures w14:val="none"/>
        </w:rPr>
        <w:t>- Chương trình ứng dụng (application programs): Sử dụng hệ thống tài nguyên để giải quyết một bài toán tính toán nào đó của người sử dụng. Ví dụ: game</w:t>
      </w:r>
    </w:p>
    <w:p w14:paraId="21C52069" w14:textId="77777777" w:rsidR="00440954" w:rsidRPr="000C05B5" w:rsidRDefault="00440954" w:rsidP="001F035A">
      <w:pPr>
        <w:spacing w:after="0" w:line="240" w:lineRule="auto"/>
        <w:jc w:val="both"/>
        <w:rPr>
          <w:rFonts w:ascii="Times New Roman" w:eastAsia="Times New Roman" w:hAnsi="Times New Roman" w:cs="Times New Roman"/>
          <w:color w:val="1C1E21"/>
          <w:kern w:val="0"/>
          <w:sz w:val="26"/>
          <w:szCs w:val="26"/>
          <w14:ligatures w14:val="none"/>
        </w:rPr>
      </w:pPr>
      <w:r w:rsidRPr="000C05B5">
        <w:rPr>
          <w:rFonts w:ascii="Times New Roman" w:eastAsia="Times New Roman" w:hAnsi="Times New Roman" w:cs="Times New Roman"/>
          <w:color w:val="1C1E21"/>
          <w:kern w:val="0"/>
          <w:sz w:val="26"/>
          <w:szCs w:val="26"/>
          <w14:ligatures w14:val="none"/>
        </w:rPr>
        <w:t>- Users (people, machines, other computers)</w:t>
      </w:r>
    </w:p>
    <w:p w14:paraId="58AA0330" w14:textId="77777777" w:rsidR="009E4979" w:rsidRPr="000C05B5" w:rsidRDefault="009E4979" w:rsidP="001F035A">
      <w:pPr>
        <w:spacing w:after="0" w:line="240" w:lineRule="auto"/>
        <w:jc w:val="both"/>
        <w:rPr>
          <w:rFonts w:ascii="Times New Roman" w:eastAsia="Times New Roman" w:hAnsi="Times New Roman" w:cs="Times New Roman"/>
          <w:b/>
          <w:bCs/>
          <w:color w:val="1C1E21"/>
          <w:kern w:val="0"/>
          <w:sz w:val="26"/>
          <w:szCs w:val="26"/>
          <w14:ligatures w14:val="none"/>
        </w:rPr>
      </w:pPr>
    </w:p>
    <w:p w14:paraId="22792BDF" w14:textId="5A646600" w:rsidR="00440954" w:rsidRPr="000C05B5" w:rsidRDefault="00440954" w:rsidP="001F035A">
      <w:pPr>
        <w:spacing w:after="0" w:line="240" w:lineRule="auto"/>
        <w:jc w:val="both"/>
        <w:rPr>
          <w:rFonts w:ascii="Times New Roman" w:eastAsia="Times New Roman" w:hAnsi="Times New Roman" w:cs="Times New Roman"/>
          <w:b/>
          <w:bCs/>
          <w:color w:val="1C1E21"/>
          <w:kern w:val="0"/>
          <w:sz w:val="26"/>
          <w:szCs w:val="26"/>
          <w14:ligatures w14:val="none"/>
        </w:rPr>
      </w:pPr>
      <w:r w:rsidRPr="000C05B5">
        <w:rPr>
          <w:rFonts w:ascii="Times New Roman" w:eastAsia="Times New Roman" w:hAnsi="Times New Roman" w:cs="Times New Roman"/>
          <w:b/>
          <w:bCs/>
          <w:color w:val="1C1E21"/>
          <w:kern w:val="0"/>
          <w:sz w:val="26"/>
          <w:szCs w:val="26"/>
          <w14:ligatures w14:val="none"/>
        </w:rPr>
        <w:t xml:space="preserve">Câu 3 : Hệ điều hành có những chức năng gì? </w:t>
      </w:r>
    </w:p>
    <w:p w14:paraId="1D94C7AE" w14:textId="77777777" w:rsidR="00440954" w:rsidRPr="000C05B5" w:rsidRDefault="00440954" w:rsidP="001F035A">
      <w:pPr>
        <w:spacing w:after="0" w:line="240" w:lineRule="auto"/>
        <w:jc w:val="both"/>
        <w:rPr>
          <w:rFonts w:ascii="Times New Roman" w:eastAsia="Times New Roman" w:hAnsi="Times New Roman" w:cs="Times New Roman"/>
          <w:color w:val="1C1E21"/>
          <w:kern w:val="0"/>
          <w:sz w:val="26"/>
          <w:szCs w:val="26"/>
          <w14:ligatures w14:val="none"/>
        </w:rPr>
      </w:pPr>
      <w:r w:rsidRPr="000C05B5">
        <w:rPr>
          <w:rFonts w:ascii="Times New Roman" w:eastAsia="Times New Roman" w:hAnsi="Times New Roman" w:cs="Times New Roman"/>
          <w:color w:val="1C1E21"/>
          <w:kern w:val="0"/>
          <w:sz w:val="26"/>
          <w:szCs w:val="26"/>
          <w14:ligatures w14:val="none"/>
        </w:rPr>
        <w:t>- Phân chia thời gian xử lý và định thời CPU.</w:t>
      </w:r>
    </w:p>
    <w:p w14:paraId="6FBD247E" w14:textId="77777777" w:rsidR="00440954" w:rsidRPr="000C05B5" w:rsidRDefault="00440954" w:rsidP="001F035A">
      <w:pPr>
        <w:spacing w:after="0" w:line="240" w:lineRule="auto"/>
        <w:jc w:val="both"/>
        <w:rPr>
          <w:rFonts w:ascii="Times New Roman" w:eastAsia="Times New Roman" w:hAnsi="Times New Roman" w:cs="Times New Roman"/>
          <w:color w:val="1C1E21"/>
          <w:kern w:val="0"/>
          <w:sz w:val="26"/>
          <w:szCs w:val="26"/>
          <w14:ligatures w14:val="none"/>
        </w:rPr>
      </w:pPr>
      <w:r w:rsidRPr="000C05B5">
        <w:rPr>
          <w:rFonts w:ascii="Times New Roman" w:eastAsia="Times New Roman" w:hAnsi="Times New Roman" w:cs="Times New Roman"/>
          <w:color w:val="1C1E21"/>
          <w:kern w:val="0"/>
          <w:sz w:val="26"/>
          <w:szCs w:val="26"/>
          <w14:ligatures w14:val="none"/>
        </w:rPr>
        <w:t>- Phối hợp và đồng bộ hoạt động giữa các processes (coordination &amp; synchronization).</w:t>
      </w:r>
    </w:p>
    <w:p w14:paraId="462DDE26" w14:textId="77777777" w:rsidR="00440954" w:rsidRPr="000C05B5" w:rsidRDefault="00440954" w:rsidP="001F035A">
      <w:pPr>
        <w:spacing w:after="0" w:line="240" w:lineRule="auto"/>
        <w:jc w:val="both"/>
        <w:rPr>
          <w:rFonts w:ascii="Times New Roman" w:eastAsia="Times New Roman" w:hAnsi="Times New Roman" w:cs="Times New Roman"/>
          <w:color w:val="1C1E21"/>
          <w:kern w:val="0"/>
          <w:sz w:val="26"/>
          <w:szCs w:val="26"/>
          <w14:ligatures w14:val="none"/>
        </w:rPr>
      </w:pPr>
      <w:r w:rsidRPr="000C05B5">
        <w:rPr>
          <w:rFonts w:ascii="Times New Roman" w:eastAsia="Times New Roman" w:hAnsi="Times New Roman" w:cs="Times New Roman"/>
          <w:color w:val="1C1E21"/>
          <w:kern w:val="0"/>
          <w:sz w:val="26"/>
          <w:szCs w:val="26"/>
          <w14:ligatures w14:val="none"/>
        </w:rPr>
        <w:t>- Quản lý tài nguyên hệ thống (thiết bị I/O, bộ nhớ, file chứa dữ liệu,…).</w:t>
      </w:r>
    </w:p>
    <w:p w14:paraId="68B032B1" w14:textId="77777777" w:rsidR="00440954" w:rsidRPr="000C05B5" w:rsidRDefault="00440954" w:rsidP="001F035A">
      <w:pPr>
        <w:spacing w:after="0" w:line="240" w:lineRule="auto"/>
        <w:jc w:val="both"/>
        <w:rPr>
          <w:rFonts w:ascii="Times New Roman" w:eastAsia="Times New Roman" w:hAnsi="Times New Roman" w:cs="Times New Roman"/>
          <w:color w:val="1C1E21"/>
          <w:kern w:val="0"/>
          <w:sz w:val="26"/>
          <w:szCs w:val="26"/>
          <w14:ligatures w14:val="none"/>
        </w:rPr>
      </w:pPr>
      <w:r w:rsidRPr="000C05B5">
        <w:rPr>
          <w:rFonts w:ascii="Times New Roman" w:eastAsia="Times New Roman" w:hAnsi="Times New Roman" w:cs="Times New Roman"/>
          <w:color w:val="1C1E21"/>
          <w:kern w:val="0"/>
          <w:sz w:val="26"/>
          <w:szCs w:val="26"/>
          <w14:ligatures w14:val="none"/>
        </w:rPr>
        <w:t>- Thực hiện và kiểm soát access control, protection.</w:t>
      </w:r>
    </w:p>
    <w:p w14:paraId="4A9596CD" w14:textId="77777777" w:rsidR="00440954" w:rsidRPr="000C05B5" w:rsidRDefault="00440954" w:rsidP="001F035A">
      <w:pPr>
        <w:spacing w:after="0" w:line="240" w:lineRule="auto"/>
        <w:jc w:val="both"/>
        <w:rPr>
          <w:rFonts w:ascii="Times New Roman" w:eastAsia="Times New Roman" w:hAnsi="Times New Roman" w:cs="Times New Roman"/>
          <w:color w:val="1C1E21"/>
          <w:kern w:val="0"/>
          <w:sz w:val="26"/>
          <w:szCs w:val="26"/>
          <w14:ligatures w14:val="none"/>
        </w:rPr>
      </w:pPr>
      <w:r w:rsidRPr="000C05B5">
        <w:rPr>
          <w:rFonts w:ascii="Times New Roman" w:eastAsia="Times New Roman" w:hAnsi="Times New Roman" w:cs="Times New Roman"/>
          <w:color w:val="1C1E21"/>
          <w:kern w:val="0"/>
          <w:sz w:val="26"/>
          <w:szCs w:val="26"/>
          <w14:ligatures w14:val="none"/>
        </w:rPr>
        <w:t>- Duy trì sự nhất quán (integrity) của hệ thống, kiểm soát lỗi và phục hồi hệ thống khi có lỗi (error recovery).</w:t>
      </w:r>
    </w:p>
    <w:p w14:paraId="67C722E4" w14:textId="77777777" w:rsidR="00440954" w:rsidRDefault="00440954" w:rsidP="001F035A">
      <w:pPr>
        <w:spacing w:after="0" w:line="240" w:lineRule="auto"/>
        <w:jc w:val="both"/>
        <w:rPr>
          <w:rFonts w:ascii="Times New Roman" w:eastAsia="Times New Roman" w:hAnsi="Times New Roman" w:cs="Times New Roman"/>
          <w:color w:val="1C1E21"/>
          <w:kern w:val="0"/>
          <w:sz w:val="26"/>
          <w:szCs w:val="26"/>
          <w14:ligatures w14:val="none"/>
        </w:rPr>
      </w:pPr>
      <w:r w:rsidRPr="000C05B5">
        <w:rPr>
          <w:rFonts w:ascii="Times New Roman" w:eastAsia="Times New Roman" w:hAnsi="Times New Roman" w:cs="Times New Roman"/>
          <w:color w:val="1C1E21"/>
          <w:kern w:val="0"/>
          <w:sz w:val="26"/>
          <w:szCs w:val="26"/>
          <w14:ligatures w14:val="none"/>
        </w:rPr>
        <w:t>- Cung cấp giao diện làm việc cho users.</w:t>
      </w:r>
    </w:p>
    <w:p w14:paraId="6533827E" w14:textId="128EA102" w:rsidR="00686F76" w:rsidRDefault="00686F76" w:rsidP="001F035A">
      <w:pPr>
        <w:spacing w:after="0" w:line="240" w:lineRule="auto"/>
        <w:jc w:val="both"/>
        <w:rPr>
          <w:rFonts w:ascii="Times New Roman" w:eastAsia="Times New Roman" w:hAnsi="Times New Roman" w:cs="Times New Roman"/>
          <w:color w:val="1C1E21"/>
          <w:kern w:val="0"/>
          <w:sz w:val="26"/>
          <w:szCs w:val="26"/>
          <w14:ligatures w14:val="none"/>
        </w:rPr>
      </w:pPr>
      <w:r>
        <w:rPr>
          <w:rFonts w:ascii="Times New Roman" w:eastAsia="Times New Roman" w:hAnsi="Times New Roman" w:cs="Times New Roman"/>
          <w:color w:val="1C1E21"/>
          <w:kern w:val="0"/>
          <w:sz w:val="26"/>
          <w:szCs w:val="26"/>
          <w14:ligatures w14:val="none"/>
        </w:rPr>
        <w:t xml:space="preserve">- Multitasking: </w:t>
      </w:r>
      <w:r w:rsidR="00CE081C">
        <w:rPr>
          <w:rFonts w:ascii="Times New Roman" w:eastAsia="Times New Roman" w:hAnsi="Times New Roman" w:cs="Times New Roman"/>
          <w:color w:val="1C1E21"/>
          <w:kern w:val="0"/>
          <w:sz w:val="26"/>
          <w:szCs w:val="26"/>
          <w14:ligatures w14:val="none"/>
        </w:rPr>
        <w:t>nhiều</w:t>
      </w:r>
      <w:r>
        <w:rPr>
          <w:rFonts w:ascii="Times New Roman" w:eastAsia="Times New Roman" w:hAnsi="Times New Roman" w:cs="Times New Roman"/>
          <w:color w:val="1C1E21"/>
          <w:kern w:val="0"/>
          <w:sz w:val="26"/>
          <w:szCs w:val="26"/>
          <w14:ligatures w14:val="none"/>
        </w:rPr>
        <w:t xml:space="preserve"> program tương tác với người dùng</w:t>
      </w:r>
    </w:p>
    <w:p w14:paraId="169C8284" w14:textId="36339C55" w:rsidR="00B13059" w:rsidRDefault="00B13059" w:rsidP="001F035A">
      <w:pPr>
        <w:spacing w:after="0" w:line="240" w:lineRule="auto"/>
        <w:jc w:val="both"/>
        <w:rPr>
          <w:rFonts w:ascii="Times New Roman" w:eastAsia="Times New Roman" w:hAnsi="Times New Roman" w:cs="Times New Roman"/>
          <w:color w:val="1C1E21"/>
          <w:kern w:val="0"/>
          <w:sz w:val="26"/>
          <w:szCs w:val="26"/>
          <w14:ligatures w14:val="none"/>
        </w:rPr>
      </w:pPr>
    </w:p>
    <w:p w14:paraId="4CF07870" w14:textId="2DC89A8A" w:rsidR="00B13059" w:rsidRDefault="00B13059" w:rsidP="001F035A">
      <w:pPr>
        <w:spacing w:after="0" w:line="240" w:lineRule="auto"/>
        <w:jc w:val="both"/>
        <w:rPr>
          <w:rFonts w:ascii="Times New Roman" w:eastAsia="Times New Roman" w:hAnsi="Times New Roman" w:cs="Times New Roman"/>
          <w:b/>
          <w:bCs/>
          <w:color w:val="1C1E21"/>
          <w:kern w:val="0"/>
          <w:sz w:val="26"/>
          <w:szCs w:val="26"/>
          <w14:ligatures w14:val="none"/>
        </w:rPr>
      </w:pPr>
      <w:r w:rsidRPr="00F02BEC">
        <w:rPr>
          <w:rFonts w:ascii="Times New Roman" w:eastAsia="Times New Roman" w:hAnsi="Times New Roman" w:cs="Times New Roman"/>
          <w:b/>
          <w:bCs/>
          <w:color w:val="1C1E21"/>
          <w:kern w:val="0"/>
          <w:sz w:val="26"/>
          <w:szCs w:val="26"/>
          <w14:ligatures w14:val="none"/>
        </w:rPr>
        <w:t>Câu bổ sung:</w:t>
      </w:r>
    </w:p>
    <w:p w14:paraId="49307B1C" w14:textId="53F31278" w:rsidR="00321D7F" w:rsidRPr="00321D7F" w:rsidRDefault="00321D7F" w:rsidP="001F035A">
      <w:pPr>
        <w:spacing w:after="0" w:line="240" w:lineRule="auto"/>
        <w:jc w:val="both"/>
        <w:rPr>
          <w:rFonts w:ascii="Times New Roman" w:eastAsia="Times New Roman" w:hAnsi="Times New Roman" w:cs="Times New Roman"/>
          <w:color w:val="1C1E21"/>
          <w:kern w:val="0"/>
          <w:sz w:val="26"/>
          <w:szCs w:val="26"/>
          <w14:ligatures w14:val="none"/>
        </w:rPr>
      </w:pPr>
      <w:r w:rsidRPr="00321D7F">
        <w:rPr>
          <w:rFonts w:ascii="Times New Roman" w:eastAsia="Times New Roman" w:hAnsi="Times New Roman" w:cs="Times New Roman"/>
          <w:color w:val="1C1E21"/>
          <w:kern w:val="0"/>
          <w:sz w:val="26"/>
          <w:szCs w:val="26"/>
          <w14:ligatures w14:val="none"/>
        </w:rPr>
        <w:t>- Chỉ viết được HĐH cho UMA</w:t>
      </w:r>
    </w:p>
    <w:p w14:paraId="62387BA7" w14:textId="5DB23E9B" w:rsidR="00B13059" w:rsidRDefault="00B13059" w:rsidP="001F035A">
      <w:pPr>
        <w:spacing w:after="0" w:line="240" w:lineRule="auto"/>
        <w:jc w:val="both"/>
        <w:rPr>
          <w:rFonts w:ascii="Times New Roman" w:eastAsia="Times New Roman" w:hAnsi="Times New Roman" w:cs="Times New Roman"/>
          <w:color w:val="1C1E21"/>
          <w:kern w:val="0"/>
          <w:sz w:val="26"/>
          <w:szCs w:val="26"/>
          <w14:ligatures w14:val="none"/>
        </w:rPr>
      </w:pPr>
      <w:r>
        <w:rPr>
          <w:rFonts w:ascii="Times New Roman" w:eastAsia="Times New Roman" w:hAnsi="Times New Roman" w:cs="Times New Roman"/>
          <w:color w:val="1C1E21"/>
          <w:kern w:val="0"/>
          <w:sz w:val="26"/>
          <w:szCs w:val="26"/>
          <w14:ligatures w14:val="none"/>
        </w:rPr>
        <w:t>- Uniprocessor: 1 CPU + MEM</w:t>
      </w:r>
      <w:r w:rsidR="00A740D2">
        <w:rPr>
          <w:rFonts w:ascii="Times New Roman" w:eastAsia="Times New Roman" w:hAnsi="Times New Roman" w:cs="Times New Roman"/>
          <w:color w:val="1C1E21"/>
          <w:kern w:val="0"/>
          <w:sz w:val="26"/>
          <w:szCs w:val="26"/>
          <w14:ligatures w14:val="none"/>
        </w:rPr>
        <w:t xml:space="preserve"> =&gt; UMA </w:t>
      </w:r>
      <w:r w:rsidR="0018411F">
        <w:rPr>
          <w:rFonts w:ascii="Times New Roman" w:eastAsia="Times New Roman" w:hAnsi="Times New Roman" w:cs="Times New Roman"/>
          <w:color w:val="1C1E21"/>
          <w:kern w:val="0"/>
          <w:sz w:val="26"/>
          <w:szCs w:val="26"/>
          <w14:ligatures w14:val="none"/>
        </w:rPr>
        <w:t>(Unified Memory Acess)</w:t>
      </w:r>
    </w:p>
    <w:p w14:paraId="5ECFCAF4" w14:textId="2C9E52B5" w:rsidR="001F1BA3" w:rsidRDefault="001F1BA3" w:rsidP="001F035A">
      <w:pPr>
        <w:spacing w:after="0" w:line="240" w:lineRule="auto"/>
        <w:jc w:val="both"/>
        <w:rPr>
          <w:rFonts w:ascii="Times New Roman" w:eastAsia="Times New Roman" w:hAnsi="Times New Roman" w:cs="Times New Roman"/>
          <w:color w:val="1C1E21"/>
          <w:kern w:val="0"/>
          <w:sz w:val="26"/>
          <w:szCs w:val="26"/>
          <w14:ligatures w14:val="none"/>
        </w:rPr>
      </w:pPr>
      <w:r>
        <w:rPr>
          <w:rFonts w:ascii="Times New Roman" w:eastAsia="Times New Roman" w:hAnsi="Times New Roman" w:cs="Times New Roman"/>
          <w:color w:val="1C1E21"/>
          <w:kern w:val="0"/>
          <w:sz w:val="26"/>
          <w:szCs w:val="26"/>
          <w14:ligatures w14:val="none"/>
        </w:rPr>
        <w:tab/>
        <w:t>+ MultiThread</w:t>
      </w:r>
    </w:p>
    <w:p w14:paraId="7DABB017" w14:textId="129A6A85" w:rsidR="001F1BA3" w:rsidRDefault="001F1BA3" w:rsidP="001F035A">
      <w:pPr>
        <w:spacing w:after="0" w:line="240" w:lineRule="auto"/>
        <w:jc w:val="both"/>
        <w:rPr>
          <w:rFonts w:ascii="Times New Roman" w:eastAsia="Times New Roman" w:hAnsi="Times New Roman" w:cs="Times New Roman"/>
          <w:color w:val="1C1E21"/>
          <w:kern w:val="0"/>
          <w:sz w:val="26"/>
          <w:szCs w:val="26"/>
          <w14:ligatures w14:val="none"/>
        </w:rPr>
      </w:pPr>
      <w:r>
        <w:rPr>
          <w:rFonts w:ascii="Times New Roman" w:eastAsia="Times New Roman" w:hAnsi="Times New Roman" w:cs="Times New Roman"/>
          <w:color w:val="1C1E21"/>
          <w:kern w:val="0"/>
          <w:sz w:val="26"/>
          <w:szCs w:val="26"/>
          <w14:ligatures w14:val="none"/>
        </w:rPr>
        <w:tab/>
        <w:t>+ MultiCore</w:t>
      </w:r>
    </w:p>
    <w:p w14:paraId="340756B5" w14:textId="44CB1D18" w:rsidR="00B13059" w:rsidRPr="000C05B5" w:rsidRDefault="004533D6" w:rsidP="001F035A">
      <w:pPr>
        <w:spacing w:after="0" w:line="240" w:lineRule="auto"/>
        <w:jc w:val="both"/>
        <w:rPr>
          <w:rFonts w:ascii="Times New Roman" w:eastAsia="Times New Roman" w:hAnsi="Times New Roman" w:cs="Times New Roman"/>
          <w:color w:val="1C1E21"/>
          <w:kern w:val="0"/>
          <w:sz w:val="26"/>
          <w:szCs w:val="26"/>
          <w14:ligatures w14:val="none"/>
        </w:rPr>
      </w:pPr>
      <w:r>
        <w:rPr>
          <w:rFonts w:ascii="Times New Roman" w:eastAsia="Times New Roman" w:hAnsi="Times New Roman" w:cs="Times New Roman"/>
          <w:color w:val="1C1E21"/>
          <w:kern w:val="0"/>
          <w:sz w:val="26"/>
          <w:szCs w:val="26"/>
          <w14:ligatures w14:val="none"/>
        </w:rPr>
        <w:t>- Multiprocessor:</w:t>
      </w:r>
      <w:r w:rsidR="001F1BA3">
        <w:rPr>
          <w:rFonts w:ascii="Times New Roman" w:eastAsia="Times New Roman" w:hAnsi="Times New Roman" w:cs="Times New Roman"/>
          <w:color w:val="1C1E21"/>
          <w:kern w:val="0"/>
          <w:sz w:val="26"/>
          <w:szCs w:val="26"/>
          <w14:ligatures w14:val="none"/>
        </w:rPr>
        <w:t xml:space="preserve"> nhiều CPU, nhiều MEM</w:t>
      </w:r>
      <w:r w:rsidR="00A740D2">
        <w:rPr>
          <w:rFonts w:ascii="Times New Roman" w:eastAsia="Times New Roman" w:hAnsi="Times New Roman" w:cs="Times New Roman"/>
          <w:color w:val="1C1E21"/>
          <w:kern w:val="0"/>
          <w:sz w:val="26"/>
          <w:szCs w:val="26"/>
          <w14:ligatures w14:val="none"/>
        </w:rPr>
        <w:t xml:space="preserve"> =&gt; non-UMA</w:t>
      </w:r>
      <w:r w:rsidR="008A0ACA">
        <w:rPr>
          <w:rFonts w:ascii="Times New Roman" w:eastAsia="Times New Roman" w:hAnsi="Times New Roman" w:cs="Times New Roman"/>
          <w:color w:val="1C1E21"/>
          <w:kern w:val="0"/>
          <w:sz w:val="26"/>
          <w:szCs w:val="26"/>
          <w14:ligatures w14:val="none"/>
        </w:rPr>
        <w:t>: bộ nhớ có thể chia sẻ cho CPU khác</w:t>
      </w:r>
      <w:r w:rsidR="00CD24EC">
        <w:rPr>
          <w:rFonts w:ascii="Times New Roman" w:eastAsia="Times New Roman" w:hAnsi="Times New Roman" w:cs="Times New Roman"/>
          <w:color w:val="1C1E21"/>
          <w:kern w:val="0"/>
          <w:sz w:val="26"/>
          <w:szCs w:val="26"/>
          <w14:ligatures w14:val="none"/>
        </w:rPr>
        <w:t xml:space="preserve"> =&gt;</w:t>
      </w:r>
      <w:r w:rsidR="00755BD2">
        <w:rPr>
          <w:rFonts w:ascii="Times New Roman" w:eastAsia="Times New Roman" w:hAnsi="Times New Roman" w:cs="Times New Roman"/>
          <w:color w:val="1C1E21"/>
          <w:kern w:val="0"/>
          <w:sz w:val="26"/>
          <w:szCs w:val="26"/>
          <w14:ligatures w14:val="none"/>
        </w:rPr>
        <w:t xml:space="preserve"> mỗi CPU phải có</w:t>
      </w:r>
      <w:r w:rsidR="00CD24EC">
        <w:rPr>
          <w:rFonts w:ascii="Times New Roman" w:eastAsia="Times New Roman" w:hAnsi="Times New Roman" w:cs="Times New Roman"/>
          <w:color w:val="1C1E21"/>
          <w:kern w:val="0"/>
          <w:sz w:val="26"/>
          <w:szCs w:val="26"/>
          <w14:ligatures w14:val="none"/>
        </w:rPr>
        <w:t xml:space="preserve"> UMA, SMP, 1queue/CPU</w:t>
      </w:r>
      <w:r w:rsidR="00057AF1">
        <w:rPr>
          <w:rFonts w:ascii="Times New Roman" w:eastAsia="Times New Roman" w:hAnsi="Times New Roman" w:cs="Times New Roman"/>
          <w:color w:val="1C1E21"/>
          <w:kern w:val="0"/>
          <w:sz w:val="26"/>
          <w:szCs w:val="26"/>
          <w14:ligatures w14:val="none"/>
        </w:rPr>
        <w:t xml:space="preserve"> =&gt; mới có thể lập lịch được cho CPU</w:t>
      </w:r>
    </w:p>
    <w:p w14:paraId="4A3349C6" w14:textId="05B58C20" w:rsidR="009E4979" w:rsidRPr="000C05B5" w:rsidRDefault="00A12CD7" w:rsidP="001F035A">
      <w:pPr>
        <w:spacing w:after="0" w:line="240" w:lineRule="auto"/>
        <w:jc w:val="both"/>
        <w:rPr>
          <w:rFonts w:ascii="Times New Roman" w:eastAsia="Times New Roman" w:hAnsi="Times New Roman" w:cs="Times New Roman"/>
          <w:b/>
          <w:bCs/>
          <w:color w:val="1C1E21"/>
          <w:kern w:val="0"/>
          <w:sz w:val="26"/>
          <w:szCs w:val="26"/>
          <w14:ligatures w14:val="none"/>
        </w:rPr>
      </w:pPr>
      <w:r>
        <w:rPr>
          <w:rFonts w:ascii="Times New Roman" w:eastAsia="Times New Roman" w:hAnsi="Times New Roman" w:cs="Times New Roman"/>
          <w:b/>
          <w:bCs/>
          <w:color w:val="1C1E21"/>
          <w:kern w:val="0"/>
          <w:sz w:val="26"/>
          <w:szCs w:val="26"/>
          <w14:ligatures w14:val="none"/>
        </w:rPr>
        <w:tab/>
      </w:r>
    </w:p>
    <w:p w14:paraId="32A1E28F" w14:textId="77777777" w:rsidR="00D90E13" w:rsidRDefault="00D90E13" w:rsidP="001F035A">
      <w:pPr>
        <w:spacing w:after="0" w:line="240" w:lineRule="auto"/>
        <w:jc w:val="both"/>
        <w:rPr>
          <w:rFonts w:ascii="Times New Roman" w:eastAsia="Times New Roman" w:hAnsi="Times New Roman" w:cs="Times New Roman"/>
          <w:b/>
          <w:bCs/>
          <w:color w:val="1C1E21"/>
          <w:kern w:val="0"/>
          <w:sz w:val="26"/>
          <w:szCs w:val="26"/>
          <w14:ligatures w14:val="none"/>
        </w:rPr>
      </w:pPr>
      <w:r>
        <w:rPr>
          <w:rFonts w:ascii="Times New Roman" w:eastAsia="Times New Roman" w:hAnsi="Times New Roman" w:cs="Times New Roman"/>
          <w:b/>
          <w:bCs/>
          <w:color w:val="1C1E21"/>
          <w:kern w:val="0"/>
          <w:sz w:val="26"/>
          <w:szCs w:val="26"/>
          <w14:ligatures w14:val="none"/>
        </w:rPr>
        <w:br w:type="page"/>
      </w:r>
    </w:p>
    <w:p w14:paraId="5D927EA9" w14:textId="255E6DAA" w:rsidR="00440954" w:rsidRPr="000C05B5" w:rsidRDefault="00440954" w:rsidP="001F035A">
      <w:pPr>
        <w:spacing w:after="0" w:line="240" w:lineRule="auto"/>
        <w:jc w:val="both"/>
        <w:rPr>
          <w:rFonts w:ascii="Times New Roman" w:eastAsia="Times New Roman" w:hAnsi="Times New Roman" w:cs="Times New Roman"/>
          <w:color w:val="1C1E21"/>
          <w:kern w:val="0"/>
          <w:sz w:val="26"/>
          <w:szCs w:val="26"/>
          <w14:ligatures w14:val="none"/>
        </w:rPr>
      </w:pPr>
      <w:r w:rsidRPr="000C05B5">
        <w:rPr>
          <w:rFonts w:ascii="Times New Roman" w:eastAsia="Times New Roman" w:hAnsi="Times New Roman" w:cs="Times New Roman"/>
          <w:b/>
          <w:bCs/>
          <w:color w:val="1C1E21"/>
          <w:kern w:val="0"/>
          <w:sz w:val="26"/>
          <w:szCs w:val="26"/>
          <w14:ligatures w14:val="none"/>
        </w:rPr>
        <w:lastRenderedPageBreak/>
        <w:t>Câu 4 : Dưới góc độ hình thức xử lý, hệ điều hành chia thành những loại nào? Trong mỗi loại có những yêu cầu gì với hệ điều hành?</w:t>
      </w:r>
    </w:p>
    <w:p w14:paraId="58120092" w14:textId="77777777" w:rsidR="00440954" w:rsidRPr="000C05B5" w:rsidRDefault="00440954" w:rsidP="001F035A">
      <w:pPr>
        <w:spacing w:after="0" w:line="240" w:lineRule="auto"/>
        <w:jc w:val="both"/>
        <w:rPr>
          <w:rFonts w:ascii="Times New Roman" w:eastAsia="Times New Roman" w:hAnsi="Times New Roman" w:cs="Times New Roman"/>
          <w:color w:val="1C1E21"/>
          <w:kern w:val="0"/>
          <w:sz w:val="26"/>
          <w:szCs w:val="26"/>
          <w14:ligatures w14:val="none"/>
        </w:rPr>
      </w:pPr>
      <w:r w:rsidRPr="000C05B5">
        <w:rPr>
          <w:rFonts w:ascii="Times New Roman" w:eastAsia="Times New Roman" w:hAnsi="Times New Roman" w:cs="Times New Roman"/>
          <w:color w:val="1C1E21"/>
          <w:kern w:val="0"/>
          <w:sz w:val="26"/>
          <w:szCs w:val="26"/>
          <w14:ligatures w14:val="none"/>
        </w:rPr>
        <w:t>- Hệ thống xử lý theo lô</w:t>
      </w:r>
    </w:p>
    <w:p w14:paraId="45ACBF73" w14:textId="77777777" w:rsidR="00440954" w:rsidRPr="00D90E13" w:rsidRDefault="00440954" w:rsidP="001F035A">
      <w:pPr>
        <w:spacing w:after="0" w:line="240" w:lineRule="auto"/>
        <w:jc w:val="both"/>
        <w:rPr>
          <w:rFonts w:ascii="Times New Roman" w:eastAsia="Times New Roman" w:hAnsi="Times New Roman" w:cs="Times New Roman"/>
          <w:color w:val="1C1E21"/>
          <w:kern w:val="0"/>
          <w:sz w:val="26"/>
          <w:szCs w:val="26"/>
          <w:u w:val="single"/>
          <w14:ligatures w14:val="none"/>
        </w:rPr>
      </w:pPr>
      <w:r w:rsidRPr="00D90E13">
        <w:rPr>
          <w:rFonts w:ascii="Times New Roman" w:eastAsia="Times New Roman" w:hAnsi="Times New Roman" w:cs="Times New Roman"/>
          <w:color w:val="1C1E21"/>
          <w:kern w:val="0"/>
          <w:sz w:val="26"/>
          <w:szCs w:val="26"/>
          <w:u w:val="single"/>
          <w14:ligatures w14:val="none"/>
        </w:rPr>
        <w:t>+ Hệ thống đơn chương (uniprograming OS):</w:t>
      </w:r>
    </w:p>
    <w:p w14:paraId="0F397386" w14:textId="77777777" w:rsidR="00440954" w:rsidRPr="000C05B5" w:rsidRDefault="00440954" w:rsidP="001F035A">
      <w:pPr>
        <w:numPr>
          <w:ilvl w:val="0"/>
          <w:numId w:val="1"/>
        </w:numPr>
        <w:spacing w:after="0" w:line="240" w:lineRule="auto"/>
        <w:jc w:val="both"/>
        <w:rPr>
          <w:rFonts w:ascii="Times New Roman" w:eastAsia="Times New Roman" w:hAnsi="Times New Roman" w:cs="Times New Roman"/>
          <w:color w:val="1C1E21"/>
          <w:kern w:val="0"/>
          <w:sz w:val="26"/>
          <w:szCs w:val="26"/>
          <w14:ligatures w14:val="none"/>
        </w:rPr>
      </w:pPr>
      <w:r w:rsidRPr="000C05B5">
        <w:rPr>
          <w:rFonts w:ascii="Times New Roman" w:eastAsia="Times New Roman" w:hAnsi="Times New Roman" w:cs="Times New Roman"/>
          <w:color w:val="1C1E21"/>
          <w:kern w:val="0"/>
          <w:sz w:val="26"/>
          <w:szCs w:val="26"/>
          <w14:ligatures w14:val="none"/>
        </w:rPr>
        <w:t>Tác vụ được thi hành tuần tự.</w:t>
      </w:r>
    </w:p>
    <w:p w14:paraId="2A119FDE" w14:textId="77777777" w:rsidR="00440954" w:rsidRPr="000C05B5" w:rsidRDefault="00440954" w:rsidP="001F035A">
      <w:pPr>
        <w:numPr>
          <w:ilvl w:val="0"/>
          <w:numId w:val="1"/>
        </w:numPr>
        <w:spacing w:after="0" w:line="240" w:lineRule="auto"/>
        <w:jc w:val="both"/>
        <w:rPr>
          <w:rFonts w:ascii="Times New Roman" w:eastAsia="Times New Roman" w:hAnsi="Times New Roman" w:cs="Times New Roman"/>
          <w:color w:val="1C1E21"/>
          <w:kern w:val="0"/>
          <w:sz w:val="26"/>
          <w:szCs w:val="26"/>
          <w14:ligatures w14:val="none"/>
        </w:rPr>
      </w:pPr>
      <w:r w:rsidRPr="000C05B5">
        <w:rPr>
          <w:rFonts w:ascii="Times New Roman" w:eastAsia="Times New Roman" w:hAnsi="Times New Roman" w:cs="Times New Roman"/>
          <w:color w:val="1C1E21"/>
          <w:kern w:val="0"/>
          <w:sz w:val="26"/>
          <w:szCs w:val="26"/>
          <w14:ligatures w14:val="none"/>
        </w:rPr>
        <w:t>Yêu cầu:</w:t>
      </w:r>
    </w:p>
    <w:p w14:paraId="012EC65E" w14:textId="77777777" w:rsidR="00440954" w:rsidRPr="000C05B5" w:rsidRDefault="00440954" w:rsidP="001F035A">
      <w:pPr>
        <w:numPr>
          <w:ilvl w:val="1"/>
          <w:numId w:val="1"/>
        </w:numPr>
        <w:spacing w:after="0" w:line="240" w:lineRule="auto"/>
        <w:jc w:val="both"/>
        <w:rPr>
          <w:rFonts w:ascii="Times New Roman" w:eastAsia="Times New Roman" w:hAnsi="Times New Roman" w:cs="Times New Roman"/>
          <w:color w:val="1C1E21"/>
          <w:kern w:val="0"/>
          <w:sz w:val="26"/>
          <w:szCs w:val="26"/>
          <w14:ligatures w14:val="none"/>
        </w:rPr>
      </w:pPr>
      <w:r w:rsidRPr="000C05B5">
        <w:rPr>
          <w:rFonts w:ascii="Times New Roman" w:eastAsia="Times New Roman" w:hAnsi="Times New Roman" w:cs="Times New Roman"/>
          <w:color w:val="1C1E21"/>
          <w:kern w:val="0"/>
          <w:sz w:val="26"/>
          <w:szCs w:val="26"/>
          <w14:ligatures w14:val="none"/>
        </w:rPr>
        <w:t>Bộ giám sát thường trực</w:t>
      </w:r>
    </w:p>
    <w:p w14:paraId="7A7CB8E5" w14:textId="77777777" w:rsidR="00440954" w:rsidRPr="000C05B5" w:rsidRDefault="00440954" w:rsidP="001F035A">
      <w:pPr>
        <w:numPr>
          <w:ilvl w:val="1"/>
          <w:numId w:val="1"/>
        </w:numPr>
        <w:spacing w:after="0" w:line="240" w:lineRule="auto"/>
        <w:jc w:val="both"/>
        <w:rPr>
          <w:rFonts w:ascii="Times New Roman" w:eastAsia="Times New Roman" w:hAnsi="Times New Roman" w:cs="Times New Roman"/>
          <w:color w:val="1C1E21"/>
          <w:kern w:val="0"/>
          <w:sz w:val="26"/>
          <w:szCs w:val="26"/>
          <w14:ligatures w14:val="none"/>
        </w:rPr>
      </w:pPr>
      <w:r w:rsidRPr="000C05B5">
        <w:rPr>
          <w:rFonts w:ascii="Times New Roman" w:eastAsia="Times New Roman" w:hAnsi="Times New Roman" w:cs="Times New Roman"/>
          <w:color w:val="1C1E21"/>
          <w:kern w:val="0"/>
          <w:sz w:val="26"/>
          <w:szCs w:val="26"/>
          <w14:ligatures w14:val="none"/>
        </w:rPr>
        <w:t>CPU và các thao tác nhập xuất:</w:t>
      </w:r>
    </w:p>
    <w:p w14:paraId="1DCE249A" w14:textId="77777777" w:rsidR="00440954" w:rsidRPr="000C05B5" w:rsidRDefault="00440954" w:rsidP="001F035A">
      <w:pPr>
        <w:numPr>
          <w:ilvl w:val="2"/>
          <w:numId w:val="1"/>
        </w:numPr>
        <w:spacing w:after="0" w:line="240" w:lineRule="auto"/>
        <w:jc w:val="both"/>
        <w:rPr>
          <w:rFonts w:ascii="Times New Roman" w:eastAsia="Times New Roman" w:hAnsi="Times New Roman" w:cs="Times New Roman"/>
          <w:color w:val="1C1E21"/>
          <w:kern w:val="0"/>
          <w:sz w:val="26"/>
          <w:szCs w:val="26"/>
          <w14:ligatures w14:val="none"/>
        </w:rPr>
      </w:pPr>
      <w:r w:rsidRPr="000C05B5">
        <w:rPr>
          <w:rFonts w:ascii="Times New Roman" w:eastAsia="Times New Roman" w:hAnsi="Times New Roman" w:cs="Times New Roman"/>
          <w:color w:val="1C1E21"/>
          <w:kern w:val="0"/>
          <w:sz w:val="26"/>
          <w:szCs w:val="26"/>
          <w14:ligatures w14:val="none"/>
        </w:rPr>
        <w:t>Xử lý offline</w:t>
      </w:r>
    </w:p>
    <w:p w14:paraId="085EED42" w14:textId="77777777" w:rsidR="00440954" w:rsidRPr="000C05B5" w:rsidRDefault="00440954" w:rsidP="001F035A">
      <w:pPr>
        <w:numPr>
          <w:ilvl w:val="2"/>
          <w:numId w:val="1"/>
        </w:numPr>
        <w:spacing w:after="0" w:line="240" w:lineRule="auto"/>
        <w:jc w:val="both"/>
        <w:rPr>
          <w:rFonts w:ascii="Times New Roman" w:eastAsia="Times New Roman" w:hAnsi="Times New Roman" w:cs="Times New Roman"/>
          <w:color w:val="1C1E21"/>
          <w:kern w:val="0"/>
          <w:sz w:val="26"/>
          <w:szCs w:val="26"/>
          <w14:ligatures w14:val="none"/>
        </w:rPr>
      </w:pPr>
      <w:r w:rsidRPr="000C05B5">
        <w:rPr>
          <w:rFonts w:ascii="Times New Roman" w:eastAsia="Times New Roman" w:hAnsi="Times New Roman" w:cs="Times New Roman"/>
          <w:color w:val="1C1E21"/>
          <w:kern w:val="0"/>
          <w:sz w:val="26"/>
          <w:szCs w:val="26"/>
          <w14:ligatures w14:val="none"/>
        </w:rPr>
        <w:t>Đồng bộ hóa các thao tác bên ngoài – Spooling (Simultaneous Peripheral Operation On Line)</w:t>
      </w:r>
    </w:p>
    <w:p w14:paraId="3CC0B121" w14:textId="77777777" w:rsidR="00440954" w:rsidRPr="00D90E13" w:rsidRDefault="00440954" w:rsidP="001F035A">
      <w:pPr>
        <w:spacing w:after="0" w:line="240" w:lineRule="auto"/>
        <w:jc w:val="both"/>
        <w:rPr>
          <w:rFonts w:ascii="Times New Roman" w:eastAsia="Times New Roman" w:hAnsi="Times New Roman" w:cs="Times New Roman"/>
          <w:color w:val="1C1E21"/>
          <w:kern w:val="0"/>
          <w:sz w:val="26"/>
          <w:szCs w:val="26"/>
          <w:u w:val="single"/>
          <w14:ligatures w14:val="none"/>
        </w:rPr>
      </w:pPr>
      <w:r w:rsidRPr="00D90E13">
        <w:rPr>
          <w:rFonts w:ascii="Times New Roman" w:eastAsia="Times New Roman" w:hAnsi="Times New Roman" w:cs="Times New Roman"/>
          <w:color w:val="1C1E21"/>
          <w:kern w:val="0"/>
          <w:sz w:val="26"/>
          <w:szCs w:val="26"/>
          <w:u w:val="single"/>
          <w14:ligatures w14:val="none"/>
        </w:rPr>
        <w:t>+ Hệ thống đa chương (multiprogramming OS):</w:t>
      </w:r>
    </w:p>
    <w:p w14:paraId="475802A6" w14:textId="77777777" w:rsidR="00440954" w:rsidRPr="000C05B5" w:rsidRDefault="00440954" w:rsidP="001F035A">
      <w:pPr>
        <w:numPr>
          <w:ilvl w:val="0"/>
          <w:numId w:val="2"/>
        </w:numPr>
        <w:spacing w:after="0" w:line="240" w:lineRule="auto"/>
        <w:jc w:val="both"/>
        <w:rPr>
          <w:rFonts w:ascii="Times New Roman" w:eastAsia="Times New Roman" w:hAnsi="Times New Roman" w:cs="Times New Roman"/>
          <w:color w:val="1C1E21"/>
          <w:kern w:val="0"/>
          <w:sz w:val="26"/>
          <w:szCs w:val="26"/>
          <w14:ligatures w14:val="none"/>
        </w:rPr>
      </w:pPr>
      <w:r w:rsidRPr="000C05B5">
        <w:rPr>
          <w:rFonts w:ascii="Times New Roman" w:eastAsia="Times New Roman" w:hAnsi="Times New Roman" w:cs="Times New Roman"/>
          <w:color w:val="1C1E21"/>
          <w:kern w:val="0"/>
          <w:sz w:val="26"/>
          <w:szCs w:val="26"/>
          <w14:ligatures w14:val="none"/>
        </w:rPr>
        <w:t>Nhiều công việc được nạp đồng thời vào bộ nhớ chính, tận dụng được thời gian rảnh của các tiến trình đang trong giai đoạn chờ thực thi.</w:t>
      </w:r>
    </w:p>
    <w:p w14:paraId="166A74F9" w14:textId="77777777" w:rsidR="00440954" w:rsidRPr="000C05B5" w:rsidRDefault="00440954" w:rsidP="001F035A">
      <w:pPr>
        <w:numPr>
          <w:ilvl w:val="0"/>
          <w:numId w:val="2"/>
        </w:numPr>
        <w:spacing w:after="0" w:line="240" w:lineRule="auto"/>
        <w:jc w:val="both"/>
        <w:rPr>
          <w:rFonts w:ascii="Times New Roman" w:eastAsia="Times New Roman" w:hAnsi="Times New Roman" w:cs="Times New Roman"/>
          <w:color w:val="1C1E21"/>
          <w:kern w:val="0"/>
          <w:sz w:val="26"/>
          <w:szCs w:val="26"/>
          <w14:ligatures w14:val="none"/>
        </w:rPr>
      </w:pPr>
      <w:r w:rsidRPr="000C05B5">
        <w:rPr>
          <w:rFonts w:ascii="Times New Roman" w:eastAsia="Times New Roman" w:hAnsi="Times New Roman" w:cs="Times New Roman"/>
          <w:color w:val="1C1E21"/>
          <w:kern w:val="0"/>
          <w:sz w:val="26"/>
          <w:szCs w:val="26"/>
          <w14:ligatures w14:val="none"/>
        </w:rPr>
        <w:t>Yêu cầu:</w:t>
      </w:r>
    </w:p>
    <w:p w14:paraId="0D161FB2" w14:textId="77777777" w:rsidR="00440954" w:rsidRPr="000C05B5" w:rsidRDefault="00440954" w:rsidP="001F035A">
      <w:pPr>
        <w:numPr>
          <w:ilvl w:val="1"/>
          <w:numId w:val="2"/>
        </w:numPr>
        <w:spacing w:after="0" w:line="240" w:lineRule="auto"/>
        <w:jc w:val="both"/>
        <w:rPr>
          <w:rFonts w:ascii="Times New Roman" w:eastAsia="Times New Roman" w:hAnsi="Times New Roman" w:cs="Times New Roman"/>
          <w:color w:val="1C1E21"/>
          <w:kern w:val="0"/>
          <w:sz w:val="26"/>
          <w:szCs w:val="26"/>
          <w14:ligatures w14:val="none"/>
        </w:rPr>
      </w:pPr>
      <w:r w:rsidRPr="000C05B5">
        <w:rPr>
          <w:rFonts w:ascii="Times New Roman" w:eastAsia="Times New Roman" w:hAnsi="Times New Roman" w:cs="Times New Roman"/>
          <w:color w:val="1C1E21"/>
          <w:kern w:val="0"/>
          <w:sz w:val="26"/>
          <w:szCs w:val="26"/>
          <w14:ligatures w14:val="none"/>
        </w:rPr>
        <w:t>Định thời công việc (job scheduling): chọn job trong job pool trên đĩa và nạp nó vào bộ nhớ để thực thi.</w:t>
      </w:r>
    </w:p>
    <w:p w14:paraId="24CA9BB9" w14:textId="77777777" w:rsidR="00440954" w:rsidRPr="000C05B5" w:rsidRDefault="00440954" w:rsidP="001F035A">
      <w:pPr>
        <w:numPr>
          <w:ilvl w:val="1"/>
          <w:numId w:val="2"/>
        </w:numPr>
        <w:spacing w:after="0" w:line="240" w:lineRule="auto"/>
        <w:jc w:val="both"/>
        <w:rPr>
          <w:rFonts w:ascii="Times New Roman" w:eastAsia="Times New Roman" w:hAnsi="Times New Roman" w:cs="Times New Roman"/>
          <w:color w:val="1C1E21"/>
          <w:kern w:val="0"/>
          <w:sz w:val="26"/>
          <w:szCs w:val="26"/>
          <w14:ligatures w14:val="none"/>
        </w:rPr>
      </w:pPr>
      <w:r w:rsidRPr="000C05B5">
        <w:rPr>
          <w:rFonts w:ascii="Times New Roman" w:eastAsia="Times New Roman" w:hAnsi="Times New Roman" w:cs="Times New Roman"/>
          <w:color w:val="1C1E21"/>
          <w:kern w:val="0"/>
          <w:sz w:val="26"/>
          <w:szCs w:val="26"/>
          <w14:ligatures w14:val="none"/>
        </w:rPr>
        <w:t>Quản lý bộ nhớ (memory management).</w:t>
      </w:r>
    </w:p>
    <w:p w14:paraId="0BC4DA8F" w14:textId="77777777" w:rsidR="00440954" w:rsidRPr="000C05B5" w:rsidRDefault="00440954" w:rsidP="001F035A">
      <w:pPr>
        <w:numPr>
          <w:ilvl w:val="1"/>
          <w:numId w:val="2"/>
        </w:numPr>
        <w:spacing w:after="0" w:line="240" w:lineRule="auto"/>
        <w:jc w:val="both"/>
        <w:rPr>
          <w:rFonts w:ascii="Times New Roman" w:eastAsia="Times New Roman" w:hAnsi="Times New Roman" w:cs="Times New Roman"/>
          <w:color w:val="1C1E21"/>
          <w:kern w:val="0"/>
          <w:sz w:val="26"/>
          <w:szCs w:val="26"/>
          <w14:ligatures w14:val="none"/>
        </w:rPr>
      </w:pPr>
      <w:r w:rsidRPr="000C05B5">
        <w:rPr>
          <w:rFonts w:ascii="Times New Roman" w:eastAsia="Times New Roman" w:hAnsi="Times New Roman" w:cs="Times New Roman"/>
          <w:color w:val="1C1E21"/>
          <w:kern w:val="0"/>
          <w:sz w:val="26"/>
          <w:szCs w:val="26"/>
          <w14:ligatures w14:val="none"/>
        </w:rPr>
        <w:t>Định thời CPU (CPU scheduling).</w:t>
      </w:r>
    </w:p>
    <w:p w14:paraId="1A0144F7" w14:textId="77777777" w:rsidR="00440954" w:rsidRPr="000C05B5" w:rsidRDefault="00440954" w:rsidP="001F035A">
      <w:pPr>
        <w:numPr>
          <w:ilvl w:val="1"/>
          <w:numId w:val="2"/>
        </w:numPr>
        <w:spacing w:after="0" w:line="240" w:lineRule="auto"/>
        <w:jc w:val="both"/>
        <w:rPr>
          <w:rFonts w:ascii="Times New Roman" w:eastAsia="Times New Roman" w:hAnsi="Times New Roman" w:cs="Times New Roman"/>
          <w:color w:val="1C1E21"/>
          <w:kern w:val="0"/>
          <w:sz w:val="26"/>
          <w:szCs w:val="26"/>
          <w14:ligatures w14:val="none"/>
        </w:rPr>
      </w:pPr>
      <w:r w:rsidRPr="000C05B5">
        <w:rPr>
          <w:rFonts w:ascii="Times New Roman" w:eastAsia="Times New Roman" w:hAnsi="Times New Roman" w:cs="Times New Roman"/>
          <w:color w:val="1C1E21"/>
          <w:kern w:val="0"/>
          <w:sz w:val="26"/>
          <w:szCs w:val="26"/>
          <w14:ligatures w14:val="none"/>
        </w:rPr>
        <w:t>Cấp phát tài nguyên (đĩa, máy in,…).</w:t>
      </w:r>
    </w:p>
    <w:p w14:paraId="3DBF873B" w14:textId="77777777" w:rsidR="00440954" w:rsidRPr="000C05B5" w:rsidRDefault="00440954" w:rsidP="001F035A">
      <w:pPr>
        <w:numPr>
          <w:ilvl w:val="1"/>
          <w:numId w:val="2"/>
        </w:numPr>
        <w:spacing w:after="0" w:line="240" w:lineRule="auto"/>
        <w:jc w:val="both"/>
        <w:rPr>
          <w:rFonts w:ascii="Times New Roman" w:eastAsia="Times New Roman" w:hAnsi="Times New Roman" w:cs="Times New Roman"/>
          <w:color w:val="1C1E21"/>
          <w:kern w:val="0"/>
          <w:sz w:val="26"/>
          <w:szCs w:val="26"/>
          <w14:ligatures w14:val="none"/>
        </w:rPr>
      </w:pPr>
      <w:r w:rsidRPr="000C05B5">
        <w:rPr>
          <w:rFonts w:ascii="Times New Roman" w:eastAsia="Times New Roman" w:hAnsi="Times New Roman" w:cs="Times New Roman"/>
          <w:color w:val="1C1E21"/>
          <w:kern w:val="0"/>
          <w:sz w:val="26"/>
          <w:szCs w:val="26"/>
          <w14:ligatures w14:val="none"/>
        </w:rPr>
        <w:t>Bảo vệ.</w:t>
      </w:r>
    </w:p>
    <w:p w14:paraId="77B3B18E" w14:textId="77777777" w:rsidR="00440954" w:rsidRPr="00D90E13" w:rsidRDefault="00440954" w:rsidP="001F035A">
      <w:pPr>
        <w:spacing w:after="0" w:line="240" w:lineRule="auto"/>
        <w:jc w:val="both"/>
        <w:rPr>
          <w:rFonts w:ascii="Times New Roman" w:eastAsia="Times New Roman" w:hAnsi="Times New Roman" w:cs="Times New Roman"/>
          <w:color w:val="1C1E21"/>
          <w:kern w:val="0"/>
          <w:sz w:val="26"/>
          <w:szCs w:val="26"/>
          <w:u w:val="single"/>
          <w14:ligatures w14:val="none"/>
        </w:rPr>
      </w:pPr>
      <w:r w:rsidRPr="00D90E13">
        <w:rPr>
          <w:rFonts w:ascii="Times New Roman" w:eastAsia="Times New Roman" w:hAnsi="Times New Roman" w:cs="Times New Roman"/>
          <w:color w:val="1C1E21"/>
          <w:kern w:val="0"/>
          <w:sz w:val="26"/>
          <w:szCs w:val="26"/>
          <w:u w:val="single"/>
          <w14:ligatures w14:val="none"/>
        </w:rPr>
        <w:t>+ Hệ thống chia sẻ thời gian:</w:t>
      </w:r>
    </w:p>
    <w:p w14:paraId="43AF8D98" w14:textId="77777777" w:rsidR="00440954" w:rsidRPr="000C05B5" w:rsidRDefault="00440954" w:rsidP="001F035A">
      <w:pPr>
        <w:numPr>
          <w:ilvl w:val="0"/>
          <w:numId w:val="3"/>
        </w:numPr>
        <w:spacing w:after="0" w:line="240" w:lineRule="auto"/>
        <w:jc w:val="both"/>
        <w:rPr>
          <w:rFonts w:ascii="Times New Roman" w:eastAsia="Times New Roman" w:hAnsi="Times New Roman" w:cs="Times New Roman"/>
          <w:color w:val="1C1E21"/>
          <w:kern w:val="0"/>
          <w:sz w:val="26"/>
          <w:szCs w:val="26"/>
          <w14:ligatures w14:val="none"/>
        </w:rPr>
      </w:pPr>
      <w:r w:rsidRPr="000C05B5">
        <w:rPr>
          <w:rFonts w:ascii="Times New Roman" w:eastAsia="Times New Roman" w:hAnsi="Times New Roman" w:cs="Times New Roman"/>
          <w:color w:val="1C1E21"/>
          <w:kern w:val="0"/>
          <w:sz w:val="26"/>
          <w:szCs w:val="26"/>
          <w14:ligatures w14:val="none"/>
        </w:rPr>
        <w:t>Là hệ thống đa nhiệm, lập lịch cho các tiến trình thực thi trên CPU.</w:t>
      </w:r>
    </w:p>
    <w:p w14:paraId="40D7E78C" w14:textId="77777777" w:rsidR="00440954" w:rsidRPr="000C05B5" w:rsidRDefault="00440954" w:rsidP="001F035A">
      <w:pPr>
        <w:numPr>
          <w:ilvl w:val="0"/>
          <w:numId w:val="3"/>
        </w:numPr>
        <w:spacing w:after="0" w:line="240" w:lineRule="auto"/>
        <w:jc w:val="both"/>
        <w:rPr>
          <w:rFonts w:ascii="Times New Roman" w:eastAsia="Times New Roman" w:hAnsi="Times New Roman" w:cs="Times New Roman"/>
          <w:color w:val="1C1E21"/>
          <w:kern w:val="0"/>
          <w:sz w:val="26"/>
          <w:szCs w:val="26"/>
          <w14:ligatures w14:val="none"/>
        </w:rPr>
      </w:pPr>
      <w:r w:rsidRPr="000C05B5">
        <w:rPr>
          <w:rFonts w:ascii="Times New Roman" w:eastAsia="Times New Roman" w:hAnsi="Times New Roman" w:cs="Times New Roman"/>
          <w:color w:val="1C1E21"/>
          <w:kern w:val="0"/>
          <w:sz w:val="26"/>
          <w:szCs w:val="26"/>
          <w14:ligatures w14:val="none"/>
        </w:rPr>
        <w:t>Yêu cầu:</w:t>
      </w:r>
    </w:p>
    <w:p w14:paraId="35DAABD8" w14:textId="77777777" w:rsidR="00440954" w:rsidRPr="000C05B5" w:rsidRDefault="00440954" w:rsidP="001F035A">
      <w:pPr>
        <w:numPr>
          <w:ilvl w:val="1"/>
          <w:numId w:val="3"/>
        </w:numPr>
        <w:spacing w:after="0" w:line="240" w:lineRule="auto"/>
        <w:jc w:val="both"/>
        <w:rPr>
          <w:rFonts w:ascii="Times New Roman" w:eastAsia="Times New Roman" w:hAnsi="Times New Roman" w:cs="Times New Roman"/>
          <w:color w:val="1C1E21"/>
          <w:kern w:val="0"/>
          <w:sz w:val="26"/>
          <w:szCs w:val="26"/>
          <w14:ligatures w14:val="none"/>
        </w:rPr>
      </w:pPr>
      <w:r w:rsidRPr="000C05B5">
        <w:rPr>
          <w:rFonts w:ascii="Times New Roman" w:eastAsia="Times New Roman" w:hAnsi="Times New Roman" w:cs="Times New Roman"/>
          <w:color w:val="1C1E21"/>
          <w:kern w:val="0"/>
          <w:sz w:val="26"/>
          <w:szCs w:val="26"/>
          <w14:ligatures w14:val="none"/>
        </w:rPr>
        <w:t>Định thời công việc (job scheduling).</w:t>
      </w:r>
    </w:p>
    <w:p w14:paraId="20FF49F9" w14:textId="77777777" w:rsidR="00440954" w:rsidRPr="000C05B5" w:rsidRDefault="00440954" w:rsidP="001F035A">
      <w:pPr>
        <w:numPr>
          <w:ilvl w:val="1"/>
          <w:numId w:val="3"/>
        </w:numPr>
        <w:spacing w:after="0" w:line="240" w:lineRule="auto"/>
        <w:jc w:val="both"/>
        <w:rPr>
          <w:rFonts w:ascii="Times New Roman" w:eastAsia="Times New Roman" w:hAnsi="Times New Roman" w:cs="Times New Roman"/>
          <w:color w:val="1C1E21"/>
          <w:kern w:val="0"/>
          <w:sz w:val="26"/>
          <w:szCs w:val="26"/>
          <w14:ligatures w14:val="none"/>
        </w:rPr>
      </w:pPr>
      <w:r w:rsidRPr="000C05B5">
        <w:rPr>
          <w:rFonts w:ascii="Times New Roman" w:eastAsia="Times New Roman" w:hAnsi="Times New Roman" w:cs="Times New Roman"/>
          <w:color w:val="1C1E21"/>
          <w:kern w:val="0"/>
          <w:sz w:val="26"/>
          <w:szCs w:val="26"/>
          <w14:ligatures w14:val="none"/>
        </w:rPr>
        <w:t>Quản lý bộ nhớ (memory management).</w:t>
      </w:r>
    </w:p>
    <w:p w14:paraId="7CC59A63" w14:textId="77777777" w:rsidR="00440954" w:rsidRPr="000C05B5" w:rsidRDefault="00440954" w:rsidP="001F035A">
      <w:pPr>
        <w:numPr>
          <w:ilvl w:val="2"/>
          <w:numId w:val="3"/>
        </w:numPr>
        <w:spacing w:after="0" w:line="240" w:lineRule="auto"/>
        <w:jc w:val="both"/>
        <w:rPr>
          <w:rFonts w:ascii="Times New Roman" w:eastAsia="Times New Roman" w:hAnsi="Times New Roman" w:cs="Times New Roman"/>
          <w:color w:val="1C1E21"/>
          <w:kern w:val="0"/>
          <w:sz w:val="26"/>
          <w:szCs w:val="26"/>
          <w14:ligatures w14:val="none"/>
        </w:rPr>
      </w:pPr>
      <w:r w:rsidRPr="000C05B5">
        <w:rPr>
          <w:rFonts w:ascii="Times New Roman" w:eastAsia="Times New Roman" w:hAnsi="Times New Roman" w:cs="Times New Roman"/>
          <w:color w:val="1C1E21"/>
          <w:kern w:val="0"/>
          <w:sz w:val="26"/>
          <w:szCs w:val="26"/>
          <w14:ligatures w14:val="none"/>
        </w:rPr>
        <w:t>Virtual memory</w:t>
      </w:r>
    </w:p>
    <w:p w14:paraId="43C0CC5D" w14:textId="77777777" w:rsidR="00440954" w:rsidRPr="000C05B5" w:rsidRDefault="00440954" w:rsidP="001F035A">
      <w:pPr>
        <w:numPr>
          <w:ilvl w:val="1"/>
          <w:numId w:val="3"/>
        </w:numPr>
        <w:spacing w:after="0" w:line="240" w:lineRule="auto"/>
        <w:jc w:val="both"/>
        <w:rPr>
          <w:rFonts w:ascii="Times New Roman" w:eastAsia="Times New Roman" w:hAnsi="Times New Roman" w:cs="Times New Roman"/>
          <w:color w:val="1C1E21"/>
          <w:kern w:val="0"/>
          <w:sz w:val="26"/>
          <w:szCs w:val="26"/>
          <w14:ligatures w14:val="none"/>
        </w:rPr>
      </w:pPr>
      <w:r w:rsidRPr="000C05B5">
        <w:rPr>
          <w:rFonts w:ascii="Times New Roman" w:eastAsia="Times New Roman" w:hAnsi="Times New Roman" w:cs="Times New Roman"/>
          <w:color w:val="1C1E21"/>
          <w:kern w:val="0"/>
          <w:sz w:val="26"/>
          <w:szCs w:val="26"/>
          <w14:ligatures w14:val="none"/>
        </w:rPr>
        <w:t>Quản lý các quá trình (process management)</w:t>
      </w:r>
    </w:p>
    <w:p w14:paraId="566CE420" w14:textId="77777777" w:rsidR="00440954" w:rsidRPr="000C05B5" w:rsidRDefault="00440954" w:rsidP="001F035A">
      <w:pPr>
        <w:numPr>
          <w:ilvl w:val="2"/>
          <w:numId w:val="3"/>
        </w:numPr>
        <w:spacing w:after="0" w:line="240" w:lineRule="auto"/>
        <w:jc w:val="both"/>
        <w:rPr>
          <w:rFonts w:ascii="Times New Roman" w:eastAsia="Times New Roman" w:hAnsi="Times New Roman" w:cs="Times New Roman"/>
          <w:color w:val="1C1E21"/>
          <w:kern w:val="0"/>
          <w:sz w:val="26"/>
          <w:szCs w:val="26"/>
          <w14:ligatures w14:val="none"/>
        </w:rPr>
      </w:pPr>
      <w:r w:rsidRPr="000C05B5">
        <w:rPr>
          <w:rFonts w:ascii="Times New Roman" w:eastAsia="Times New Roman" w:hAnsi="Times New Roman" w:cs="Times New Roman"/>
          <w:color w:val="1C1E21"/>
          <w:kern w:val="0"/>
          <w:sz w:val="26"/>
          <w:szCs w:val="26"/>
          <w14:ligatures w14:val="none"/>
        </w:rPr>
        <w:t>Định thời CPU</w:t>
      </w:r>
    </w:p>
    <w:p w14:paraId="2A787F63" w14:textId="77777777" w:rsidR="00440954" w:rsidRPr="000C05B5" w:rsidRDefault="00440954" w:rsidP="001F035A">
      <w:pPr>
        <w:numPr>
          <w:ilvl w:val="2"/>
          <w:numId w:val="3"/>
        </w:numPr>
        <w:spacing w:after="0" w:line="240" w:lineRule="auto"/>
        <w:jc w:val="both"/>
        <w:rPr>
          <w:rFonts w:ascii="Times New Roman" w:eastAsia="Times New Roman" w:hAnsi="Times New Roman" w:cs="Times New Roman"/>
          <w:color w:val="1C1E21"/>
          <w:kern w:val="0"/>
          <w:sz w:val="26"/>
          <w:szCs w:val="26"/>
          <w14:ligatures w14:val="none"/>
        </w:rPr>
      </w:pPr>
      <w:r w:rsidRPr="000C05B5">
        <w:rPr>
          <w:rFonts w:ascii="Times New Roman" w:eastAsia="Times New Roman" w:hAnsi="Times New Roman" w:cs="Times New Roman"/>
          <w:color w:val="1C1E21"/>
          <w:kern w:val="0"/>
          <w:sz w:val="26"/>
          <w:szCs w:val="26"/>
          <w14:ligatures w14:val="none"/>
        </w:rPr>
        <w:t>Đồng bộ các quá trình (synchronization)</w:t>
      </w:r>
    </w:p>
    <w:p w14:paraId="6BBBB1AF" w14:textId="77777777" w:rsidR="00440954" w:rsidRPr="000C05B5" w:rsidRDefault="00440954" w:rsidP="001F035A">
      <w:pPr>
        <w:numPr>
          <w:ilvl w:val="2"/>
          <w:numId w:val="3"/>
        </w:numPr>
        <w:spacing w:after="0" w:line="240" w:lineRule="auto"/>
        <w:jc w:val="both"/>
        <w:rPr>
          <w:rFonts w:ascii="Times New Roman" w:eastAsia="Times New Roman" w:hAnsi="Times New Roman" w:cs="Times New Roman"/>
          <w:color w:val="1C1E21"/>
          <w:kern w:val="0"/>
          <w:sz w:val="26"/>
          <w:szCs w:val="26"/>
          <w14:ligatures w14:val="none"/>
        </w:rPr>
      </w:pPr>
      <w:r w:rsidRPr="000C05B5">
        <w:rPr>
          <w:rFonts w:ascii="Times New Roman" w:eastAsia="Times New Roman" w:hAnsi="Times New Roman" w:cs="Times New Roman"/>
          <w:color w:val="1C1E21"/>
          <w:kern w:val="0"/>
          <w:sz w:val="26"/>
          <w:szCs w:val="26"/>
          <w14:ligatures w14:val="none"/>
        </w:rPr>
        <w:t>Giao tiếp giữa các quá trình (process communication)</w:t>
      </w:r>
    </w:p>
    <w:p w14:paraId="1A9C73AC" w14:textId="77777777" w:rsidR="00440954" w:rsidRPr="000C05B5" w:rsidRDefault="00440954" w:rsidP="001F035A">
      <w:pPr>
        <w:numPr>
          <w:ilvl w:val="2"/>
          <w:numId w:val="3"/>
        </w:numPr>
        <w:spacing w:after="0" w:line="240" w:lineRule="auto"/>
        <w:jc w:val="both"/>
        <w:rPr>
          <w:rFonts w:ascii="Times New Roman" w:eastAsia="Times New Roman" w:hAnsi="Times New Roman" w:cs="Times New Roman"/>
          <w:color w:val="1C1E21"/>
          <w:kern w:val="0"/>
          <w:sz w:val="26"/>
          <w:szCs w:val="26"/>
          <w14:ligatures w14:val="none"/>
        </w:rPr>
      </w:pPr>
      <w:r w:rsidRPr="000C05B5">
        <w:rPr>
          <w:rFonts w:ascii="Times New Roman" w:eastAsia="Times New Roman" w:hAnsi="Times New Roman" w:cs="Times New Roman"/>
          <w:color w:val="1C1E21"/>
          <w:kern w:val="0"/>
          <w:sz w:val="26"/>
          <w:szCs w:val="26"/>
          <w14:ligatures w14:val="none"/>
        </w:rPr>
        <w:t>Tránh deadlock</w:t>
      </w:r>
    </w:p>
    <w:p w14:paraId="7F0E52F0" w14:textId="77777777" w:rsidR="00440954" w:rsidRPr="000C05B5" w:rsidRDefault="00440954" w:rsidP="001F035A">
      <w:pPr>
        <w:numPr>
          <w:ilvl w:val="1"/>
          <w:numId w:val="3"/>
        </w:numPr>
        <w:spacing w:after="0" w:line="240" w:lineRule="auto"/>
        <w:jc w:val="both"/>
        <w:rPr>
          <w:rFonts w:ascii="Times New Roman" w:eastAsia="Times New Roman" w:hAnsi="Times New Roman" w:cs="Times New Roman"/>
          <w:color w:val="1C1E21"/>
          <w:kern w:val="0"/>
          <w:sz w:val="26"/>
          <w:szCs w:val="26"/>
          <w14:ligatures w14:val="none"/>
        </w:rPr>
      </w:pPr>
      <w:r w:rsidRPr="000C05B5">
        <w:rPr>
          <w:rFonts w:ascii="Times New Roman" w:eastAsia="Times New Roman" w:hAnsi="Times New Roman" w:cs="Times New Roman"/>
          <w:color w:val="1C1E21"/>
          <w:kern w:val="0"/>
          <w:sz w:val="26"/>
          <w:szCs w:val="26"/>
          <w14:ligatures w14:val="none"/>
        </w:rPr>
        <w:t>Quản lý hệ thống file, hệ thống lưu trữ.</w:t>
      </w:r>
    </w:p>
    <w:p w14:paraId="6390D000" w14:textId="77777777" w:rsidR="00440954" w:rsidRPr="000C05B5" w:rsidRDefault="00440954" w:rsidP="001F035A">
      <w:pPr>
        <w:numPr>
          <w:ilvl w:val="1"/>
          <w:numId w:val="3"/>
        </w:numPr>
        <w:spacing w:after="0" w:line="240" w:lineRule="auto"/>
        <w:jc w:val="both"/>
        <w:rPr>
          <w:rFonts w:ascii="Times New Roman" w:eastAsia="Times New Roman" w:hAnsi="Times New Roman" w:cs="Times New Roman"/>
          <w:color w:val="1C1E21"/>
          <w:kern w:val="0"/>
          <w:sz w:val="26"/>
          <w:szCs w:val="26"/>
          <w14:ligatures w14:val="none"/>
        </w:rPr>
      </w:pPr>
      <w:r w:rsidRPr="000C05B5">
        <w:rPr>
          <w:rFonts w:ascii="Times New Roman" w:eastAsia="Times New Roman" w:hAnsi="Times New Roman" w:cs="Times New Roman"/>
          <w:color w:val="1C1E21"/>
          <w:kern w:val="0"/>
          <w:sz w:val="26"/>
          <w:szCs w:val="26"/>
          <w14:ligatures w14:val="none"/>
        </w:rPr>
        <w:t>Cấp phát hợp lý các tài nguyên.</w:t>
      </w:r>
    </w:p>
    <w:p w14:paraId="458871EE" w14:textId="77777777" w:rsidR="00440954" w:rsidRPr="000C05B5" w:rsidRDefault="00440954" w:rsidP="001F035A">
      <w:pPr>
        <w:numPr>
          <w:ilvl w:val="1"/>
          <w:numId w:val="3"/>
        </w:numPr>
        <w:spacing w:after="0" w:line="240" w:lineRule="auto"/>
        <w:jc w:val="both"/>
        <w:rPr>
          <w:rFonts w:ascii="Times New Roman" w:eastAsia="Times New Roman" w:hAnsi="Times New Roman" w:cs="Times New Roman"/>
          <w:color w:val="1C1E21"/>
          <w:kern w:val="0"/>
          <w:sz w:val="26"/>
          <w:szCs w:val="26"/>
          <w14:ligatures w14:val="none"/>
        </w:rPr>
      </w:pPr>
      <w:r w:rsidRPr="000C05B5">
        <w:rPr>
          <w:rFonts w:ascii="Times New Roman" w:eastAsia="Times New Roman" w:hAnsi="Times New Roman" w:cs="Times New Roman"/>
          <w:color w:val="1C1E21"/>
          <w:kern w:val="0"/>
          <w:sz w:val="26"/>
          <w:szCs w:val="26"/>
          <w14:ligatures w14:val="none"/>
        </w:rPr>
        <w:t>Bảo vệ (protection).</w:t>
      </w:r>
    </w:p>
    <w:p w14:paraId="1E87A0D0" w14:textId="7C9CEDBB" w:rsidR="00440954" w:rsidRPr="00D90E13" w:rsidRDefault="00440954" w:rsidP="001F035A">
      <w:pPr>
        <w:spacing w:after="0" w:line="240" w:lineRule="auto"/>
        <w:jc w:val="both"/>
        <w:rPr>
          <w:rFonts w:ascii="Times New Roman" w:eastAsia="Times New Roman" w:hAnsi="Times New Roman" w:cs="Times New Roman"/>
          <w:color w:val="1C1E21"/>
          <w:kern w:val="0"/>
          <w:sz w:val="26"/>
          <w:szCs w:val="26"/>
          <w:u w:val="single"/>
          <w14:ligatures w14:val="none"/>
        </w:rPr>
      </w:pPr>
      <w:r w:rsidRPr="00D90E13">
        <w:rPr>
          <w:rFonts w:ascii="Times New Roman" w:eastAsia="Times New Roman" w:hAnsi="Times New Roman" w:cs="Times New Roman"/>
          <w:color w:val="1C1E21"/>
          <w:kern w:val="0"/>
          <w:sz w:val="26"/>
          <w:szCs w:val="26"/>
          <w:u w:val="single"/>
          <w14:ligatures w14:val="none"/>
        </w:rPr>
        <w:t>+</w:t>
      </w:r>
      <w:r w:rsidR="00BB7857" w:rsidRPr="00D90E13">
        <w:rPr>
          <w:rFonts w:ascii="Times New Roman" w:eastAsia="Times New Roman" w:hAnsi="Times New Roman" w:cs="Times New Roman"/>
          <w:color w:val="1C1E21"/>
          <w:kern w:val="0"/>
          <w:sz w:val="26"/>
          <w:szCs w:val="26"/>
          <w:u w:val="single"/>
          <w14:ligatures w14:val="none"/>
        </w:rPr>
        <w:t xml:space="preserve"> </w:t>
      </w:r>
      <w:r w:rsidRPr="00D90E13">
        <w:rPr>
          <w:rFonts w:ascii="Times New Roman" w:eastAsia="Times New Roman" w:hAnsi="Times New Roman" w:cs="Times New Roman"/>
          <w:color w:val="1C1E21"/>
          <w:kern w:val="0"/>
          <w:sz w:val="26"/>
          <w:szCs w:val="26"/>
          <w:u w:val="single"/>
          <w14:ligatures w14:val="none"/>
        </w:rPr>
        <w:t>Hệ thống song son</w:t>
      </w:r>
      <w:r w:rsidR="00461431" w:rsidRPr="00D90E13">
        <w:rPr>
          <w:rFonts w:ascii="Times New Roman" w:eastAsia="Times New Roman" w:hAnsi="Times New Roman" w:cs="Times New Roman"/>
          <w:color w:val="1C1E21"/>
          <w:kern w:val="0"/>
          <w:sz w:val="26"/>
          <w:szCs w:val="26"/>
          <w:u w:val="single"/>
          <w14:ligatures w14:val="none"/>
        </w:rPr>
        <w:t>g (Parallel System)</w:t>
      </w:r>
    </w:p>
    <w:p w14:paraId="54310DE0" w14:textId="77777777" w:rsidR="00440954" w:rsidRPr="000C05B5" w:rsidRDefault="00440954" w:rsidP="001F035A">
      <w:pPr>
        <w:numPr>
          <w:ilvl w:val="0"/>
          <w:numId w:val="4"/>
        </w:numPr>
        <w:spacing w:after="0" w:line="240" w:lineRule="auto"/>
        <w:jc w:val="both"/>
        <w:rPr>
          <w:rFonts w:ascii="Times New Roman" w:eastAsia="Times New Roman" w:hAnsi="Times New Roman" w:cs="Times New Roman"/>
          <w:color w:val="1C1E21"/>
          <w:kern w:val="0"/>
          <w:sz w:val="26"/>
          <w:szCs w:val="26"/>
          <w14:ligatures w14:val="none"/>
        </w:rPr>
      </w:pPr>
      <w:r w:rsidRPr="000C05B5">
        <w:rPr>
          <w:rFonts w:ascii="Times New Roman" w:eastAsia="Times New Roman" w:hAnsi="Times New Roman" w:cs="Times New Roman"/>
          <w:color w:val="1C1E21"/>
          <w:kern w:val="0"/>
          <w:sz w:val="26"/>
          <w:szCs w:val="26"/>
          <w14:ligatures w14:val="none"/>
        </w:rPr>
        <w:t>Nhiều CPU, chia sẻ computer bus, clock</w:t>
      </w:r>
    </w:p>
    <w:p w14:paraId="78EE1AB2" w14:textId="77777777" w:rsidR="00440954" w:rsidRPr="000C05B5" w:rsidRDefault="00440954" w:rsidP="001F035A">
      <w:pPr>
        <w:numPr>
          <w:ilvl w:val="0"/>
          <w:numId w:val="4"/>
        </w:numPr>
        <w:spacing w:after="0" w:line="240" w:lineRule="auto"/>
        <w:jc w:val="both"/>
        <w:rPr>
          <w:rFonts w:ascii="Times New Roman" w:eastAsia="Times New Roman" w:hAnsi="Times New Roman" w:cs="Times New Roman"/>
          <w:color w:val="1C1E21"/>
          <w:kern w:val="0"/>
          <w:sz w:val="26"/>
          <w:szCs w:val="26"/>
          <w14:ligatures w14:val="none"/>
        </w:rPr>
      </w:pPr>
      <w:r w:rsidRPr="000C05B5">
        <w:rPr>
          <w:rFonts w:ascii="Times New Roman" w:eastAsia="Times New Roman" w:hAnsi="Times New Roman" w:cs="Times New Roman"/>
          <w:color w:val="1C1E21"/>
          <w:kern w:val="0"/>
          <w:sz w:val="26"/>
          <w:szCs w:val="26"/>
          <w14:ligatures w14:val="none"/>
        </w:rPr>
        <w:t xml:space="preserve">Ưu điểm: </w:t>
      </w:r>
    </w:p>
    <w:p w14:paraId="61831413" w14:textId="77777777" w:rsidR="00440954" w:rsidRPr="000C05B5" w:rsidRDefault="00440954" w:rsidP="001F035A">
      <w:pPr>
        <w:numPr>
          <w:ilvl w:val="1"/>
          <w:numId w:val="4"/>
        </w:numPr>
        <w:spacing w:after="0" w:line="240" w:lineRule="auto"/>
        <w:jc w:val="both"/>
        <w:rPr>
          <w:rFonts w:ascii="Times New Roman" w:eastAsia="Times New Roman" w:hAnsi="Times New Roman" w:cs="Times New Roman"/>
          <w:color w:val="1C1E21"/>
          <w:kern w:val="0"/>
          <w:sz w:val="26"/>
          <w:szCs w:val="26"/>
          <w14:ligatures w14:val="none"/>
        </w:rPr>
      </w:pPr>
      <w:r w:rsidRPr="000C05B5">
        <w:rPr>
          <w:rFonts w:ascii="Times New Roman" w:eastAsia="Times New Roman" w:hAnsi="Times New Roman" w:cs="Times New Roman"/>
          <w:color w:val="1C1E21"/>
          <w:kern w:val="0"/>
          <w:sz w:val="26"/>
          <w:szCs w:val="26"/>
          <w14:ligatures w14:val="none"/>
        </w:rPr>
        <w:t>Năng suất: càng nhiều CPU thì càng xử lý công việc nhanh.</w:t>
      </w:r>
    </w:p>
    <w:p w14:paraId="7CA60F04" w14:textId="77777777" w:rsidR="00440954" w:rsidRPr="000C05B5" w:rsidRDefault="00440954" w:rsidP="001F035A">
      <w:pPr>
        <w:numPr>
          <w:ilvl w:val="1"/>
          <w:numId w:val="4"/>
        </w:numPr>
        <w:spacing w:after="0" w:line="240" w:lineRule="auto"/>
        <w:jc w:val="both"/>
        <w:rPr>
          <w:rFonts w:ascii="Times New Roman" w:eastAsia="Times New Roman" w:hAnsi="Times New Roman" w:cs="Times New Roman"/>
          <w:color w:val="1C1E21"/>
          <w:kern w:val="0"/>
          <w:sz w:val="26"/>
          <w:szCs w:val="26"/>
          <w14:ligatures w14:val="none"/>
        </w:rPr>
      </w:pPr>
      <w:r w:rsidRPr="000C05B5">
        <w:rPr>
          <w:rFonts w:ascii="Times New Roman" w:eastAsia="Times New Roman" w:hAnsi="Times New Roman" w:cs="Times New Roman"/>
          <w:color w:val="1C1E21"/>
          <w:kern w:val="0"/>
          <w:sz w:val="26"/>
          <w:szCs w:val="26"/>
          <w14:ligatures w14:val="none"/>
        </w:rPr>
        <w:t>Multiprocessor system ít tốn kém hơn multiple single-processor system.</w:t>
      </w:r>
    </w:p>
    <w:p w14:paraId="099AFECC" w14:textId="77777777" w:rsidR="00440954" w:rsidRPr="000C05B5" w:rsidRDefault="00440954" w:rsidP="001F035A">
      <w:pPr>
        <w:numPr>
          <w:ilvl w:val="1"/>
          <w:numId w:val="4"/>
        </w:numPr>
        <w:spacing w:after="0" w:line="240" w:lineRule="auto"/>
        <w:jc w:val="both"/>
        <w:rPr>
          <w:rFonts w:ascii="Times New Roman" w:eastAsia="Times New Roman" w:hAnsi="Times New Roman" w:cs="Times New Roman"/>
          <w:color w:val="1C1E21"/>
          <w:kern w:val="0"/>
          <w:sz w:val="26"/>
          <w:szCs w:val="26"/>
          <w14:ligatures w14:val="none"/>
        </w:rPr>
      </w:pPr>
      <w:r w:rsidRPr="000C05B5">
        <w:rPr>
          <w:rFonts w:ascii="Times New Roman" w:eastAsia="Times New Roman" w:hAnsi="Times New Roman" w:cs="Times New Roman"/>
          <w:color w:val="1C1E21"/>
          <w:kern w:val="0"/>
          <w:sz w:val="26"/>
          <w:szCs w:val="26"/>
          <w14:ligatures w14:val="none"/>
        </w:rPr>
        <w:t>Độ tin cậy: khi một processor hỏng thì công việc của nó được chia sẻ giữa các processor còn lại.</w:t>
      </w:r>
    </w:p>
    <w:p w14:paraId="1A2D92C8" w14:textId="77777777" w:rsidR="00440954" w:rsidRPr="000C05B5" w:rsidRDefault="00440954" w:rsidP="001F035A">
      <w:pPr>
        <w:numPr>
          <w:ilvl w:val="0"/>
          <w:numId w:val="4"/>
        </w:numPr>
        <w:spacing w:after="0" w:line="240" w:lineRule="auto"/>
        <w:jc w:val="both"/>
        <w:rPr>
          <w:rFonts w:ascii="Times New Roman" w:eastAsia="Times New Roman" w:hAnsi="Times New Roman" w:cs="Times New Roman"/>
          <w:color w:val="1C1E21"/>
          <w:kern w:val="0"/>
          <w:sz w:val="26"/>
          <w:szCs w:val="26"/>
          <w14:ligatures w14:val="none"/>
        </w:rPr>
      </w:pPr>
      <w:r w:rsidRPr="000C05B5">
        <w:rPr>
          <w:rFonts w:ascii="Times New Roman" w:eastAsia="Times New Roman" w:hAnsi="Times New Roman" w:cs="Times New Roman"/>
          <w:color w:val="1C1E21"/>
          <w:kern w:val="0"/>
          <w:sz w:val="26"/>
          <w:szCs w:val="26"/>
          <w14:ligatures w14:val="none"/>
        </w:rPr>
        <w:t>Phân loại: Đa xử lý đối xứng và đa xử lý bất đối xứng.</w:t>
      </w:r>
    </w:p>
    <w:p w14:paraId="6164BEBF" w14:textId="41CD2AA6" w:rsidR="00440954" w:rsidRPr="00D90E13" w:rsidRDefault="00440954" w:rsidP="001F035A">
      <w:pPr>
        <w:spacing w:after="0" w:line="240" w:lineRule="auto"/>
        <w:jc w:val="both"/>
        <w:rPr>
          <w:rFonts w:ascii="Times New Roman" w:eastAsia="Times New Roman" w:hAnsi="Times New Roman" w:cs="Times New Roman"/>
          <w:color w:val="1C1E21"/>
          <w:kern w:val="0"/>
          <w:sz w:val="26"/>
          <w:szCs w:val="26"/>
          <w:u w:val="single"/>
          <w14:ligatures w14:val="none"/>
        </w:rPr>
      </w:pPr>
      <w:r w:rsidRPr="00D90E13">
        <w:rPr>
          <w:rFonts w:ascii="Times New Roman" w:eastAsia="Times New Roman" w:hAnsi="Times New Roman" w:cs="Times New Roman"/>
          <w:color w:val="1C1E21"/>
          <w:kern w:val="0"/>
          <w:sz w:val="26"/>
          <w:szCs w:val="26"/>
          <w:u w:val="single"/>
          <w14:ligatures w14:val="none"/>
        </w:rPr>
        <w:t>+ Hệ thống phân tán:</w:t>
      </w:r>
      <w:r w:rsidR="00AA0DAD" w:rsidRPr="00D90E13">
        <w:rPr>
          <w:rFonts w:ascii="Times New Roman" w:eastAsia="Times New Roman" w:hAnsi="Times New Roman" w:cs="Times New Roman"/>
          <w:color w:val="1C1E21"/>
          <w:kern w:val="0"/>
          <w:sz w:val="26"/>
          <w:szCs w:val="26"/>
          <w:u w:val="single"/>
          <w14:ligatures w14:val="none"/>
        </w:rPr>
        <w:t xml:space="preserve"> SAN (lưu tr</w:t>
      </w:r>
      <w:r w:rsidR="00F55E98" w:rsidRPr="00D90E13">
        <w:rPr>
          <w:rFonts w:ascii="Times New Roman" w:eastAsia="Times New Roman" w:hAnsi="Times New Roman" w:cs="Times New Roman"/>
          <w:color w:val="1C1E21"/>
          <w:kern w:val="0"/>
          <w:sz w:val="26"/>
          <w:szCs w:val="26"/>
          <w:u w:val="single"/>
          <w14:ligatures w14:val="none"/>
        </w:rPr>
        <w:t>ữ)</w:t>
      </w:r>
      <w:r w:rsidR="00AA0DAD" w:rsidRPr="00D90E13">
        <w:rPr>
          <w:rFonts w:ascii="Times New Roman" w:eastAsia="Times New Roman" w:hAnsi="Times New Roman" w:cs="Times New Roman"/>
          <w:color w:val="1C1E21"/>
          <w:kern w:val="0"/>
          <w:sz w:val="26"/>
          <w:szCs w:val="26"/>
          <w:u w:val="single"/>
          <w14:ligatures w14:val="none"/>
        </w:rPr>
        <w:t>, Database</w:t>
      </w:r>
    </w:p>
    <w:p w14:paraId="70F69926" w14:textId="77777777" w:rsidR="00440954" w:rsidRPr="000C05B5" w:rsidRDefault="00440954" w:rsidP="001F035A">
      <w:pPr>
        <w:numPr>
          <w:ilvl w:val="0"/>
          <w:numId w:val="5"/>
        </w:numPr>
        <w:spacing w:after="0" w:line="240" w:lineRule="auto"/>
        <w:jc w:val="both"/>
        <w:rPr>
          <w:rFonts w:ascii="Times New Roman" w:eastAsia="Times New Roman" w:hAnsi="Times New Roman" w:cs="Times New Roman"/>
          <w:color w:val="1C1E21"/>
          <w:kern w:val="0"/>
          <w:sz w:val="26"/>
          <w:szCs w:val="26"/>
          <w14:ligatures w14:val="none"/>
        </w:rPr>
      </w:pPr>
      <w:r w:rsidRPr="000C05B5">
        <w:rPr>
          <w:rFonts w:ascii="Times New Roman" w:eastAsia="Times New Roman" w:hAnsi="Times New Roman" w:cs="Times New Roman"/>
          <w:color w:val="1C1E21"/>
          <w:kern w:val="0"/>
          <w:sz w:val="26"/>
          <w:szCs w:val="26"/>
          <w14:ligatures w14:val="none"/>
        </w:rPr>
        <w:lastRenderedPageBreak/>
        <w:t>Mỗi processor có bộ nhớ riêng, giao tiếp với nhau qua các kênh nối như mạng, bus tốc độ cao nhưng người dùng chỉ thấy một hệ thống đơn nhất.</w:t>
      </w:r>
    </w:p>
    <w:p w14:paraId="3F5E38FF" w14:textId="77777777" w:rsidR="00440954" w:rsidRPr="000C05B5" w:rsidRDefault="00440954" w:rsidP="001F035A">
      <w:pPr>
        <w:numPr>
          <w:ilvl w:val="0"/>
          <w:numId w:val="5"/>
        </w:numPr>
        <w:spacing w:after="0" w:line="240" w:lineRule="auto"/>
        <w:jc w:val="both"/>
        <w:rPr>
          <w:rFonts w:ascii="Times New Roman" w:eastAsia="Times New Roman" w:hAnsi="Times New Roman" w:cs="Times New Roman"/>
          <w:color w:val="1C1E21"/>
          <w:kern w:val="0"/>
          <w:sz w:val="26"/>
          <w:szCs w:val="26"/>
          <w14:ligatures w14:val="none"/>
        </w:rPr>
      </w:pPr>
      <w:r w:rsidRPr="000C05B5">
        <w:rPr>
          <w:rFonts w:ascii="Times New Roman" w:eastAsia="Times New Roman" w:hAnsi="Times New Roman" w:cs="Times New Roman"/>
          <w:color w:val="1C1E21"/>
          <w:kern w:val="0"/>
          <w:sz w:val="26"/>
          <w:szCs w:val="26"/>
          <w14:ligatures w14:val="none"/>
        </w:rPr>
        <w:t>Ưu điểm:</w:t>
      </w:r>
    </w:p>
    <w:p w14:paraId="1CBD6196" w14:textId="77777777" w:rsidR="00440954" w:rsidRPr="000C05B5" w:rsidRDefault="00440954" w:rsidP="001F035A">
      <w:pPr>
        <w:numPr>
          <w:ilvl w:val="1"/>
          <w:numId w:val="5"/>
        </w:numPr>
        <w:spacing w:after="0" w:line="240" w:lineRule="auto"/>
        <w:jc w:val="both"/>
        <w:rPr>
          <w:rFonts w:ascii="Times New Roman" w:eastAsia="Times New Roman" w:hAnsi="Times New Roman" w:cs="Times New Roman"/>
          <w:color w:val="1C1E21"/>
          <w:kern w:val="0"/>
          <w:sz w:val="26"/>
          <w:szCs w:val="26"/>
          <w14:ligatures w14:val="none"/>
        </w:rPr>
      </w:pPr>
      <w:r w:rsidRPr="000C05B5">
        <w:rPr>
          <w:rFonts w:ascii="Times New Roman" w:eastAsia="Times New Roman" w:hAnsi="Times New Roman" w:cs="Times New Roman"/>
          <w:color w:val="1C1E21"/>
          <w:kern w:val="0"/>
          <w:sz w:val="26"/>
          <w:szCs w:val="26"/>
          <w14:ligatures w14:val="none"/>
        </w:rPr>
        <w:t>Chia sẻ tài nguyên (resource sharing)</w:t>
      </w:r>
    </w:p>
    <w:p w14:paraId="28556DE4" w14:textId="77777777" w:rsidR="00440954" w:rsidRPr="000C05B5" w:rsidRDefault="00440954" w:rsidP="001F035A">
      <w:pPr>
        <w:numPr>
          <w:ilvl w:val="1"/>
          <w:numId w:val="5"/>
        </w:numPr>
        <w:spacing w:after="0" w:line="240" w:lineRule="auto"/>
        <w:jc w:val="both"/>
        <w:rPr>
          <w:rFonts w:ascii="Times New Roman" w:eastAsia="Times New Roman" w:hAnsi="Times New Roman" w:cs="Times New Roman"/>
          <w:color w:val="1C1E21"/>
          <w:kern w:val="0"/>
          <w:sz w:val="26"/>
          <w:szCs w:val="26"/>
          <w14:ligatures w14:val="none"/>
        </w:rPr>
      </w:pPr>
      <w:r w:rsidRPr="000C05B5">
        <w:rPr>
          <w:rFonts w:ascii="Times New Roman" w:eastAsia="Times New Roman" w:hAnsi="Times New Roman" w:cs="Times New Roman"/>
          <w:color w:val="1C1E21"/>
          <w:kern w:val="0"/>
          <w:sz w:val="26"/>
          <w:szCs w:val="26"/>
          <w14:ligatures w14:val="none"/>
        </w:rPr>
        <w:t>Chia sẻ sức mạnh tính toán (computational sharing)</w:t>
      </w:r>
    </w:p>
    <w:p w14:paraId="706598B8" w14:textId="77777777" w:rsidR="00440954" w:rsidRPr="000C05B5" w:rsidRDefault="00440954" w:rsidP="001F035A">
      <w:pPr>
        <w:numPr>
          <w:ilvl w:val="1"/>
          <w:numId w:val="5"/>
        </w:numPr>
        <w:spacing w:after="0" w:line="240" w:lineRule="auto"/>
        <w:jc w:val="both"/>
        <w:rPr>
          <w:rFonts w:ascii="Times New Roman" w:eastAsia="Times New Roman" w:hAnsi="Times New Roman" w:cs="Times New Roman"/>
          <w:color w:val="1C1E21"/>
          <w:kern w:val="0"/>
          <w:sz w:val="26"/>
          <w:szCs w:val="26"/>
          <w14:ligatures w14:val="none"/>
        </w:rPr>
      </w:pPr>
      <w:r w:rsidRPr="000C05B5">
        <w:rPr>
          <w:rFonts w:ascii="Times New Roman" w:eastAsia="Times New Roman" w:hAnsi="Times New Roman" w:cs="Times New Roman"/>
          <w:color w:val="1C1E21"/>
          <w:kern w:val="0"/>
          <w:sz w:val="26"/>
          <w:szCs w:val="26"/>
          <w14:ligatures w14:val="none"/>
        </w:rPr>
        <w:t>Độ tin cậy cao (high reliability)</w:t>
      </w:r>
    </w:p>
    <w:p w14:paraId="04A0C355" w14:textId="77777777" w:rsidR="00440954" w:rsidRPr="000C05B5" w:rsidRDefault="00440954" w:rsidP="001F035A">
      <w:pPr>
        <w:numPr>
          <w:ilvl w:val="1"/>
          <w:numId w:val="5"/>
        </w:numPr>
        <w:spacing w:after="0" w:line="240" w:lineRule="auto"/>
        <w:jc w:val="both"/>
        <w:rPr>
          <w:rFonts w:ascii="Times New Roman" w:eastAsia="Times New Roman" w:hAnsi="Times New Roman" w:cs="Times New Roman"/>
          <w:color w:val="1C1E21"/>
          <w:kern w:val="0"/>
          <w:sz w:val="26"/>
          <w:szCs w:val="26"/>
          <w14:ligatures w14:val="none"/>
        </w:rPr>
      </w:pPr>
      <w:r w:rsidRPr="000C05B5">
        <w:rPr>
          <w:rFonts w:ascii="Times New Roman" w:eastAsia="Times New Roman" w:hAnsi="Times New Roman" w:cs="Times New Roman"/>
          <w:color w:val="1C1E21"/>
          <w:kern w:val="0"/>
          <w:sz w:val="26"/>
          <w:szCs w:val="26"/>
          <w14:ligatures w14:val="none"/>
        </w:rPr>
        <w:t>Độ sẵn sàng cao (high availability): các dịch vụ của hệ thống được cung cấp liên tục cho dù một thành phần hardware trở nên hỏng.</w:t>
      </w:r>
    </w:p>
    <w:p w14:paraId="26724A5B" w14:textId="77777777" w:rsidR="00440954" w:rsidRPr="000C05B5" w:rsidRDefault="00440954" w:rsidP="001F035A">
      <w:pPr>
        <w:numPr>
          <w:ilvl w:val="0"/>
          <w:numId w:val="5"/>
        </w:numPr>
        <w:spacing w:after="0" w:line="240" w:lineRule="auto"/>
        <w:jc w:val="both"/>
        <w:rPr>
          <w:rFonts w:ascii="Times New Roman" w:eastAsia="Times New Roman" w:hAnsi="Times New Roman" w:cs="Times New Roman"/>
          <w:color w:val="1C1E21"/>
          <w:kern w:val="0"/>
          <w:sz w:val="26"/>
          <w:szCs w:val="26"/>
          <w14:ligatures w14:val="none"/>
        </w:rPr>
      </w:pPr>
      <w:r w:rsidRPr="000C05B5">
        <w:rPr>
          <w:rFonts w:ascii="Times New Roman" w:eastAsia="Times New Roman" w:hAnsi="Times New Roman" w:cs="Times New Roman"/>
          <w:color w:val="1C1E21"/>
          <w:kern w:val="0"/>
          <w:sz w:val="26"/>
          <w:szCs w:val="26"/>
          <w14:ligatures w14:val="none"/>
        </w:rPr>
        <w:t>Các mô hình hệ thống song song: client-sever và peer-to-peer</w:t>
      </w:r>
    </w:p>
    <w:p w14:paraId="099B3A90" w14:textId="1EB70DCA" w:rsidR="00440954" w:rsidRPr="00D90E13" w:rsidRDefault="00440954" w:rsidP="001F035A">
      <w:pPr>
        <w:spacing w:after="0" w:line="240" w:lineRule="auto"/>
        <w:jc w:val="both"/>
        <w:rPr>
          <w:rFonts w:ascii="Times New Roman" w:eastAsia="Times New Roman" w:hAnsi="Times New Roman" w:cs="Times New Roman"/>
          <w:color w:val="1C1E21"/>
          <w:kern w:val="0"/>
          <w:sz w:val="26"/>
          <w:szCs w:val="26"/>
          <w:u w:val="single"/>
          <w14:ligatures w14:val="none"/>
        </w:rPr>
      </w:pPr>
      <w:r w:rsidRPr="00D90E13">
        <w:rPr>
          <w:rFonts w:ascii="Times New Roman" w:eastAsia="Times New Roman" w:hAnsi="Times New Roman" w:cs="Times New Roman"/>
          <w:color w:val="1C1E21"/>
          <w:kern w:val="0"/>
          <w:sz w:val="26"/>
          <w:szCs w:val="26"/>
          <w:u w:val="single"/>
          <w14:ligatures w14:val="none"/>
        </w:rPr>
        <w:t>+</w:t>
      </w:r>
      <w:r w:rsidR="007048FF" w:rsidRPr="00D90E13">
        <w:rPr>
          <w:rFonts w:ascii="Times New Roman" w:eastAsia="Times New Roman" w:hAnsi="Times New Roman" w:cs="Times New Roman"/>
          <w:color w:val="1C1E21"/>
          <w:kern w:val="0"/>
          <w:sz w:val="26"/>
          <w:szCs w:val="26"/>
          <w:u w:val="single"/>
          <w14:ligatures w14:val="none"/>
        </w:rPr>
        <w:t xml:space="preserve"> </w:t>
      </w:r>
      <w:r w:rsidRPr="00D90E13">
        <w:rPr>
          <w:rFonts w:ascii="Times New Roman" w:eastAsia="Times New Roman" w:hAnsi="Times New Roman" w:cs="Times New Roman"/>
          <w:color w:val="1C1E21"/>
          <w:kern w:val="0"/>
          <w:sz w:val="26"/>
          <w:szCs w:val="26"/>
          <w:u w:val="single"/>
          <w14:ligatures w14:val="none"/>
        </w:rPr>
        <w:t>Hệ thống xử lý thời gian thực:</w:t>
      </w:r>
    </w:p>
    <w:p w14:paraId="23224DF4" w14:textId="77777777" w:rsidR="00440954" w:rsidRPr="000C05B5" w:rsidRDefault="00440954" w:rsidP="001F035A">
      <w:pPr>
        <w:numPr>
          <w:ilvl w:val="0"/>
          <w:numId w:val="6"/>
        </w:numPr>
        <w:spacing w:after="0" w:line="240" w:lineRule="auto"/>
        <w:jc w:val="both"/>
        <w:rPr>
          <w:rFonts w:ascii="Times New Roman" w:eastAsia="Times New Roman" w:hAnsi="Times New Roman" w:cs="Times New Roman"/>
          <w:color w:val="1C1E21"/>
          <w:kern w:val="0"/>
          <w:sz w:val="26"/>
          <w:szCs w:val="26"/>
          <w14:ligatures w14:val="none"/>
        </w:rPr>
      </w:pPr>
      <w:r w:rsidRPr="000C05B5">
        <w:rPr>
          <w:rFonts w:ascii="Times New Roman" w:eastAsia="Times New Roman" w:hAnsi="Times New Roman" w:cs="Times New Roman"/>
          <w:color w:val="1C1E21"/>
          <w:kern w:val="0"/>
          <w:sz w:val="26"/>
          <w:szCs w:val="26"/>
          <w14:ligatures w14:val="none"/>
        </w:rPr>
        <w:t>Sử dụng trong các thiết bị chuyên dụng như điều khiển các thử nghiệm khoa học, điều khiển trong y khoa, dây chuyền công nghiệp, thiết bị gia dụng, quân sự.</w:t>
      </w:r>
    </w:p>
    <w:p w14:paraId="7615407C" w14:textId="77777777" w:rsidR="00440954" w:rsidRPr="000C05B5" w:rsidRDefault="00440954" w:rsidP="001F035A">
      <w:pPr>
        <w:numPr>
          <w:ilvl w:val="0"/>
          <w:numId w:val="6"/>
        </w:numPr>
        <w:spacing w:after="0" w:line="240" w:lineRule="auto"/>
        <w:jc w:val="both"/>
        <w:rPr>
          <w:rFonts w:ascii="Times New Roman" w:eastAsia="Times New Roman" w:hAnsi="Times New Roman" w:cs="Times New Roman"/>
          <w:color w:val="1C1E21"/>
          <w:kern w:val="0"/>
          <w:sz w:val="26"/>
          <w:szCs w:val="26"/>
          <w14:ligatures w14:val="none"/>
        </w:rPr>
      </w:pPr>
      <w:r w:rsidRPr="000C05B5">
        <w:rPr>
          <w:rFonts w:ascii="Times New Roman" w:eastAsia="Times New Roman" w:hAnsi="Times New Roman" w:cs="Times New Roman"/>
          <w:color w:val="1C1E21"/>
          <w:kern w:val="0"/>
          <w:sz w:val="26"/>
          <w:szCs w:val="26"/>
          <w14:ligatures w14:val="none"/>
        </w:rPr>
        <w:t>Ràng buộc về thời gian: hard và soft real-time.</w:t>
      </w:r>
    </w:p>
    <w:p w14:paraId="2857D3C1" w14:textId="77777777" w:rsidR="00440954" w:rsidRPr="000C05B5" w:rsidRDefault="00440954" w:rsidP="001F035A">
      <w:pPr>
        <w:numPr>
          <w:ilvl w:val="1"/>
          <w:numId w:val="6"/>
        </w:numPr>
        <w:spacing w:after="0" w:line="240" w:lineRule="auto"/>
        <w:jc w:val="both"/>
        <w:rPr>
          <w:rFonts w:ascii="Times New Roman" w:eastAsia="Times New Roman" w:hAnsi="Times New Roman" w:cs="Times New Roman"/>
          <w:color w:val="1C1E21"/>
          <w:kern w:val="0"/>
          <w:sz w:val="26"/>
          <w:szCs w:val="26"/>
          <w14:ligatures w14:val="none"/>
        </w:rPr>
      </w:pPr>
      <w:r w:rsidRPr="000C05B5">
        <w:rPr>
          <w:rFonts w:ascii="Times New Roman" w:eastAsia="Times New Roman" w:hAnsi="Times New Roman" w:cs="Times New Roman"/>
          <w:color w:val="1C1E21"/>
          <w:kern w:val="0"/>
          <w:sz w:val="26"/>
          <w:szCs w:val="26"/>
          <w14:ligatures w14:val="none"/>
        </w:rPr>
        <w:t>Hard real-time.</w:t>
      </w:r>
    </w:p>
    <w:p w14:paraId="4C634C95" w14:textId="77777777" w:rsidR="00440954" w:rsidRPr="000C05B5" w:rsidRDefault="00440954" w:rsidP="001F035A">
      <w:pPr>
        <w:numPr>
          <w:ilvl w:val="2"/>
          <w:numId w:val="6"/>
        </w:numPr>
        <w:spacing w:after="0" w:line="240" w:lineRule="auto"/>
        <w:jc w:val="both"/>
        <w:rPr>
          <w:rFonts w:ascii="Times New Roman" w:eastAsia="Times New Roman" w:hAnsi="Times New Roman" w:cs="Times New Roman"/>
          <w:color w:val="1C1E21"/>
          <w:kern w:val="0"/>
          <w:sz w:val="26"/>
          <w:szCs w:val="26"/>
          <w14:ligatures w14:val="none"/>
        </w:rPr>
      </w:pPr>
      <w:r w:rsidRPr="000C05B5">
        <w:rPr>
          <w:rFonts w:ascii="Times New Roman" w:eastAsia="Times New Roman" w:hAnsi="Times New Roman" w:cs="Times New Roman"/>
          <w:color w:val="1C1E21"/>
          <w:kern w:val="0"/>
          <w:sz w:val="26"/>
          <w:szCs w:val="26"/>
          <w14:ligatures w14:val="none"/>
        </w:rPr>
        <w:t>Hạn chế (hoặc không có) bộ nhớ phụ, tất cả dữ liệu nằm trong bộ nhớ chính (RAM hoặc ROM).</w:t>
      </w:r>
    </w:p>
    <w:p w14:paraId="187DD62F" w14:textId="77777777" w:rsidR="00440954" w:rsidRPr="000C05B5" w:rsidRDefault="00440954" w:rsidP="001F035A">
      <w:pPr>
        <w:numPr>
          <w:ilvl w:val="2"/>
          <w:numId w:val="6"/>
        </w:numPr>
        <w:spacing w:after="0" w:line="240" w:lineRule="auto"/>
        <w:jc w:val="both"/>
        <w:rPr>
          <w:rFonts w:ascii="Times New Roman" w:eastAsia="Times New Roman" w:hAnsi="Times New Roman" w:cs="Times New Roman"/>
          <w:color w:val="1C1E21"/>
          <w:kern w:val="0"/>
          <w:sz w:val="26"/>
          <w:szCs w:val="26"/>
          <w14:ligatures w14:val="none"/>
        </w:rPr>
      </w:pPr>
      <w:r w:rsidRPr="000C05B5">
        <w:rPr>
          <w:rFonts w:ascii="Times New Roman" w:eastAsia="Times New Roman" w:hAnsi="Times New Roman" w:cs="Times New Roman"/>
          <w:color w:val="1C1E21"/>
          <w:kern w:val="0"/>
          <w:sz w:val="26"/>
          <w:szCs w:val="26"/>
          <w14:ligatures w14:val="none"/>
        </w:rPr>
        <w:t>Yêu cầu về thời gian đáp ứng/xử lý rất nghiêm ngặt, thường sử dụng trong điều khiển công nghiệp, robotics,…</w:t>
      </w:r>
    </w:p>
    <w:p w14:paraId="2E8E8BB0" w14:textId="77777777" w:rsidR="00440954" w:rsidRPr="000C05B5" w:rsidRDefault="00440954" w:rsidP="001F035A">
      <w:pPr>
        <w:numPr>
          <w:ilvl w:val="1"/>
          <w:numId w:val="6"/>
        </w:numPr>
        <w:spacing w:after="0" w:line="240" w:lineRule="auto"/>
        <w:jc w:val="both"/>
        <w:rPr>
          <w:rFonts w:ascii="Times New Roman" w:eastAsia="Times New Roman" w:hAnsi="Times New Roman" w:cs="Times New Roman"/>
          <w:color w:val="1C1E21"/>
          <w:kern w:val="0"/>
          <w:sz w:val="26"/>
          <w:szCs w:val="26"/>
          <w14:ligatures w14:val="none"/>
        </w:rPr>
      </w:pPr>
      <w:r w:rsidRPr="000C05B5">
        <w:rPr>
          <w:rFonts w:ascii="Times New Roman" w:eastAsia="Times New Roman" w:hAnsi="Times New Roman" w:cs="Times New Roman"/>
          <w:color w:val="1C1E21"/>
          <w:kern w:val="0"/>
          <w:sz w:val="26"/>
          <w:szCs w:val="26"/>
          <w14:ligatures w14:val="none"/>
        </w:rPr>
        <w:t>Soft real-time: Thường được dùng trong lĩnh vực multimedia, virtual reality với yêu cầu mềm dẻo hơn về thời gian đáp ứng.</w:t>
      </w:r>
    </w:p>
    <w:p w14:paraId="3A497C25" w14:textId="77777777" w:rsidR="00BF255A" w:rsidRDefault="00BF255A" w:rsidP="001F035A">
      <w:pPr>
        <w:spacing w:after="0" w:line="240" w:lineRule="auto"/>
        <w:jc w:val="both"/>
        <w:rPr>
          <w:rFonts w:ascii="Times New Roman" w:eastAsia="Times New Roman" w:hAnsi="Times New Roman" w:cs="Times New Roman"/>
          <w:b/>
          <w:bCs/>
          <w:color w:val="1C1E21"/>
          <w:kern w:val="0"/>
          <w:sz w:val="26"/>
          <w:szCs w:val="26"/>
          <w14:ligatures w14:val="none"/>
        </w:rPr>
      </w:pPr>
    </w:p>
    <w:p w14:paraId="2D91A4C6" w14:textId="26BCF681" w:rsidR="00440954" w:rsidRPr="00BF255A" w:rsidRDefault="00440954" w:rsidP="001F035A">
      <w:pPr>
        <w:spacing w:after="0" w:line="240" w:lineRule="auto"/>
        <w:jc w:val="both"/>
        <w:rPr>
          <w:rFonts w:ascii="Times New Roman" w:eastAsia="Times New Roman" w:hAnsi="Times New Roman" w:cs="Times New Roman"/>
          <w:b/>
          <w:bCs/>
          <w:color w:val="1C1E21"/>
          <w:kern w:val="0"/>
          <w:sz w:val="26"/>
          <w:szCs w:val="26"/>
          <w14:ligatures w14:val="none"/>
        </w:rPr>
      </w:pPr>
      <w:r w:rsidRPr="000C05B5">
        <w:rPr>
          <w:rFonts w:ascii="Times New Roman" w:eastAsia="Times New Roman" w:hAnsi="Times New Roman" w:cs="Times New Roman"/>
          <w:b/>
          <w:bCs/>
          <w:color w:val="1C1E21"/>
          <w:kern w:val="0"/>
          <w:sz w:val="26"/>
          <w:szCs w:val="26"/>
          <w14:ligatures w14:val="none"/>
        </w:rPr>
        <w:t>Câu 5 :</w:t>
      </w:r>
      <w:r w:rsidRPr="000C05B5">
        <w:rPr>
          <w:rFonts w:ascii="Times New Roman" w:eastAsia="Times New Roman" w:hAnsi="Times New Roman" w:cs="Times New Roman"/>
          <w:color w:val="1C1E21"/>
          <w:kern w:val="0"/>
          <w:sz w:val="26"/>
          <w:szCs w:val="26"/>
          <w14:ligatures w14:val="none"/>
        </w:rPr>
        <w:t xml:space="preserve"> </w:t>
      </w:r>
      <w:r w:rsidRPr="00BF255A">
        <w:rPr>
          <w:rFonts w:ascii="Times New Roman" w:eastAsia="Times New Roman" w:hAnsi="Times New Roman" w:cs="Times New Roman"/>
          <w:b/>
          <w:bCs/>
          <w:color w:val="1C1E21"/>
          <w:kern w:val="0"/>
          <w:sz w:val="26"/>
          <w:szCs w:val="26"/>
          <w14:ligatures w14:val="none"/>
        </w:rPr>
        <w:t xml:space="preserve">Dưới góc độ loại máy tính, hệ điều hành chia thành những loại nào? </w:t>
      </w:r>
    </w:p>
    <w:p w14:paraId="476AFE7F" w14:textId="77777777" w:rsidR="00440954" w:rsidRPr="000C05B5" w:rsidRDefault="00440954" w:rsidP="001F035A">
      <w:pPr>
        <w:spacing w:after="0" w:line="240" w:lineRule="auto"/>
        <w:jc w:val="both"/>
        <w:rPr>
          <w:rFonts w:ascii="Times New Roman" w:eastAsia="Times New Roman" w:hAnsi="Times New Roman" w:cs="Times New Roman"/>
          <w:color w:val="1C1E21"/>
          <w:kern w:val="0"/>
          <w:sz w:val="26"/>
          <w:szCs w:val="26"/>
          <w14:ligatures w14:val="none"/>
        </w:rPr>
      </w:pPr>
      <w:r w:rsidRPr="000C05B5">
        <w:rPr>
          <w:rFonts w:ascii="Times New Roman" w:eastAsia="Times New Roman" w:hAnsi="Times New Roman" w:cs="Times New Roman"/>
          <w:color w:val="1C1E21"/>
          <w:kern w:val="0"/>
          <w:sz w:val="26"/>
          <w:szCs w:val="26"/>
          <w14:ligatures w14:val="none"/>
        </w:rPr>
        <w:t>- Hệ điều hành dành cho máy MainFrame.</w:t>
      </w:r>
    </w:p>
    <w:p w14:paraId="6EB21B4F" w14:textId="77777777" w:rsidR="00440954" w:rsidRPr="000C05B5" w:rsidRDefault="00440954" w:rsidP="001F035A">
      <w:pPr>
        <w:spacing w:after="0" w:line="240" w:lineRule="auto"/>
        <w:jc w:val="both"/>
        <w:rPr>
          <w:rFonts w:ascii="Times New Roman" w:eastAsia="Times New Roman" w:hAnsi="Times New Roman" w:cs="Times New Roman"/>
          <w:color w:val="1C1E21"/>
          <w:kern w:val="0"/>
          <w:sz w:val="26"/>
          <w:szCs w:val="26"/>
          <w14:ligatures w14:val="none"/>
        </w:rPr>
      </w:pPr>
      <w:r w:rsidRPr="000C05B5">
        <w:rPr>
          <w:rFonts w:ascii="Times New Roman" w:eastAsia="Times New Roman" w:hAnsi="Times New Roman" w:cs="Times New Roman"/>
          <w:color w:val="1C1E21"/>
          <w:kern w:val="0"/>
          <w:sz w:val="26"/>
          <w:szCs w:val="26"/>
          <w14:ligatures w14:val="none"/>
        </w:rPr>
        <w:t>- Hệ điều hành dành cho máy Server.</w:t>
      </w:r>
    </w:p>
    <w:p w14:paraId="41CEA959" w14:textId="77777777" w:rsidR="00440954" w:rsidRPr="000C05B5" w:rsidRDefault="00440954" w:rsidP="001F035A">
      <w:pPr>
        <w:spacing w:after="0" w:line="240" w:lineRule="auto"/>
        <w:jc w:val="both"/>
        <w:rPr>
          <w:rFonts w:ascii="Times New Roman" w:eastAsia="Times New Roman" w:hAnsi="Times New Roman" w:cs="Times New Roman"/>
          <w:color w:val="1C1E21"/>
          <w:kern w:val="0"/>
          <w:sz w:val="26"/>
          <w:szCs w:val="26"/>
          <w14:ligatures w14:val="none"/>
        </w:rPr>
      </w:pPr>
      <w:r w:rsidRPr="000C05B5">
        <w:rPr>
          <w:rFonts w:ascii="Times New Roman" w:eastAsia="Times New Roman" w:hAnsi="Times New Roman" w:cs="Times New Roman"/>
          <w:color w:val="1C1E21"/>
          <w:kern w:val="0"/>
          <w:sz w:val="26"/>
          <w:szCs w:val="26"/>
          <w14:ligatures w14:val="none"/>
        </w:rPr>
        <w:t>- Hệ điều hành dành cho máy nhiều CPU.</w:t>
      </w:r>
    </w:p>
    <w:p w14:paraId="30439AB8" w14:textId="77777777" w:rsidR="00440954" w:rsidRPr="000C05B5" w:rsidRDefault="00440954" w:rsidP="001F035A">
      <w:pPr>
        <w:spacing w:after="0" w:line="240" w:lineRule="auto"/>
        <w:jc w:val="both"/>
        <w:rPr>
          <w:rFonts w:ascii="Times New Roman" w:eastAsia="Times New Roman" w:hAnsi="Times New Roman" w:cs="Times New Roman"/>
          <w:color w:val="1C1E21"/>
          <w:kern w:val="0"/>
          <w:sz w:val="26"/>
          <w:szCs w:val="26"/>
          <w14:ligatures w14:val="none"/>
        </w:rPr>
      </w:pPr>
      <w:r w:rsidRPr="000C05B5">
        <w:rPr>
          <w:rFonts w:ascii="Times New Roman" w:eastAsia="Times New Roman" w:hAnsi="Times New Roman" w:cs="Times New Roman"/>
          <w:color w:val="1C1E21"/>
          <w:kern w:val="0"/>
          <w:sz w:val="26"/>
          <w:szCs w:val="26"/>
          <w14:ligatures w14:val="none"/>
        </w:rPr>
        <w:t>- Hệ điều hành dành cho máy tính cá nhân (PC).</w:t>
      </w:r>
    </w:p>
    <w:p w14:paraId="2C934116" w14:textId="77777777" w:rsidR="00440954" w:rsidRPr="000C05B5" w:rsidRDefault="00440954" w:rsidP="001F035A">
      <w:pPr>
        <w:spacing w:after="0" w:line="240" w:lineRule="auto"/>
        <w:jc w:val="both"/>
        <w:rPr>
          <w:rFonts w:ascii="Times New Roman" w:eastAsia="Times New Roman" w:hAnsi="Times New Roman" w:cs="Times New Roman"/>
          <w:color w:val="1C1E21"/>
          <w:kern w:val="0"/>
          <w:sz w:val="26"/>
          <w:szCs w:val="26"/>
          <w14:ligatures w14:val="none"/>
        </w:rPr>
      </w:pPr>
      <w:r w:rsidRPr="000C05B5">
        <w:rPr>
          <w:rFonts w:ascii="Times New Roman" w:eastAsia="Times New Roman" w:hAnsi="Times New Roman" w:cs="Times New Roman"/>
          <w:color w:val="1C1E21"/>
          <w:kern w:val="0"/>
          <w:sz w:val="26"/>
          <w:szCs w:val="26"/>
          <w14:ligatures w14:val="none"/>
        </w:rPr>
        <w:t>- Hệ điều hành dành cho máy PDA (Embedded OS - hệ điều hành nhúng).</w:t>
      </w:r>
    </w:p>
    <w:p w14:paraId="2834C455" w14:textId="77777777" w:rsidR="00440954" w:rsidRPr="000C05B5" w:rsidRDefault="00440954" w:rsidP="001F035A">
      <w:pPr>
        <w:spacing w:after="0" w:line="240" w:lineRule="auto"/>
        <w:jc w:val="both"/>
        <w:rPr>
          <w:rFonts w:ascii="Times New Roman" w:eastAsia="Times New Roman" w:hAnsi="Times New Roman" w:cs="Times New Roman"/>
          <w:color w:val="1C1E21"/>
          <w:kern w:val="0"/>
          <w:sz w:val="26"/>
          <w:szCs w:val="26"/>
          <w14:ligatures w14:val="none"/>
        </w:rPr>
      </w:pPr>
      <w:r w:rsidRPr="000C05B5">
        <w:rPr>
          <w:rFonts w:ascii="Times New Roman" w:eastAsia="Times New Roman" w:hAnsi="Times New Roman" w:cs="Times New Roman"/>
          <w:color w:val="1C1E21"/>
          <w:kern w:val="0"/>
          <w:sz w:val="26"/>
          <w:szCs w:val="26"/>
          <w14:ligatures w14:val="none"/>
        </w:rPr>
        <w:t>- Hệ điều hành dành cho máy chuyên biệt.</w:t>
      </w:r>
    </w:p>
    <w:p w14:paraId="0B5CB478" w14:textId="77777777" w:rsidR="00440954" w:rsidRPr="000C05B5" w:rsidRDefault="00440954" w:rsidP="001F035A">
      <w:pPr>
        <w:spacing w:after="0" w:line="240" w:lineRule="auto"/>
        <w:jc w:val="both"/>
        <w:rPr>
          <w:rFonts w:ascii="Times New Roman" w:eastAsia="Times New Roman" w:hAnsi="Times New Roman" w:cs="Times New Roman"/>
          <w:color w:val="1C1E21"/>
          <w:kern w:val="0"/>
          <w:sz w:val="26"/>
          <w:szCs w:val="26"/>
          <w14:ligatures w14:val="none"/>
        </w:rPr>
      </w:pPr>
      <w:r w:rsidRPr="000C05B5">
        <w:rPr>
          <w:rFonts w:ascii="Times New Roman" w:eastAsia="Times New Roman" w:hAnsi="Times New Roman" w:cs="Times New Roman"/>
          <w:color w:val="1C1E21"/>
          <w:kern w:val="0"/>
          <w:sz w:val="26"/>
          <w:szCs w:val="26"/>
          <w14:ligatures w14:val="none"/>
        </w:rPr>
        <w:t>- Hệ điều hành dành cho thẻ chíp (SmartCard).</w:t>
      </w:r>
    </w:p>
    <w:p w14:paraId="319BBA2F" w14:textId="77777777" w:rsidR="00126E44" w:rsidRPr="000C05B5" w:rsidRDefault="00126E44" w:rsidP="001F035A">
      <w:pPr>
        <w:spacing w:after="0" w:line="240" w:lineRule="auto"/>
        <w:jc w:val="both"/>
        <w:rPr>
          <w:rFonts w:ascii="Times New Roman" w:eastAsia="Times New Roman" w:hAnsi="Times New Roman" w:cs="Times New Roman"/>
          <w:b/>
          <w:bCs/>
          <w:color w:val="1C1E21"/>
          <w:kern w:val="0"/>
          <w:sz w:val="26"/>
          <w:szCs w:val="26"/>
          <w14:ligatures w14:val="none"/>
        </w:rPr>
      </w:pPr>
    </w:p>
    <w:p w14:paraId="7E840CEC" w14:textId="6BB59ED8" w:rsidR="00440954" w:rsidRPr="000C05B5" w:rsidRDefault="00440954" w:rsidP="001F035A">
      <w:pPr>
        <w:spacing w:after="0" w:line="240" w:lineRule="auto"/>
        <w:jc w:val="both"/>
        <w:rPr>
          <w:rFonts w:ascii="Times New Roman" w:eastAsia="Times New Roman" w:hAnsi="Times New Roman" w:cs="Times New Roman"/>
          <w:color w:val="1C1E21"/>
          <w:kern w:val="0"/>
          <w:sz w:val="26"/>
          <w:szCs w:val="26"/>
          <w14:ligatures w14:val="none"/>
        </w:rPr>
      </w:pPr>
      <w:r w:rsidRPr="000C05B5">
        <w:rPr>
          <w:rFonts w:ascii="Times New Roman" w:eastAsia="Times New Roman" w:hAnsi="Times New Roman" w:cs="Times New Roman"/>
          <w:b/>
          <w:bCs/>
          <w:color w:val="1C1E21"/>
          <w:kern w:val="0"/>
          <w:sz w:val="26"/>
          <w:szCs w:val="26"/>
          <w14:ligatures w14:val="none"/>
        </w:rPr>
        <w:t>Câu 6 :</w:t>
      </w:r>
      <w:r w:rsidRPr="000C05B5">
        <w:rPr>
          <w:rFonts w:ascii="Times New Roman" w:eastAsia="Times New Roman" w:hAnsi="Times New Roman" w:cs="Times New Roman"/>
          <w:color w:val="1C1E21"/>
          <w:kern w:val="0"/>
          <w:sz w:val="26"/>
          <w:szCs w:val="26"/>
          <w14:ligatures w14:val="none"/>
        </w:rPr>
        <w:t xml:space="preserve"> </w:t>
      </w:r>
      <w:r w:rsidRPr="00271D54">
        <w:rPr>
          <w:rFonts w:ascii="Times New Roman" w:eastAsia="Times New Roman" w:hAnsi="Times New Roman" w:cs="Times New Roman"/>
          <w:b/>
          <w:bCs/>
          <w:color w:val="1C1E21"/>
          <w:kern w:val="0"/>
          <w:sz w:val="26"/>
          <w:szCs w:val="26"/>
          <w14:ligatures w14:val="none"/>
        </w:rPr>
        <w:t>Nêu lịch sử phát triển của HĐH:</w:t>
      </w:r>
    </w:p>
    <w:p w14:paraId="2AF0B5D1" w14:textId="77777777" w:rsidR="00440954" w:rsidRPr="000C05B5" w:rsidRDefault="00440954" w:rsidP="001F035A">
      <w:pPr>
        <w:spacing w:after="0" w:line="240" w:lineRule="auto"/>
        <w:jc w:val="both"/>
        <w:rPr>
          <w:rFonts w:ascii="Times New Roman" w:eastAsia="Times New Roman" w:hAnsi="Times New Roman" w:cs="Times New Roman"/>
          <w:color w:val="1C1E21"/>
          <w:kern w:val="0"/>
          <w:sz w:val="26"/>
          <w:szCs w:val="26"/>
          <w14:ligatures w14:val="none"/>
        </w:rPr>
      </w:pPr>
      <w:r w:rsidRPr="000C05B5">
        <w:rPr>
          <w:rFonts w:ascii="Times New Roman" w:eastAsia="Times New Roman" w:hAnsi="Times New Roman" w:cs="Times New Roman"/>
          <w:color w:val="1C1E21"/>
          <w:kern w:val="0"/>
          <w:sz w:val="26"/>
          <w:szCs w:val="26"/>
          <w14:ligatures w14:val="none"/>
        </w:rPr>
        <w:t>- Thế hệ 1 (1945 - 1955)</w:t>
      </w:r>
    </w:p>
    <w:p w14:paraId="6F7BE4F8" w14:textId="77777777" w:rsidR="00440954" w:rsidRPr="000C05B5" w:rsidRDefault="00440954" w:rsidP="001F035A">
      <w:pPr>
        <w:numPr>
          <w:ilvl w:val="0"/>
          <w:numId w:val="7"/>
        </w:numPr>
        <w:spacing w:after="0" w:line="240" w:lineRule="auto"/>
        <w:jc w:val="both"/>
        <w:rPr>
          <w:rFonts w:ascii="Times New Roman" w:eastAsia="Times New Roman" w:hAnsi="Times New Roman" w:cs="Times New Roman"/>
          <w:color w:val="1C1E21"/>
          <w:kern w:val="0"/>
          <w:sz w:val="26"/>
          <w:szCs w:val="26"/>
          <w14:ligatures w14:val="none"/>
        </w:rPr>
      </w:pPr>
      <w:r w:rsidRPr="000C05B5">
        <w:rPr>
          <w:rFonts w:ascii="Times New Roman" w:eastAsia="Times New Roman" w:hAnsi="Times New Roman" w:cs="Times New Roman"/>
          <w:color w:val="1C1E21"/>
          <w:kern w:val="0"/>
          <w:sz w:val="26"/>
          <w:szCs w:val="26"/>
          <w14:ligatures w14:val="none"/>
        </w:rPr>
        <w:t>Thiết kế, xây dựng, lập trình, thao tác: do 1 nhóm người.</w:t>
      </w:r>
    </w:p>
    <w:p w14:paraId="7F0BFA52" w14:textId="77777777" w:rsidR="00440954" w:rsidRPr="000C05B5" w:rsidRDefault="00440954" w:rsidP="001F035A">
      <w:pPr>
        <w:numPr>
          <w:ilvl w:val="0"/>
          <w:numId w:val="7"/>
        </w:numPr>
        <w:spacing w:after="0" w:line="240" w:lineRule="auto"/>
        <w:jc w:val="both"/>
        <w:rPr>
          <w:rFonts w:ascii="Times New Roman" w:eastAsia="Times New Roman" w:hAnsi="Times New Roman" w:cs="Times New Roman"/>
          <w:color w:val="1C1E21"/>
          <w:kern w:val="0"/>
          <w:sz w:val="26"/>
          <w:szCs w:val="26"/>
          <w14:ligatures w14:val="none"/>
        </w:rPr>
      </w:pPr>
      <w:r w:rsidRPr="000C05B5">
        <w:rPr>
          <w:rFonts w:ascii="Times New Roman" w:eastAsia="Times New Roman" w:hAnsi="Times New Roman" w:cs="Times New Roman"/>
          <w:color w:val="1C1E21"/>
          <w:kern w:val="0"/>
          <w:sz w:val="26"/>
          <w:szCs w:val="26"/>
          <w14:ligatures w14:val="none"/>
        </w:rPr>
        <w:t>Lưu trên phiếu đục lỗ.</w:t>
      </w:r>
    </w:p>
    <w:p w14:paraId="098F224A" w14:textId="77777777" w:rsidR="00440954" w:rsidRPr="000C05B5" w:rsidRDefault="00440954" w:rsidP="001F035A">
      <w:pPr>
        <w:spacing w:after="0" w:line="240" w:lineRule="auto"/>
        <w:jc w:val="both"/>
        <w:rPr>
          <w:rFonts w:ascii="Times New Roman" w:eastAsia="Times New Roman" w:hAnsi="Times New Roman" w:cs="Times New Roman"/>
          <w:color w:val="1C1E21"/>
          <w:kern w:val="0"/>
          <w:sz w:val="26"/>
          <w:szCs w:val="26"/>
          <w14:ligatures w14:val="none"/>
        </w:rPr>
      </w:pPr>
      <w:r w:rsidRPr="000C05B5">
        <w:rPr>
          <w:rFonts w:ascii="Times New Roman" w:eastAsia="Times New Roman" w:hAnsi="Times New Roman" w:cs="Times New Roman"/>
          <w:color w:val="1C1E21"/>
          <w:kern w:val="0"/>
          <w:sz w:val="26"/>
          <w:szCs w:val="26"/>
          <w14:ligatures w14:val="none"/>
        </w:rPr>
        <w:t>- Thế hệ 2 (1955 - 1965)</w:t>
      </w:r>
    </w:p>
    <w:p w14:paraId="53232628" w14:textId="77777777" w:rsidR="00440954" w:rsidRPr="000C05B5" w:rsidRDefault="00440954" w:rsidP="001F035A">
      <w:pPr>
        <w:numPr>
          <w:ilvl w:val="0"/>
          <w:numId w:val="8"/>
        </w:numPr>
        <w:spacing w:after="0" w:line="240" w:lineRule="auto"/>
        <w:jc w:val="both"/>
        <w:rPr>
          <w:rFonts w:ascii="Times New Roman" w:eastAsia="Times New Roman" w:hAnsi="Times New Roman" w:cs="Times New Roman"/>
          <w:color w:val="1C1E21"/>
          <w:kern w:val="0"/>
          <w:sz w:val="26"/>
          <w:szCs w:val="26"/>
          <w14:ligatures w14:val="none"/>
        </w:rPr>
      </w:pPr>
      <w:r w:rsidRPr="000C05B5">
        <w:rPr>
          <w:rFonts w:ascii="Times New Roman" w:eastAsia="Times New Roman" w:hAnsi="Times New Roman" w:cs="Times New Roman"/>
          <w:color w:val="1C1E21"/>
          <w:kern w:val="0"/>
          <w:sz w:val="26"/>
          <w:szCs w:val="26"/>
          <w14:ligatures w14:val="none"/>
        </w:rPr>
        <w:t>Xuất hiện sự phân công công việc</w:t>
      </w:r>
    </w:p>
    <w:p w14:paraId="067BABFE" w14:textId="77777777" w:rsidR="00440954" w:rsidRPr="000C05B5" w:rsidRDefault="00440954" w:rsidP="001F035A">
      <w:pPr>
        <w:numPr>
          <w:ilvl w:val="0"/>
          <w:numId w:val="8"/>
        </w:numPr>
        <w:spacing w:after="0" w:line="240" w:lineRule="auto"/>
        <w:jc w:val="both"/>
        <w:rPr>
          <w:rFonts w:ascii="Times New Roman" w:eastAsia="Times New Roman" w:hAnsi="Times New Roman" w:cs="Times New Roman"/>
          <w:color w:val="1C1E21"/>
          <w:kern w:val="0"/>
          <w:sz w:val="26"/>
          <w:szCs w:val="26"/>
          <w14:ligatures w14:val="none"/>
        </w:rPr>
      </w:pPr>
      <w:r w:rsidRPr="000C05B5">
        <w:rPr>
          <w:rFonts w:ascii="Times New Roman" w:eastAsia="Times New Roman" w:hAnsi="Times New Roman" w:cs="Times New Roman"/>
          <w:color w:val="1C1E21"/>
          <w:kern w:val="0"/>
          <w:sz w:val="26"/>
          <w:szCs w:val="26"/>
          <w14:ligatures w14:val="none"/>
        </w:rPr>
        <w:t>Hệ thống sử lý theo lô ra đời, lưu trên băng từ.</w:t>
      </w:r>
    </w:p>
    <w:p w14:paraId="5181F27C" w14:textId="77777777" w:rsidR="00440954" w:rsidRPr="000C05B5" w:rsidRDefault="00440954" w:rsidP="001F035A">
      <w:pPr>
        <w:numPr>
          <w:ilvl w:val="0"/>
          <w:numId w:val="8"/>
        </w:numPr>
        <w:spacing w:after="0" w:line="240" w:lineRule="auto"/>
        <w:jc w:val="both"/>
        <w:rPr>
          <w:rFonts w:ascii="Times New Roman" w:eastAsia="Times New Roman" w:hAnsi="Times New Roman" w:cs="Times New Roman"/>
          <w:color w:val="1C1E21"/>
          <w:kern w:val="0"/>
          <w:sz w:val="26"/>
          <w:szCs w:val="26"/>
          <w14:ligatures w14:val="none"/>
        </w:rPr>
      </w:pPr>
      <w:r w:rsidRPr="000C05B5">
        <w:rPr>
          <w:rFonts w:ascii="Times New Roman" w:eastAsia="Times New Roman" w:hAnsi="Times New Roman" w:cs="Times New Roman"/>
          <w:color w:val="1C1E21"/>
          <w:kern w:val="0"/>
          <w:sz w:val="26"/>
          <w:szCs w:val="26"/>
          <w14:ligatures w14:val="none"/>
        </w:rPr>
        <w:t>Hoạt động dưới sự điều khiển đặc biệt của 1 chương trình .</w:t>
      </w:r>
    </w:p>
    <w:p w14:paraId="01405644" w14:textId="77777777" w:rsidR="00440954" w:rsidRPr="000C05B5" w:rsidRDefault="00440954" w:rsidP="001F035A">
      <w:pPr>
        <w:numPr>
          <w:ilvl w:val="0"/>
          <w:numId w:val="8"/>
        </w:numPr>
        <w:spacing w:after="0" w:line="240" w:lineRule="auto"/>
        <w:jc w:val="both"/>
        <w:rPr>
          <w:rFonts w:ascii="Times New Roman" w:eastAsia="Times New Roman" w:hAnsi="Times New Roman" w:cs="Times New Roman"/>
          <w:color w:val="1C1E21"/>
          <w:kern w:val="0"/>
          <w:sz w:val="26"/>
          <w:szCs w:val="26"/>
          <w14:ligatures w14:val="none"/>
        </w:rPr>
      </w:pPr>
      <w:r w:rsidRPr="000C05B5">
        <w:rPr>
          <w:rFonts w:ascii="Times New Roman" w:eastAsia="Times New Roman" w:hAnsi="Times New Roman" w:cs="Times New Roman"/>
          <w:color w:val="1C1E21"/>
          <w:kern w:val="0"/>
          <w:sz w:val="26"/>
          <w:szCs w:val="26"/>
          <w14:ligatures w14:val="none"/>
        </w:rPr>
        <w:t>Chưa xuất hiện hệ điều hành.</w:t>
      </w:r>
    </w:p>
    <w:p w14:paraId="1C3A32AA" w14:textId="77777777" w:rsidR="00440954" w:rsidRPr="000C05B5" w:rsidRDefault="00440954" w:rsidP="001F035A">
      <w:pPr>
        <w:spacing w:after="0" w:line="240" w:lineRule="auto"/>
        <w:jc w:val="both"/>
        <w:rPr>
          <w:rFonts w:ascii="Times New Roman" w:eastAsia="Times New Roman" w:hAnsi="Times New Roman" w:cs="Times New Roman"/>
          <w:color w:val="1C1E21"/>
          <w:kern w:val="0"/>
          <w:sz w:val="26"/>
          <w:szCs w:val="26"/>
          <w14:ligatures w14:val="none"/>
        </w:rPr>
      </w:pPr>
      <w:r w:rsidRPr="000C05B5">
        <w:rPr>
          <w:rFonts w:ascii="Times New Roman" w:eastAsia="Times New Roman" w:hAnsi="Times New Roman" w:cs="Times New Roman"/>
          <w:color w:val="1C1E21"/>
          <w:kern w:val="0"/>
          <w:sz w:val="26"/>
          <w:szCs w:val="26"/>
          <w14:ligatures w14:val="none"/>
        </w:rPr>
        <w:t>- Thế hệ 3 (1965 - 1980)</w:t>
      </w:r>
    </w:p>
    <w:p w14:paraId="7FB673EE" w14:textId="77777777" w:rsidR="00440954" w:rsidRPr="000C05B5" w:rsidRDefault="00440954" w:rsidP="001F035A">
      <w:pPr>
        <w:numPr>
          <w:ilvl w:val="0"/>
          <w:numId w:val="9"/>
        </w:numPr>
        <w:spacing w:after="0" w:line="240" w:lineRule="auto"/>
        <w:jc w:val="both"/>
        <w:rPr>
          <w:rFonts w:ascii="Times New Roman" w:eastAsia="Times New Roman" w:hAnsi="Times New Roman" w:cs="Times New Roman"/>
          <w:color w:val="1C1E21"/>
          <w:kern w:val="0"/>
          <w:sz w:val="26"/>
          <w:szCs w:val="26"/>
          <w14:ligatures w14:val="none"/>
        </w:rPr>
      </w:pPr>
      <w:r w:rsidRPr="000C05B5">
        <w:rPr>
          <w:rFonts w:ascii="Times New Roman" w:eastAsia="Times New Roman" w:hAnsi="Times New Roman" w:cs="Times New Roman"/>
          <w:color w:val="1C1E21"/>
          <w:kern w:val="0"/>
          <w:sz w:val="26"/>
          <w:szCs w:val="26"/>
          <w14:ligatures w14:val="none"/>
        </w:rPr>
        <w:t>Ra đời hệ điều hành, khái niệm đa chương.</w:t>
      </w:r>
    </w:p>
    <w:p w14:paraId="158A6471" w14:textId="77777777" w:rsidR="00440954" w:rsidRPr="000C05B5" w:rsidRDefault="00440954" w:rsidP="001F035A">
      <w:pPr>
        <w:numPr>
          <w:ilvl w:val="0"/>
          <w:numId w:val="9"/>
        </w:numPr>
        <w:spacing w:after="0" w:line="240" w:lineRule="auto"/>
        <w:jc w:val="both"/>
        <w:rPr>
          <w:rFonts w:ascii="Times New Roman" w:eastAsia="Times New Roman" w:hAnsi="Times New Roman" w:cs="Times New Roman"/>
          <w:color w:val="1C1E21"/>
          <w:kern w:val="0"/>
          <w:sz w:val="26"/>
          <w:szCs w:val="26"/>
          <w14:ligatures w14:val="none"/>
        </w:rPr>
      </w:pPr>
      <w:r w:rsidRPr="000C05B5">
        <w:rPr>
          <w:rFonts w:ascii="Times New Roman" w:eastAsia="Times New Roman" w:hAnsi="Times New Roman" w:cs="Times New Roman"/>
          <w:color w:val="1C1E21"/>
          <w:kern w:val="0"/>
          <w:sz w:val="26"/>
          <w:szCs w:val="26"/>
          <w14:ligatures w14:val="none"/>
        </w:rPr>
        <w:t>HĐH chia sẻ thời gian như CTSS của MIT.</w:t>
      </w:r>
    </w:p>
    <w:p w14:paraId="793BFF5D" w14:textId="77777777" w:rsidR="00440954" w:rsidRPr="000C05B5" w:rsidRDefault="00440954" w:rsidP="001F035A">
      <w:pPr>
        <w:numPr>
          <w:ilvl w:val="0"/>
          <w:numId w:val="9"/>
        </w:numPr>
        <w:spacing w:after="0" w:line="240" w:lineRule="auto"/>
        <w:jc w:val="both"/>
        <w:rPr>
          <w:rFonts w:ascii="Times New Roman" w:eastAsia="Times New Roman" w:hAnsi="Times New Roman" w:cs="Times New Roman"/>
          <w:color w:val="1C1E21"/>
          <w:kern w:val="0"/>
          <w:sz w:val="26"/>
          <w:szCs w:val="26"/>
          <w14:ligatures w14:val="none"/>
        </w:rPr>
      </w:pPr>
      <w:r w:rsidRPr="000C05B5">
        <w:rPr>
          <w:rFonts w:ascii="Times New Roman" w:eastAsia="Times New Roman" w:hAnsi="Times New Roman" w:cs="Times New Roman"/>
          <w:color w:val="1C1E21"/>
          <w:kern w:val="0"/>
          <w:sz w:val="26"/>
          <w:szCs w:val="26"/>
          <w14:ligatures w14:val="none"/>
        </w:rPr>
        <w:t>MULTICS, UNIX.</w:t>
      </w:r>
    </w:p>
    <w:p w14:paraId="0DC09B75" w14:textId="77777777" w:rsidR="00440954" w:rsidRPr="000C05B5" w:rsidRDefault="00440954" w:rsidP="001F035A">
      <w:pPr>
        <w:spacing w:after="0" w:line="240" w:lineRule="auto"/>
        <w:jc w:val="both"/>
        <w:rPr>
          <w:rFonts w:ascii="Times New Roman" w:eastAsia="Times New Roman" w:hAnsi="Times New Roman" w:cs="Times New Roman"/>
          <w:color w:val="1C1E21"/>
          <w:kern w:val="0"/>
          <w:sz w:val="26"/>
          <w:szCs w:val="26"/>
          <w14:ligatures w14:val="none"/>
        </w:rPr>
      </w:pPr>
      <w:r w:rsidRPr="000C05B5">
        <w:rPr>
          <w:rFonts w:ascii="Times New Roman" w:eastAsia="Times New Roman" w:hAnsi="Times New Roman" w:cs="Times New Roman"/>
          <w:color w:val="1C1E21"/>
          <w:kern w:val="0"/>
          <w:sz w:val="26"/>
          <w:szCs w:val="26"/>
          <w14:ligatures w14:val="none"/>
        </w:rPr>
        <w:t>- Thế hệ 4 (1980)</w:t>
      </w:r>
    </w:p>
    <w:p w14:paraId="311896F8" w14:textId="77777777" w:rsidR="00440954" w:rsidRPr="000C05B5" w:rsidRDefault="00440954" w:rsidP="001F035A">
      <w:pPr>
        <w:numPr>
          <w:ilvl w:val="0"/>
          <w:numId w:val="10"/>
        </w:numPr>
        <w:spacing w:after="0" w:line="240" w:lineRule="auto"/>
        <w:jc w:val="both"/>
        <w:rPr>
          <w:rFonts w:ascii="Times New Roman" w:eastAsia="Times New Roman" w:hAnsi="Times New Roman" w:cs="Times New Roman"/>
          <w:color w:val="1C1E21"/>
          <w:kern w:val="0"/>
          <w:sz w:val="26"/>
          <w:szCs w:val="26"/>
          <w14:ligatures w14:val="none"/>
        </w:rPr>
      </w:pPr>
      <w:r w:rsidRPr="000C05B5">
        <w:rPr>
          <w:rFonts w:ascii="Times New Roman" w:eastAsia="Times New Roman" w:hAnsi="Times New Roman" w:cs="Times New Roman"/>
          <w:color w:val="1C1E21"/>
          <w:kern w:val="0"/>
          <w:sz w:val="26"/>
          <w:szCs w:val="26"/>
          <w14:ligatures w14:val="none"/>
        </w:rPr>
        <w:lastRenderedPageBreak/>
        <w:t>Ra đời máy tính cá nhân, IBM PC.</w:t>
      </w:r>
    </w:p>
    <w:p w14:paraId="17647C2B" w14:textId="77777777" w:rsidR="00440954" w:rsidRPr="000C05B5" w:rsidRDefault="00440954" w:rsidP="001F035A">
      <w:pPr>
        <w:numPr>
          <w:ilvl w:val="0"/>
          <w:numId w:val="10"/>
        </w:numPr>
        <w:spacing w:after="0" w:line="240" w:lineRule="auto"/>
        <w:jc w:val="both"/>
        <w:rPr>
          <w:rFonts w:ascii="Times New Roman" w:eastAsia="Times New Roman" w:hAnsi="Times New Roman" w:cs="Times New Roman"/>
          <w:color w:val="1C1E21"/>
          <w:kern w:val="0"/>
          <w:sz w:val="26"/>
          <w:szCs w:val="26"/>
          <w14:ligatures w14:val="none"/>
        </w:rPr>
      </w:pPr>
      <w:r w:rsidRPr="000C05B5">
        <w:rPr>
          <w:rFonts w:ascii="Times New Roman" w:eastAsia="Times New Roman" w:hAnsi="Times New Roman" w:cs="Times New Roman"/>
          <w:color w:val="1C1E21"/>
          <w:kern w:val="0"/>
          <w:sz w:val="26"/>
          <w:szCs w:val="26"/>
          <w14:ligatures w14:val="none"/>
        </w:rPr>
        <w:t>HĐH MS-DOS, MacOS (Apple Macintosh), HĐH mạng,…</w:t>
      </w:r>
    </w:p>
    <w:p w14:paraId="04FC2975" w14:textId="77777777" w:rsidR="00440954" w:rsidRPr="000C05B5" w:rsidRDefault="00440954" w:rsidP="001F035A">
      <w:pPr>
        <w:spacing w:after="0" w:line="240" w:lineRule="auto"/>
        <w:jc w:val="both"/>
        <w:rPr>
          <w:rFonts w:ascii="Times New Roman" w:eastAsia="Times New Roman" w:hAnsi="Times New Roman" w:cs="Times New Roman"/>
          <w:color w:val="1C1E21"/>
          <w:kern w:val="0"/>
          <w:sz w:val="26"/>
          <w:szCs w:val="26"/>
          <w14:ligatures w14:val="none"/>
        </w:rPr>
      </w:pPr>
      <w:r w:rsidRPr="000C05B5">
        <w:rPr>
          <w:rFonts w:ascii="Times New Roman" w:eastAsia="Times New Roman" w:hAnsi="Times New Roman" w:cs="Times New Roman"/>
          <w:b/>
          <w:bCs/>
          <w:color w:val="1C1E21"/>
          <w:kern w:val="0"/>
          <w:sz w:val="26"/>
          <w:szCs w:val="26"/>
          <w14:ligatures w14:val="none"/>
        </w:rPr>
        <w:t xml:space="preserve">Câu 7 : </w:t>
      </w:r>
      <w:r w:rsidRPr="00D82A5C">
        <w:rPr>
          <w:rFonts w:ascii="Times New Roman" w:eastAsia="Times New Roman" w:hAnsi="Times New Roman" w:cs="Times New Roman"/>
          <w:b/>
          <w:bCs/>
          <w:color w:val="1C1E21"/>
          <w:kern w:val="0"/>
          <w:sz w:val="26"/>
          <w:szCs w:val="26"/>
          <w14:ligatures w14:val="none"/>
        </w:rPr>
        <w:t>Những yêu cầu của hệ thống chia sẻ thời gian ?</w:t>
      </w:r>
    </w:p>
    <w:p w14:paraId="58CF2AF2" w14:textId="77777777" w:rsidR="00440954" w:rsidRPr="000C05B5" w:rsidRDefault="00440954" w:rsidP="001F035A">
      <w:pPr>
        <w:spacing w:after="0" w:line="240" w:lineRule="auto"/>
        <w:jc w:val="both"/>
        <w:rPr>
          <w:rFonts w:ascii="Times New Roman" w:eastAsia="Times New Roman" w:hAnsi="Times New Roman" w:cs="Times New Roman"/>
          <w:color w:val="1C1E21"/>
          <w:kern w:val="0"/>
          <w:sz w:val="26"/>
          <w:szCs w:val="26"/>
          <w14:ligatures w14:val="none"/>
        </w:rPr>
      </w:pPr>
      <w:r w:rsidRPr="000C05B5">
        <w:rPr>
          <w:rFonts w:ascii="Times New Roman" w:eastAsia="Times New Roman" w:hAnsi="Times New Roman" w:cs="Times New Roman"/>
          <w:color w:val="1C1E21"/>
          <w:kern w:val="0"/>
          <w:sz w:val="26"/>
          <w:szCs w:val="26"/>
          <w14:ligatures w14:val="none"/>
        </w:rPr>
        <w:t>- Yêu cầu:</w:t>
      </w:r>
    </w:p>
    <w:p w14:paraId="1EAF5DA8" w14:textId="77777777" w:rsidR="00440954" w:rsidRPr="000C05B5" w:rsidRDefault="00440954" w:rsidP="001F035A">
      <w:pPr>
        <w:numPr>
          <w:ilvl w:val="0"/>
          <w:numId w:val="11"/>
        </w:numPr>
        <w:spacing w:after="0" w:line="240" w:lineRule="auto"/>
        <w:jc w:val="both"/>
        <w:rPr>
          <w:rFonts w:ascii="Times New Roman" w:eastAsia="Times New Roman" w:hAnsi="Times New Roman" w:cs="Times New Roman"/>
          <w:color w:val="1C1E21"/>
          <w:kern w:val="0"/>
          <w:sz w:val="26"/>
          <w:szCs w:val="26"/>
          <w14:ligatures w14:val="none"/>
        </w:rPr>
      </w:pPr>
      <w:r w:rsidRPr="000C05B5">
        <w:rPr>
          <w:rFonts w:ascii="Times New Roman" w:eastAsia="Times New Roman" w:hAnsi="Times New Roman" w:cs="Times New Roman"/>
          <w:color w:val="1C1E21"/>
          <w:kern w:val="0"/>
          <w:sz w:val="26"/>
          <w:szCs w:val="26"/>
          <w14:ligatures w14:val="none"/>
        </w:rPr>
        <w:t>Định thời công việc (job scheduling).</w:t>
      </w:r>
    </w:p>
    <w:p w14:paraId="48A8C468" w14:textId="77777777" w:rsidR="00440954" w:rsidRPr="000C05B5" w:rsidRDefault="00440954" w:rsidP="001F035A">
      <w:pPr>
        <w:numPr>
          <w:ilvl w:val="0"/>
          <w:numId w:val="11"/>
        </w:numPr>
        <w:spacing w:after="0" w:line="240" w:lineRule="auto"/>
        <w:jc w:val="both"/>
        <w:rPr>
          <w:rFonts w:ascii="Times New Roman" w:eastAsia="Times New Roman" w:hAnsi="Times New Roman" w:cs="Times New Roman"/>
          <w:color w:val="1C1E21"/>
          <w:kern w:val="0"/>
          <w:sz w:val="26"/>
          <w:szCs w:val="26"/>
          <w14:ligatures w14:val="none"/>
        </w:rPr>
      </w:pPr>
      <w:r w:rsidRPr="000C05B5">
        <w:rPr>
          <w:rFonts w:ascii="Times New Roman" w:eastAsia="Times New Roman" w:hAnsi="Times New Roman" w:cs="Times New Roman"/>
          <w:color w:val="1C1E21"/>
          <w:kern w:val="0"/>
          <w:sz w:val="26"/>
          <w:szCs w:val="26"/>
          <w14:ligatures w14:val="none"/>
        </w:rPr>
        <w:t>Quản lý bộ nhớ (memory management).</w:t>
      </w:r>
    </w:p>
    <w:p w14:paraId="0D83A379" w14:textId="77777777" w:rsidR="00440954" w:rsidRPr="000C05B5" w:rsidRDefault="00440954" w:rsidP="001F035A">
      <w:pPr>
        <w:numPr>
          <w:ilvl w:val="1"/>
          <w:numId w:val="11"/>
        </w:numPr>
        <w:spacing w:after="0" w:line="240" w:lineRule="auto"/>
        <w:jc w:val="both"/>
        <w:rPr>
          <w:rFonts w:ascii="Times New Roman" w:eastAsia="Times New Roman" w:hAnsi="Times New Roman" w:cs="Times New Roman"/>
          <w:color w:val="1C1E21"/>
          <w:kern w:val="0"/>
          <w:sz w:val="26"/>
          <w:szCs w:val="26"/>
          <w14:ligatures w14:val="none"/>
        </w:rPr>
      </w:pPr>
      <w:r w:rsidRPr="000C05B5">
        <w:rPr>
          <w:rFonts w:ascii="Times New Roman" w:eastAsia="Times New Roman" w:hAnsi="Times New Roman" w:cs="Times New Roman"/>
          <w:color w:val="1C1E21"/>
          <w:kern w:val="0"/>
          <w:sz w:val="26"/>
          <w:szCs w:val="26"/>
          <w14:ligatures w14:val="none"/>
        </w:rPr>
        <w:t>Virtual memory.</w:t>
      </w:r>
    </w:p>
    <w:p w14:paraId="0E231CB2" w14:textId="77777777" w:rsidR="00440954" w:rsidRPr="000C05B5" w:rsidRDefault="00440954" w:rsidP="001F035A">
      <w:pPr>
        <w:numPr>
          <w:ilvl w:val="0"/>
          <w:numId w:val="11"/>
        </w:numPr>
        <w:spacing w:after="0" w:line="240" w:lineRule="auto"/>
        <w:jc w:val="both"/>
        <w:rPr>
          <w:rFonts w:ascii="Times New Roman" w:eastAsia="Times New Roman" w:hAnsi="Times New Roman" w:cs="Times New Roman"/>
          <w:color w:val="1C1E21"/>
          <w:kern w:val="0"/>
          <w:sz w:val="26"/>
          <w:szCs w:val="26"/>
          <w14:ligatures w14:val="none"/>
        </w:rPr>
      </w:pPr>
      <w:r w:rsidRPr="000C05B5">
        <w:rPr>
          <w:rFonts w:ascii="Times New Roman" w:eastAsia="Times New Roman" w:hAnsi="Times New Roman" w:cs="Times New Roman"/>
          <w:color w:val="1C1E21"/>
          <w:kern w:val="0"/>
          <w:sz w:val="26"/>
          <w:szCs w:val="26"/>
          <w14:ligatures w14:val="none"/>
        </w:rPr>
        <w:t>Quản lý các quá trình (process management).</w:t>
      </w:r>
    </w:p>
    <w:p w14:paraId="741093EE" w14:textId="77777777" w:rsidR="00440954" w:rsidRPr="000C05B5" w:rsidRDefault="00440954" w:rsidP="001F035A">
      <w:pPr>
        <w:numPr>
          <w:ilvl w:val="0"/>
          <w:numId w:val="11"/>
        </w:numPr>
        <w:spacing w:after="0" w:line="240" w:lineRule="auto"/>
        <w:jc w:val="both"/>
        <w:rPr>
          <w:rFonts w:ascii="Times New Roman" w:eastAsia="Times New Roman" w:hAnsi="Times New Roman" w:cs="Times New Roman"/>
          <w:color w:val="1C1E21"/>
          <w:kern w:val="0"/>
          <w:sz w:val="26"/>
          <w:szCs w:val="26"/>
          <w14:ligatures w14:val="none"/>
        </w:rPr>
      </w:pPr>
      <w:r w:rsidRPr="000C05B5">
        <w:rPr>
          <w:rFonts w:ascii="Times New Roman" w:eastAsia="Times New Roman" w:hAnsi="Times New Roman" w:cs="Times New Roman"/>
          <w:color w:val="1C1E21"/>
          <w:kern w:val="0"/>
          <w:sz w:val="26"/>
          <w:szCs w:val="26"/>
          <w14:ligatures w14:val="none"/>
        </w:rPr>
        <w:t>Định thời CPU.</w:t>
      </w:r>
    </w:p>
    <w:p w14:paraId="3B08054D" w14:textId="77777777" w:rsidR="00440954" w:rsidRPr="000C05B5" w:rsidRDefault="00440954" w:rsidP="001F035A">
      <w:pPr>
        <w:numPr>
          <w:ilvl w:val="0"/>
          <w:numId w:val="11"/>
        </w:numPr>
        <w:spacing w:after="0" w:line="240" w:lineRule="auto"/>
        <w:jc w:val="both"/>
        <w:rPr>
          <w:rFonts w:ascii="Times New Roman" w:eastAsia="Times New Roman" w:hAnsi="Times New Roman" w:cs="Times New Roman"/>
          <w:color w:val="1C1E21"/>
          <w:kern w:val="0"/>
          <w:sz w:val="26"/>
          <w:szCs w:val="26"/>
          <w14:ligatures w14:val="none"/>
        </w:rPr>
      </w:pPr>
      <w:r w:rsidRPr="000C05B5">
        <w:rPr>
          <w:rFonts w:ascii="Times New Roman" w:eastAsia="Times New Roman" w:hAnsi="Times New Roman" w:cs="Times New Roman"/>
          <w:color w:val="1C1E21"/>
          <w:kern w:val="0"/>
          <w:sz w:val="26"/>
          <w:szCs w:val="26"/>
          <w14:ligatures w14:val="none"/>
        </w:rPr>
        <w:t>Đồng bộ các quá trình (synchronization).</w:t>
      </w:r>
    </w:p>
    <w:p w14:paraId="3DC02DEB" w14:textId="77777777" w:rsidR="00440954" w:rsidRPr="000C05B5" w:rsidRDefault="00440954" w:rsidP="001F035A">
      <w:pPr>
        <w:numPr>
          <w:ilvl w:val="0"/>
          <w:numId w:val="11"/>
        </w:numPr>
        <w:spacing w:after="0" w:line="240" w:lineRule="auto"/>
        <w:jc w:val="both"/>
        <w:rPr>
          <w:rFonts w:ascii="Times New Roman" w:eastAsia="Times New Roman" w:hAnsi="Times New Roman" w:cs="Times New Roman"/>
          <w:color w:val="1C1E21"/>
          <w:kern w:val="0"/>
          <w:sz w:val="26"/>
          <w:szCs w:val="26"/>
          <w14:ligatures w14:val="none"/>
        </w:rPr>
      </w:pPr>
      <w:r w:rsidRPr="000C05B5">
        <w:rPr>
          <w:rFonts w:ascii="Times New Roman" w:eastAsia="Times New Roman" w:hAnsi="Times New Roman" w:cs="Times New Roman"/>
          <w:color w:val="1C1E21"/>
          <w:kern w:val="0"/>
          <w:sz w:val="26"/>
          <w:szCs w:val="26"/>
          <w14:ligatures w14:val="none"/>
        </w:rPr>
        <w:t>Giao tiếp giữa các quá trình (process communication).</w:t>
      </w:r>
    </w:p>
    <w:p w14:paraId="10AE6D23" w14:textId="77777777" w:rsidR="00440954" w:rsidRPr="000C05B5" w:rsidRDefault="00440954" w:rsidP="001F035A">
      <w:pPr>
        <w:numPr>
          <w:ilvl w:val="1"/>
          <w:numId w:val="11"/>
        </w:numPr>
        <w:spacing w:after="0" w:line="240" w:lineRule="auto"/>
        <w:jc w:val="both"/>
        <w:rPr>
          <w:rFonts w:ascii="Times New Roman" w:eastAsia="Times New Roman" w:hAnsi="Times New Roman" w:cs="Times New Roman"/>
          <w:color w:val="1C1E21"/>
          <w:kern w:val="0"/>
          <w:sz w:val="26"/>
          <w:szCs w:val="26"/>
          <w14:ligatures w14:val="none"/>
        </w:rPr>
      </w:pPr>
      <w:r w:rsidRPr="000C05B5">
        <w:rPr>
          <w:rFonts w:ascii="Times New Roman" w:eastAsia="Times New Roman" w:hAnsi="Times New Roman" w:cs="Times New Roman"/>
          <w:color w:val="1C1E21"/>
          <w:kern w:val="0"/>
          <w:sz w:val="26"/>
          <w:szCs w:val="26"/>
          <w14:ligatures w14:val="none"/>
        </w:rPr>
        <w:t>Tránh deadlock.</w:t>
      </w:r>
    </w:p>
    <w:p w14:paraId="0E9D8640" w14:textId="77777777" w:rsidR="00440954" w:rsidRPr="000C05B5" w:rsidRDefault="00440954" w:rsidP="001F035A">
      <w:pPr>
        <w:numPr>
          <w:ilvl w:val="0"/>
          <w:numId w:val="11"/>
        </w:numPr>
        <w:spacing w:after="0" w:line="240" w:lineRule="auto"/>
        <w:jc w:val="both"/>
        <w:rPr>
          <w:rFonts w:ascii="Times New Roman" w:eastAsia="Times New Roman" w:hAnsi="Times New Roman" w:cs="Times New Roman"/>
          <w:color w:val="1C1E21"/>
          <w:kern w:val="0"/>
          <w:sz w:val="26"/>
          <w:szCs w:val="26"/>
          <w14:ligatures w14:val="none"/>
        </w:rPr>
      </w:pPr>
      <w:r w:rsidRPr="000C05B5">
        <w:rPr>
          <w:rFonts w:ascii="Times New Roman" w:eastAsia="Times New Roman" w:hAnsi="Times New Roman" w:cs="Times New Roman"/>
          <w:color w:val="1C1E21"/>
          <w:kern w:val="0"/>
          <w:sz w:val="26"/>
          <w:szCs w:val="26"/>
          <w14:ligatures w14:val="none"/>
        </w:rPr>
        <w:t>Quản lý hệ thống file, hệ thống lưu trữ</w:t>
      </w:r>
    </w:p>
    <w:p w14:paraId="4C33F102" w14:textId="77777777" w:rsidR="00440954" w:rsidRPr="000C05B5" w:rsidRDefault="00440954" w:rsidP="001F035A">
      <w:pPr>
        <w:numPr>
          <w:ilvl w:val="0"/>
          <w:numId w:val="11"/>
        </w:numPr>
        <w:spacing w:after="0" w:line="240" w:lineRule="auto"/>
        <w:jc w:val="both"/>
        <w:rPr>
          <w:rFonts w:ascii="Times New Roman" w:eastAsia="Times New Roman" w:hAnsi="Times New Roman" w:cs="Times New Roman"/>
          <w:color w:val="1C1E21"/>
          <w:kern w:val="0"/>
          <w:sz w:val="26"/>
          <w:szCs w:val="26"/>
          <w14:ligatures w14:val="none"/>
        </w:rPr>
      </w:pPr>
      <w:r w:rsidRPr="000C05B5">
        <w:rPr>
          <w:rFonts w:ascii="Times New Roman" w:eastAsia="Times New Roman" w:hAnsi="Times New Roman" w:cs="Times New Roman"/>
          <w:color w:val="1C1E21"/>
          <w:kern w:val="0"/>
          <w:sz w:val="26"/>
          <w:szCs w:val="26"/>
          <w14:ligatures w14:val="none"/>
        </w:rPr>
        <w:t>Cấp phát hợp lý các tài nguyên</w:t>
      </w:r>
    </w:p>
    <w:p w14:paraId="7FB1B68F" w14:textId="77777777" w:rsidR="00440954" w:rsidRPr="000C05B5" w:rsidRDefault="00440954" w:rsidP="001F035A">
      <w:pPr>
        <w:numPr>
          <w:ilvl w:val="0"/>
          <w:numId w:val="11"/>
        </w:numPr>
        <w:spacing w:after="0" w:line="240" w:lineRule="auto"/>
        <w:jc w:val="both"/>
        <w:rPr>
          <w:rFonts w:ascii="Times New Roman" w:eastAsia="Times New Roman" w:hAnsi="Times New Roman" w:cs="Times New Roman"/>
          <w:color w:val="1C1E21"/>
          <w:kern w:val="0"/>
          <w:sz w:val="26"/>
          <w:szCs w:val="26"/>
          <w14:ligatures w14:val="none"/>
        </w:rPr>
      </w:pPr>
      <w:r w:rsidRPr="000C05B5">
        <w:rPr>
          <w:rFonts w:ascii="Times New Roman" w:eastAsia="Times New Roman" w:hAnsi="Times New Roman" w:cs="Times New Roman"/>
          <w:color w:val="1C1E21"/>
          <w:kern w:val="0"/>
          <w:sz w:val="26"/>
          <w:szCs w:val="26"/>
          <w14:ligatures w14:val="none"/>
        </w:rPr>
        <w:t>Bảo vệ (protection).</w:t>
      </w:r>
    </w:p>
    <w:p w14:paraId="5FB58E2C" w14:textId="77777777" w:rsidR="00440954" w:rsidRPr="000C05B5" w:rsidRDefault="00440954" w:rsidP="001F035A">
      <w:pPr>
        <w:spacing w:after="0" w:line="240" w:lineRule="auto"/>
        <w:jc w:val="both"/>
        <w:rPr>
          <w:rFonts w:ascii="Times New Roman" w:eastAsia="Times New Roman" w:hAnsi="Times New Roman" w:cs="Times New Roman"/>
          <w:color w:val="1C1E21"/>
          <w:kern w:val="0"/>
          <w:sz w:val="26"/>
          <w:szCs w:val="26"/>
          <w14:ligatures w14:val="none"/>
        </w:rPr>
      </w:pPr>
      <w:r w:rsidRPr="000C05B5">
        <w:rPr>
          <w:rFonts w:ascii="Times New Roman" w:eastAsia="Times New Roman" w:hAnsi="Times New Roman" w:cs="Times New Roman"/>
          <w:b/>
          <w:bCs/>
          <w:color w:val="1C1E21"/>
          <w:kern w:val="0"/>
          <w:sz w:val="26"/>
          <w:szCs w:val="26"/>
          <w14:ligatures w14:val="none"/>
        </w:rPr>
        <w:t>Câu 8 :</w:t>
      </w:r>
      <w:r w:rsidRPr="000C05B5">
        <w:rPr>
          <w:rFonts w:ascii="Times New Roman" w:eastAsia="Times New Roman" w:hAnsi="Times New Roman" w:cs="Times New Roman"/>
          <w:color w:val="1C1E21"/>
          <w:kern w:val="0"/>
          <w:sz w:val="26"/>
          <w:szCs w:val="26"/>
          <w14:ligatures w14:val="none"/>
        </w:rPr>
        <w:t xml:space="preserve"> Đặc điểm của hệ thống đa chương?</w:t>
      </w:r>
    </w:p>
    <w:p w14:paraId="531C227F" w14:textId="77777777" w:rsidR="00440954" w:rsidRPr="000C05B5" w:rsidRDefault="00440954" w:rsidP="001F035A">
      <w:pPr>
        <w:spacing w:after="0" w:line="240" w:lineRule="auto"/>
        <w:jc w:val="both"/>
        <w:rPr>
          <w:rFonts w:ascii="Times New Roman" w:eastAsia="Times New Roman" w:hAnsi="Times New Roman" w:cs="Times New Roman"/>
          <w:color w:val="1C1E21"/>
          <w:kern w:val="0"/>
          <w:sz w:val="26"/>
          <w:szCs w:val="26"/>
          <w14:ligatures w14:val="none"/>
        </w:rPr>
      </w:pPr>
      <w:r w:rsidRPr="000C05B5">
        <w:rPr>
          <w:rFonts w:ascii="Times New Roman" w:eastAsia="Times New Roman" w:hAnsi="Times New Roman" w:cs="Times New Roman"/>
          <w:color w:val="1C1E21"/>
          <w:kern w:val="0"/>
          <w:sz w:val="26"/>
          <w:szCs w:val="26"/>
          <w14:ligatures w14:val="none"/>
        </w:rPr>
        <w:t>- Nhiều công việc được nạp đồng thời vào bộ nhớ chính</w:t>
      </w:r>
    </w:p>
    <w:p w14:paraId="79644D48" w14:textId="77777777" w:rsidR="00440954" w:rsidRPr="000C05B5" w:rsidRDefault="00440954" w:rsidP="001F035A">
      <w:pPr>
        <w:spacing w:after="0" w:line="240" w:lineRule="auto"/>
        <w:jc w:val="both"/>
        <w:rPr>
          <w:rFonts w:ascii="Times New Roman" w:eastAsia="Times New Roman" w:hAnsi="Times New Roman" w:cs="Times New Roman"/>
          <w:color w:val="1C1E21"/>
          <w:kern w:val="0"/>
          <w:sz w:val="26"/>
          <w:szCs w:val="26"/>
          <w14:ligatures w14:val="none"/>
        </w:rPr>
      </w:pPr>
      <w:r w:rsidRPr="000C05B5">
        <w:rPr>
          <w:rFonts w:ascii="Times New Roman" w:eastAsia="Times New Roman" w:hAnsi="Times New Roman" w:cs="Times New Roman"/>
          <w:color w:val="1C1E21"/>
          <w:kern w:val="0"/>
          <w:sz w:val="26"/>
          <w:szCs w:val="26"/>
          <w14:ligatures w14:val="none"/>
        </w:rPr>
        <w:t>- Khi một tiến trình thực hiện I/O, một tiến trình khác có thể được thực thi</w:t>
      </w:r>
    </w:p>
    <w:p w14:paraId="17F5B99F" w14:textId="77777777" w:rsidR="00440954" w:rsidRPr="000C05B5" w:rsidRDefault="00440954" w:rsidP="001F035A">
      <w:pPr>
        <w:spacing w:after="0" w:line="240" w:lineRule="auto"/>
        <w:jc w:val="both"/>
        <w:rPr>
          <w:rFonts w:ascii="Times New Roman" w:eastAsia="Times New Roman" w:hAnsi="Times New Roman" w:cs="Times New Roman"/>
          <w:color w:val="1C1E21"/>
          <w:kern w:val="0"/>
          <w:sz w:val="26"/>
          <w:szCs w:val="26"/>
          <w14:ligatures w14:val="none"/>
        </w:rPr>
      </w:pPr>
      <w:r w:rsidRPr="000C05B5">
        <w:rPr>
          <w:rFonts w:ascii="Times New Roman" w:eastAsia="Times New Roman" w:hAnsi="Times New Roman" w:cs="Times New Roman"/>
          <w:color w:val="1C1E21"/>
          <w:kern w:val="0"/>
          <w:sz w:val="26"/>
          <w:szCs w:val="26"/>
          <w14:ligatures w14:val="none"/>
        </w:rPr>
        <w:t>- Tận dụng được thời gian rảnh, tăng hiệu suất sử dụng CPU (CPU utilization)</w:t>
      </w:r>
    </w:p>
    <w:p w14:paraId="05BC317F" w14:textId="77777777" w:rsidR="00266A80" w:rsidRDefault="00266A80" w:rsidP="001F035A">
      <w:pPr>
        <w:spacing w:after="0" w:line="240" w:lineRule="auto"/>
        <w:jc w:val="both"/>
        <w:rPr>
          <w:rFonts w:ascii="Times New Roman" w:eastAsia="Times New Roman" w:hAnsi="Times New Roman" w:cs="Times New Roman"/>
          <w:b/>
          <w:bCs/>
          <w:color w:val="1C1E21"/>
          <w:kern w:val="0"/>
          <w:sz w:val="26"/>
          <w:szCs w:val="26"/>
          <w14:ligatures w14:val="none"/>
        </w:rPr>
      </w:pPr>
    </w:p>
    <w:p w14:paraId="48DEC2FB" w14:textId="7A540E79" w:rsidR="00440954" w:rsidRPr="000C05B5" w:rsidRDefault="00440954" w:rsidP="001F035A">
      <w:pPr>
        <w:spacing w:after="0" w:line="240" w:lineRule="auto"/>
        <w:jc w:val="both"/>
        <w:rPr>
          <w:rFonts w:ascii="Times New Roman" w:eastAsia="Times New Roman" w:hAnsi="Times New Roman" w:cs="Times New Roman"/>
          <w:color w:val="1C1E21"/>
          <w:kern w:val="0"/>
          <w:sz w:val="26"/>
          <w:szCs w:val="26"/>
          <w14:ligatures w14:val="none"/>
        </w:rPr>
      </w:pPr>
      <w:r w:rsidRPr="000C05B5">
        <w:rPr>
          <w:rFonts w:ascii="Times New Roman" w:eastAsia="Times New Roman" w:hAnsi="Times New Roman" w:cs="Times New Roman"/>
          <w:b/>
          <w:bCs/>
          <w:color w:val="1C1E21"/>
          <w:kern w:val="0"/>
          <w:sz w:val="26"/>
          <w:szCs w:val="26"/>
          <w14:ligatures w14:val="none"/>
        </w:rPr>
        <w:t xml:space="preserve">Ôn tập chương 2 : </w:t>
      </w:r>
    </w:p>
    <w:p w14:paraId="24EAF632" w14:textId="77777777" w:rsidR="00440954" w:rsidRPr="000C05B5" w:rsidRDefault="00440954" w:rsidP="001F035A">
      <w:pPr>
        <w:spacing w:after="0" w:line="240" w:lineRule="auto"/>
        <w:jc w:val="both"/>
        <w:rPr>
          <w:rFonts w:ascii="Times New Roman" w:eastAsia="Times New Roman" w:hAnsi="Times New Roman" w:cs="Times New Roman"/>
          <w:color w:val="1C1E21"/>
          <w:kern w:val="0"/>
          <w:sz w:val="26"/>
          <w:szCs w:val="26"/>
          <w14:ligatures w14:val="none"/>
        </w:rPr>
      </w:pPr>
      <w:r w:rsidRPr="000C05B5">
        <w:rPr>
          <w:rFonts w:ascii="Times New Roman" w:eastAsia="Times New Roman" w:hAnsi="Times New Roman" w:cs="Times New Roman"/>
          <w:b/>
          <w:bCs/>
          <w:color w:val="1C1E21"/>
          <w:kern w:val="0"/>
          <w:sz w:val="26"/>
          <w:szCs w:val="26"/>
          <w14:ligatures w14:val="none"/>
        </w:rPr>
        <w:t>Câu 1 :</w:t>
      </w:r>
      <w:r w:rsidRPr="000C05B5">
        <w:rPr>
          <w:rFonts w:ascii="Times New Roman" w:eastAsia="Times New Roman" w:hAnsi="Times New Roman" w:cs="Times New Roman"/>
          <w:color w:val="1C1E21"/>
          <w:kern w:val="0"/>
          <w:sz w:val="26"/>
          <w:szCs w:val="26"/>
          <w14:ligatures w14:val="none"/>
        </w:rPr>
        <w:t xml:space="preserve"> </w:t>
      </w:r>
      <w:r w:rsidRPr="00A35926">
        <w:rPr>
          <w:rFonts w:ascii="Times New Roman" w:eastAsia="Times New Roman" w:hAnsi="Times New Roman" w:cs="Times New Roman"/>
          <w:b/>
          <w:bCs/>
          <w:color w:val="1C1E21"/>
          <w:kern w:val="0"/>
          <w:sz w:val="26"/>
          <w:szCs w:val="26"/>
          <w14:ligatures w14:val="none"/>
        </w:rPr>
        <w:t>Hệ điều hành bao gồm những thành phần nào? Cụ thể từng thành phần?</w:t>
      </w:r>
    </w:p>
    <w:p w14:paraId="64F39BED" w14:textId="77777777" w:rsidR="00440954" w:rsidRPr="000C05B5" w:rsidRDefault="00440954" w:rsidP="001F035A">
      <w:pPr>
        <w:spacing w:after="0" w:line="240" w:lineRule="auto"/>
        <w:jc w:val="both"/>
        <w:rPr>
          <w:rFonts w:ascii="Times New Roman" w:eastAsia="Times New Roman" w:hAnsi="Times New Roman" w:cs="Times New Roman"/>
          <w:color w:val="1C1E21"/>
          <w:kern w:val="0"/>
          <w:sz w:val="26"/>
          <w:szCs w:val="26"/>
          <w14:ligatures w14:val="none"/>
        </w:rPr>
      </w:pPr>
      <w:r w:rsidRPr="000C05B5">
        <w:rPr>
          <w:rFonts w:ascii="Times New Roman" w:eastAsia="Times New Roman" w:hAnsi="Times New Roman" w:cs="Times New Roman"/>
          <w:color w:val="1C1E21"/>
          <w:kern w:val="0"/>
          <w:sz w:val="26"/>
          <w:szCs w:val="26"/>
          <w14:ligatures w14:val="none"/>
        </w:rPr>
        <w:t>- Quản lý tiến trình</w:t>
      </w:r>
    </w:p>
    <w:p w14:paraId="70B1C30A" w14:textId="77777777" w:rsidR="00440954" w:rsidRPr="000C05B5" w:rsidRDefault="00440954" w:rsidP="001F035A">
      <w:pPr>
        <w:spacing w:after="0" w:line="240" w:lineRule="auto"/>
        <w:jc w:val="both"/>
        <w:rPr>
          <w:rFonts w:ascii="Times New Roman" w:eastAsia="Times New Roman" w:hAnsi="Times New Roman" w:cs="Times New Roman"/>
          <w:color w:val="1C1E21"/>
          <w:kern w:val="0"/>
          <w:sz w:val="26"/>
          <w:szCs w:val="26"/>
          <w14:ligatures w14:val="none"/>
        </w:rPr>
      </w:pPr>
      <w:r w:rsidRPr="000C05B5">
        <w:rPr>
          <w:rFonts w:ascii="Times New Roman" w:eastAsia="Times New Roman" w:hAnsi="Times New Roman" w:cs="Times New Roman"/>
          <w:color w:val="1C1E21"/>
          <w:kern w:val="0"/>
          <w:sz w:val="26"/>
          <w:szCs w:val="26"/>
          <w14:ligatures w14:val="none"/>
        </w:rPr>
        <w:t>- Quản lý bộ nhớ chính</w:t>
      </w:r>
    </w:p>
    <w:p w14:paraId="6E943EB5" w14:textId="77777777" w:rsidR="00440954" w:rsidRPr="000C05B5" w:rsidRDefault="00440954" w:rsidP="001F035A">
      <w:pPr>
        <w:spacing w:after="0" w:line="240" w:lineRule="auto"/>
        <w:jc w:val="both"/>
        <w:rPr>
          <w:rFonts w:ascii="Times New Roman" w:eastAsia="Times New Roman" w:hAnsi="Times New Roman" w:cs="Times New Roman"/>
          <w:color w:val="1C1E21"/>
          <w:kern w:val="0"/>
          <w:sz w:val="26"/>
          <w:szCs w:val="26"/>
          <w14:ligatures w14:val="none"/>
        </w:rPr>
      </w:pPr>
      <w:r w:rsidRPr="000C05B5">
        <w:rPr>
          <w:rFonts w:ascii="Times New Roman" w:eastAsia="Times New Roman" w:hAnsi="Times New Roman" w:cs="Times New Roman"/>
          <w:color w:val="1C1E21"/>
          <w:kern w:val="0"/>
          <w:sz w:val="26"/>
          <w:szCs w:val="26"/>
          <w14:ligatures w14:val="none"/>
        </w:rPr>
        <w:t>- Quản lý file</w:t>
      </w:r>
    </w:p>
    <w:p w14:paraId="48368B22" w14:textId="77777777" w:rsidR="00440954" w:rsidRPr="000C05B5" w:rsidRDefault="00440954" w:rsidP="001F035A">
      <w:pPr>
        <w:spacing w:after="0" w:line="240" w:lineRule="auto"/>
        <w:jc w:val="both"/>
        <w:rPr>
          <w:rFonts w:ascii="Times New Roman" w:eastAsia="Times New Roman" w:hAnsi="Times New Roman" w:cs="Times New Roman"/>
          <w:color w:val="1C1E21"/>
          <w:kern w:val="0"/>
          <w:sz w:val="26"/>
          <w:szCs w:val="26"/>
          <w14:ligatures w14:val="none"/>
        </w:rPr>
      </w:pPr>
      <w:r w:rsidRPr="000C05B5">
        <w:rPr>
          <w:rFonts w:ascii="Times New Roman" w:eastAsia="Times New Roman" w:hAnsi="Times New Roman" w:cs="Times New Roman"/>
          <w:color w:val="1C1E21"/>
          <w:kern w:val="0"/>
          <w:sz w:val="26"/>
          <w:szCs w:val="26"/>
          <w14:ligatures w14:val="none"/>
        </w:rPr>
        <w:t>- Quản lý hệ thống I/O</w:t>
      </w:r>
    </w:p>
    <w:p w14:paraId="6F84680C" w14:textId="77777777" w:rsidR="00440954" w:rsidRPr="000C05B5" w:rsidRDefault="00440954" w:rsidP="001F035A">
      <w:pPr>
        <w:spacing w:after="0" w:line="240" w:lineRule="auto"/>
        <w:jc w:val="both"/>
        <w:rPr>
          <w:rFonts w:ascii="Times New Roman" w:eastAsia="Times New Roman" w:hAnsi="Times New Roman" w:cs="Times New Roman"/>
          <w:color w:val="1C1E21"/>
          <w:kern w:val="0"/>
          <w:sz w:val="26"/>
          <w:szCs w:val="26"/>
          <w14:ligatures w14:val="none"/>
        </w:rPr>
      </w:pPr>
      <w:r w:rsidRPr="000C05B5">
        <w:rPr>
          <w:rFonts w:ascii="Times New Roman" w:eastAsia="Times New Roman" w:hAnsi="Times New Roman" w:cs="Times New Roman"/>
          <w:color w:val="1C1E21"/>
          <w:kern w:val="0"/>
          <w:sz w:val="26"/>
          <w:szCs w:val="26"/>
          <w14:ligatures w14:val="none"/>
        </w:rPr>
        <w:t>- Quản lý hệ thống lưu trữ thứ cấp</w:t>
      </w:r>
    </w:p>
    <w:p w14:paraId="45988640" w14:textId="77777777" w:rsidR="00440954" w:rsidRPr="000C05B5" w:rsidRDefault="00440954" w:rsidP="001F035A">
      <w:pPr>
        <w:spacing w:after="0" w:line="240" w:lineRule="auto"/>
        <w:jc w:val="both"/>
        <w:rPr>
          <w:rFonts w:ascii="Times New Roman" w:eastAsia="Times New Roman" w:hAnsi="Times New Roman" w:cs="Times New Roman"/>
          <w:color w:val="1C1E21"/>
          <w:kern w:val="0"/>
          <w:sz w:val="26"/>
          <w:szCs w:val="26"/>
          <w14:ligatures w14:val="none"/>
        </w:rPr>
      </w:pPr>
      <w:r w:rsidRPr="000C05B5">
        <w:rPr>
          <w:rFonts w:ascii="Times New Roman" w:eastAsia="Times New Roman" w:hAnsi="Times New Roman" w:cs="Times New Roman"/>
          <w:color w:val="1C1E21"/>
          <w:kern w:val="0"/>
          <w:sz w:val="26"/>
          <w:szCs w:val="26"/>
          <w14:ligatures w14:val="none"/>
        </w:rPr>
        <w:t>- Hệ thống bảo vệ</w:t>
      </w:r>
    </w:p>
    <w:p w14:paraId="076322B0" w14:textId="77777777" w:rsidR="00440954" w:rsidRDefault="00440954" w:rsidP="001F035A">
      <w:pPr>
        <w:spacing w:after="0" w:line="240" w:lineRule="auto"/>
        <w:jc w:val="both"/>
        <w:rPr>
          <w:rFonts w:ascii="Times New Roman" w:eastAsia="Times New Roman" w:hAnsi="Times New Roman" w:cs="Times New Roman"/>
          <w:color w:val="1C1E21"/>
          <w:kern w:val="0"/>
          <w:sz w:val="26"/>
          <w:szCs w:val="26"/>
          <w14:ligatures w14:val="none"/>
        </w:rPr>
      </w:pPr>
      <w:r w:rsidRPr="000C05B5">
        <w:rPr>
          <w:rFonts w:ascii="Times New Roman" w:eastAsia="Times New Roman" w:hAnsi="Times New Roman" w:cs="Times New Roman"/>
          <w:color w:val="1C1E21"/>
          <w:kern w:val="0"/>
          <w:sz w:val="26"/>
          <w:szCs w:val="26"/>
          <w14:ligatures w14:val="none"/>
        </w:rPr>
        <w:t>- Hệ thống thông dịch lệnh</w:t>
      </w:r>
    </w:p>
    <w:p w14:paraId="059BCB0C" w14:textId="420F04AE" w:rsidR="00EE5476" w:rsidRDefault="00EE5476" w:rsidP="001F035A">
      <w:pPr>
        <w:spacing w:after="0" w:line="240" w:lineRule="auto"/>
        <w:jc w:val="both"/>
        <w:rPr>
          <w:rFonts w:ascii="Times New Roman" w:eastAsia="Times New Roman" w:hAnsi="Times New Roman" w:cs="Times New Roman"/>
          <w:color w:val="1C1E21"/>
          <w:kern w:val="0"/>
          <w:sz w:val="26"/>
          <w:szCs w:val="26"/>
          <w14:ligatures w14:val="none"/>
        </w:rPr>
      </w:pPr>
      <w:r>
        <w:rPr>
          <w:rFonts w:ascii="Times New Roman" w:eastAsia="Times New Roman" w:hAnsi="Times New Roman" w:cs="Times New Roman"/>
          <w:color w:val="1C1E21"/>
          <w:kern w:val="0"/>
          <w:sz w:val="26"/>
          <w:szCs w:val="26"/>
          <w14:ligatures w14:val="none"/>
        </w:rPr>
        <w:t>- Dịch vụ local là tất cả phần cứng máy tính cung cấp</w:t>
      </w:r>
    </w:p>
    <w:p w14:paraId="2E97E779" w14:textId="69237F5B" w:rsidR="00EE5476" w:rsidRDefault="00EE5476" w:rsidP="001F035A">
      <w:pPr>
        <w:spacing w:after="0" w:line="240" w:lineRule="auto"/>
        <w:jc w:val="both"/>
        <w:rPr>
          <w:rFonts w:ascii="Times New Roman" w:eastAsia="Times New Roman" w:hAnsi="Times New Roman" w:cs="Times New Roman"/>
          <w:color w:val="1C1E21"/>
          <w:kern w:val="0"/>
          <w:sz w:val="26"/>
          <w:szCs w:val="26"/>
          <w14:ligatures w14:val="none"/>
        </w:rPr>
      </w:pPr>
      <w:r>
        <w:rPr>
          <w:rFonts w:ascii="Times New Roman" w:eastAsia="Times New Roman" w:hAnsi="Times New Roman" w:cs="Times New Roman"/>
          <w:color w:val="1C1E21"/>
          <w:kern w:val="0"/>
          <w:sz w:val="26"/>
          <w:szCs w:val="26"/>
          <w14:ligatures w14:val="none"/>
        </w:rPr>
        <w:t>- Dịch vụ global là dịch vụ thông qua mạng</w:t>
      </w:r>
    </w:p>
    <w:p w14:paraId="34899903" w14:textId="2F728FDB" w:rsidR="00E177FC" w:rsidRDefault="00E177FC" w:rsidP="001F035A">
      <w:pPr>
        <w:spacing w:after="0" w:line="240" w:lineRule="auto"/>
        <w:jc w:val="both"/>
        <w:rPr>
          <w:rFonts w:ascii="Times New Roman" w:eastAsia="Times New Roman" w:hAnsi="Times New Roman" w:cs="Times New Roman"/>
          <w:color w:val="1C1E21"/>
          <w:kern w:val="0"/>
          <w:sz w:val="26"/>
          <w:szCs w:val="26"/>
          <w14:ligatures w14:val="none"/>
        </w:rPr>
      </w:pPr>
      <w:r>
        <w:rPr>
          <w:rFonts w:ascii="Times New Roman" w:eastAsia="Times New Roman" w:hAnsi="Times New Roman" w:cs="Times New Roman"/>
          <w:color w:val="1C1E21"/>
          <w:kern w:val="0"/>
          <w:sz w:val="26"/>
          <w:szCs w:val="26"/>
          <w14:ligatures w14:val="none"/>
        </w:rPr>
        <w:t>- Dịch vụ HĐH cung cấp:</w:t>
      </w:r>
    </w:p>
    <w:p w14:paraId="48721707" w14:textId="1468309C" w:rsidR="00E177FC" w:rsidRDefault="00E177FC" w:rsidP="001F035A">
      <w:pPr>
        <w:spacing w:after="0" w:line="240" w:lineRule="auto"/>
        <w:jc w:val="both"/>
        <w:rPr>
          <w:rFonts w:ascii="Times New Roman" w:eastAsia="Times New Roman" w:hAnsi="Times New Roman" w:cs="Times New Roman"/>
          <w:color w:val="1C1E21"/>
          <w:kern w:val="0"/>
          <w:sz w:val="26"/>
          <w:szCs w:val="26"/>
          <w14:ligatures w14:val="none"/>
        </w:rPr>
      </w:pPr>
      <w:r>
        <w:rPr>
          <w:rFonts w:ascii="Times New Roman" w:eastAsia="Times New Roman" w:hAnsi="Times New Roman" w:cs="Times New Roman"/>
          <w:color w:val="1C1E21"/>
          <w:kern w:val="0"/>
          <w:sz w:val="26"/>
          <w:szCs w:val="26"/>
          <w14:ligatures w14:val="none"/>
        </w:rPr>
        <w:tab/>
        <w:t xml:space="preserve">+ </w:t>
      </w:r>
      <w:r w:rsidR="00961BAA">
        <w:rPr>
          <w:rFonts w:ascii="Times New Roman" w:eastAsia="Times New Roman" w:hAnsi="Times New Roman" w:cs="Times New Roman"/>
          <w:color w:val="1C1E21"/>
          <w:kern w:val="0"/>
          <w:sz w:val="26"/>
          <w:szCs w:val="26"/>
          <w14:ligatures w14:val="none"/>
        </w:rPr>
        <w:t>Cấp phát tài nguyên (</w:t>
      </w:r>
      <w:r w:rsidR="00167994">
        <w:rPr>
          <w:rFonts w:ascii="Times New Roman" w:eastAsia="Times New Roman" w:hAnsi="Times New Roman" w:cs="Times New Roman"/>
          <w:color w:val="1C1E21"/>
          <w:kern w:val="0"/>
          <w:sz w:val="26"/>
          <w:szCs w:val="26"/>
          <w14:ligatures w14:val="none"/>
        </w:rPr>
        <w:t>Resource Allocation)</w:t>
      </w:r>
    </w:p>
    <w:p w14:paraId="60A57E8B" w14:textId="30D9E669" w:rsidR="00961BAA" w:rsidRDefault="00961BAA" w:rsidP="001F035A">
      <w:pPr>
        <w:spacing w:after="0" w:line="240" w:lineRule="auto"/>
        <w:jc w:val="both"/>
        <w:rPr>
          <w:rFonts w:ascii="Times New Roman" w:eastAsia="Times New Roman" w:hAnsi="Times New Roman" w:cs="Times New Roman"/>
          <w:color w:val="1C1E21"/>
          <w:kern w:val="0"/>
          <w:sz w:val="26"/>
          <w:szCs w:val="26"/>
          <w14:ligatures w14:val="none"/>
        </w:rPr>
      </w:pPr>
      <w:r>
        <w:rPr>
          <w:rFonts w:ascii="Times New Roman" w:eastAsia="Times New Roman" w:hAnsi="Times New Roman" w:cs="Times New Roman"/>
          <w:color w:val="1C1E21"/>
          <w:kern w:val="0"/>
          <w:sz w:val="26"/>
          <w:szCs w:val="26"/>
          <w14:ligatures w14:val="none"/>
        </w:rPr>
        <w:tab/>
        <w:t>+ K</w:t>
      </w:r>
      <w:r w:rsidR="00A62B13">
        <w:rPr>
          <w:rFonts w:ascii="Times New Roman" w:eastAsia="Times New Roman" w:hAnsi="Times New Roman" w:cs="Times New Roman"/>
          <w:color w:val="1C1E21"/>
          <w:kern w:val="0"/>
          <w:sz w:val="26"/>
          <w:szCs w:val="26"/>
          <w14:ligatures w14:val="none"/>
        </w:rPr>
        <w:t>ế</w:t>
      </w:r>
      <w:r>
        <w:rPr>
          <w:rFonts w:ascii="Times New Roman" w:eastAsia="Times New Roman" w:hAnsi="Times New Roman" w:cs="Times New Roman"/>
          <w:color w:val="1C1E21"/>
          <w:kern w:val="0"/>
          <w:sz w:val="26"/>
          <w:szCs w:val="26"/>
          <w14:ligatures w14:val="none"/>
        </w:rPr>
        <w:t xml:space="preserve"> toán (Accounting)</w:t>
      </w:r>
    </w:p>
    <w:p w14:paraId="7E2A750E" w14:textId="46AA7E68" w:rsidR="00961BAA" w:rsidRDefault="00961BAA" w:rsidP="001F035A">
      <w:pPr>
        <w:spacing w:after="0" w:line="240" w:lineRule="auto"/>
        <w:jc w:val="both"/>
        <w:rPr>
          <w:rFonts w:ascii="Times New Roman" w:eastAsia="Times New Roman" w:hAnsi="Times New Roman" w:cs="Times New Roman"/>
          <w:color w:val="1C1E21"/>
          <w:kern w:val="0"/>
          <w:sz w:val="26"/>
          <w:szCs w:val="26"/>
          <w14:ligatures w14:val="none"/>
        </w:rPr>
      </w:pPr>
      <w:r>
        <w:rPr>
          <w:rFonts w:ascii="Times New Roman" w:eastAsia="Times New Roman" w:hAnsi="Times New Roman" w:cs="Times New Roman"/>
          <w:color w:val="1C1E21"/>
          <w:kern w:val="0"/>
          <w:sz w:val="26"/>
          <w:szCs w:val="26"/>
          <w14:ligatures w14:val="none"/>
        </w:rPr>
        <w:tab/>
        <w:t>+ Protection và Security</w:t>
      </w:r>
    </w:p>
    <w:p w14:paraId="56CD8231" w14:textId="047424CB" w:rsidR="00961BAA" w:rsidRPr="000C05B5" w:rsidRDefault="00961BAA" w:rsidP="001F035A">
      <w:pPr>
        <w:spacing w:after="0" w:line="240" w:lineRule="auto"/>
        <w:jc w:val="both"/>
        <w:rPr>
          <w:rFonts w:ascii="Times New Roman" w:eastAsia="Times New Roman" w:hAnsi="Times New Roman" w:cs="Times New Roman"/>
          <w:color w:val="1C1E21"/>
          <w:kern w:val="0"/>
          <w:sz w:val="26"/>
          <w:szCs w:val="26"/>
          <w14:ligatures w14:val="none"/>
        </w:rPr>
      </w:pPr>
    </w:p>
    <w:p w14:paraId="031FE9AC" w14:textId="77777777" w:rsidR="00266A80" w:rsidRDefault="00266A80" w:rsidP="001F035A">
      <w:pPr>
        <w:spacing w:after="0" w:line="240" w:lineRule="auto"/>
        <w:jc w:val="both"/>
        <w:rPr>
          <w:rFonts w:ascii="Times New Roman" w:eastAsia="Times New Roman" w:hAnsi="Times New Roman" w:cs="Times New Roman"/>
          <w:b/>
          <w:bCs/>
          <w:color w:val="1C1E21"/>
          <w:kern w:val="0"/>
          <w:sz w:val="26"/>
          <w:szCs w:val="26"/>
          <w14:ligatures w14:val="none"/>
        </w:rPr>
      </w:pPr>
    </w:p>
    <w:p w14:paraId="013680D3" w14:textId="750CB245" w:rsidR="00440954" w:rsidRPr="000C05B5" w:rsidRDefault="00440954" w:rsidP="001F035A">
      <w:pPr>
        <w:spacing w:after="0" w:line="240" w:lineRule="auto"/>
        <w:jc w:val="both"/>
        <w:rPr>
          <w:rFonts w:ascii="Times New Roman" w:eastAsia="Times New Roman" w:hAnsi="Times New Roman" w:cs="Times New Roman"/>
          <w:color w:val="1C1E21"/>
          <w:kern w:val="0"/>
          <w:sz w:val="26"/>
          <w:szCs w:val="26"/>
          <w14:ligatures w14:val="none"/>
        </w:rPr>
      </w:pPr>
      <w:r w:rsidRPr="000C05B5">
        <w:rPr>
          <w:rFonts w:ascii="Times New Roman" w:eastAsia="Times New Roman" w:hAnsi="Times New Roman" w:cs="Times New Roman"/>
          <w:b/>
          <w:bCs/>
          <w:color w:val="1C1E21"/>
          <w:kern w:val="0"/>
          <w:sz w:val="26"/>
          <w:szCs w:val="26"/>
          <w14:ligatures w14:val="none"/>
        </w:rPr>
        <w:t xml:space="preserve">Câu 2 </w:t>
      </w:r>
      <w:r w:rsidRPr="00A35926">
        <w:rPr>
          <w:rFonts w:ascii="Times New Roman" w:eastAsia="Times New Roman" w:hAnsi="Times New Roman" w:cs="Times New Roman"/>
          <w:b/>
          <w:bCs/>
          <w:color w:val="1C1E21"/>
          <w:kern w:val="0"/>
          <w:sz w:val="26"/>
          <w:szCs w:val="26"/>
          <w14:ligatures w14:val="none"/>
        </w:rPr>
        <w:t>: Các cơ chế trao đổi thông tin giữa các tiến trình?</w:t>
      </w:r>
      <w:r w:rsidRPr="000C05B5">
        <w:rPr>
          <w:rFonts w:ascii="Times New Roman" w:eastAsia="Times New Roman" w:hAnsi="Times New Roman" w:cs="Times New Roman"/>
          <w:color w:val="1C1E21"/>
          <w:kern w:val="0"/>
          <w:sz w:val="26"/>
          <w:szCs w:val="26"/>
          <w14:ligatures w14:val="none"/>
        </w:rPr>
        <w:t xml:space="preserve"> </w:t>
      </w:r>
    </w:p>
    <w:p w14:paraId="22F8CBB0" w14:textId="77777777" w:rsidR="00440954" w:rsidRPr="000C05B5" w:rsidRDefault="00440954" w:rsidP="001F035A">
      <w:pPr>
        <w:spacing w:after="0" w:line="240" w:lineRule="auto"/>
        <w:jc w:val="both"/>
        <w:rPr>
          <w:rFonts w:ascii="Times New Roman" w:eastAsia="Times New Roman" w:hAnsi="Times New Roman" w:cs="Times New Roman"/>
          <w:color w:val="1C1E21"/>
          <w:kern w:val="0"/>
          <w:sz w:val="26"/>
          <w:szCs w:val="26"/>
          <w14:ligatures w14:val="none"/>
        </w:rPr>
      </w:pPr>
      <w:r w:rsidRPr="000C05B5">
        <w:rPr>
          <w:rFonts w:ascii="Times New Roman" w:eastAsia="Times New Roman" w:hAnsi="Times New Roman" w:cs="Times New Roman"/>
          <w:color w:val="1C1E21"/>
          <w:kern w:val="0"/>
          <w:sz w:val="26"/>
          <w:szCs w:val="26"/>
          <w14:ligatures w14:val="none"/>
        </w:rPr>
        <w:t>- Vùng nhờ chia sẻ</w:t>
      </w:r>
    </w:p>
    <w:p w14:paraId="3DAAD8C9" w14:textId="77777777" w:rsidR="00440954" w:rsidRPr="000C05B5" w:rsidRDefault="00440954" w:rsidP="001F035A">
      <w:pPr>
        <w:spacing w:after="0" w:line="240" w:lineRule="auto"/>
        <w:jc w:val="both"/>
        <w:rPr>
          <w:rFonts w:ascii="Times New Roman" w:eastAsia="Times New Roman" w:hAnsi="Times New Roman" w:cs="Times New Roman"/>
          <w:color w:val="1C1E21"/>
          <w:kern w:val="0"/>
          <w:sz w:val="26"/>
          <w:szCs w:val="26"/>
          <w14:ligatures w14:val="none"/>
        </w:rPr>
      </w:pPr>
      <w:r w:rsidRPr="000C05B5">
        <w:rPr>
          <w:rFonts w:ascii="Times New Roman" w:eastAsia="Times New Roman" w:hAnsi="Times New Roman" w:cs="Times New Roman"/>
          <w:color w:val="1C1E21"/>
          <w:kern w:val="0"/>
          <w:sz w:val="26"/>
          <w:szCs w:val="26"/>
          <w14:ligatures w14:val="none"/>
        </w:rPr>
        <w:t>- Chuyển thông điệp</w:t>
      </w:r>
    </w:p>
    <w:p w14:paraId="5E4B5EB0" w14:textId="77777777" w:rsidR="00440954" w:rsidRPr="000C05B5" w:rsidRDefault="00440954" w:rsidP="001F035A">
      <w:pPr>
        <w:spacing w:after="0" w:line="240" w:lineRule="auto"/>
        <w:jc w:val="both"/>
        <w:rPr>
          <w:rFonts w:ascii="Times New Roman" w:eastAsia="Times New Roman" w:hAnsi="Times New Roman" w:cs="Times New Roman"/>
          <w:color w:val="1C1E21"/>
          <w:kern w:val="0"/>
          <w:sz w:val="26"/>
          <w:szCs w:val="26"/>
          <w14:ligatures w14:val="none"/>
        </w:rPr>
      </w:pPr>
      <w:r w:rsidRPr="000C05B5">
        <w:rPr>
          <w:rFonts w:ascii="Times New Roman" w:eastAsia="Times New Roman" w:hAnsi="Times New Roman" w:cs="Times New Roman"/>
          <w:color w:val="1C1E21"/>
          <w:kern w:val="0"/>
          <w:sz w:val="26"/>
          <w:szCs w:val="26"/>
          <w14:ligatures w14:val="none"/>
        </w:rPr>
        <w:t>- Dùng tín hiệu *</w:t>
      </w:r>
    </w:p>
    <w:p w14:paraId="0C7C68FF" w14:textId="77777777" w:rsidR="00440954" w:rsidRPr="000C05B5" w:rsidRDefault="00440954" w:rsidP="001F035A">
      <w:pPr>
        <w:spacing w:after="0" w:line="240" w:lineRule="auto"/>
        <w:jc w:val="both"/>
        <w:rPr>
          <w:rFonts w:ascii="Times New Roman" w:eastAsia="Times New Roman" w:hAnsi="Times New Roman" w:cs="Times New Roman"/>
          <w:color w:val="1C1E21"/>
          <w:kern w:val="0"/>
          <w:sz w:val="26"/>
          <w:szCs w:val="26"/>
          <w14:ligatures w14:val="none"/>
        </w:rPr>
      </w:pPr>
      <w:r w:rsidRPr="000C05B5">
        <w:rPr>
          <w:rFonts w:ascii="Times New Roman" w:eastAsia="Times New Roman" w:hAnsi="Times New Roman" w:cs="Times New Roman"/>
          <w:color w:val="1C1E21"/>
          <w:kern w:val="0"/>
          <w:sz w:val="26"/>
          <w:szCs w:val="26"/>
          <w14:ligatures w14:val="none"/>
        </w:rPr>
        <w:t>- Pipe *</w:t>
      </w:r>
    </w:p>
    <w:p w14:paraId="1BD4B70F" w14:textId="77777777" w:rsidR="00440954" w:rsidRPr="000C05B5" w:rsidRDefault="00440954" w:rsidP="001F035A">
      <w:pPr>
        <w:spacing w:after="0" w:line="240" w:lineRule="auto"/>
        <w:jc w:val="both"/>
        <w:rPr>
          <w:rFonts w:ascii="Times New Roman" w:eastAsia="Times New Roman" w:hAnsi="Times New Roman" w:cs="Times New Roman"/>
          <w:color w:val="1C1E21"/>
          <w:kern w:val="0"/>
          <w:sz w:val="26"/>
          <w:szCs w:val="26"/>
          <w14:ligatures w14:val="none"/>
        </w:rPr>
      </w:pPr>
      <w:r w:rsidRPr="000C05B5">
        <w:rPr>
          <w:rFonts w:ascii="Times New Roman" w:eastAsia="Times New Roman" w:hAnsi="Times New Roman" w:cs="Times New Roman"/>
          <w:color w:val="1C1E21"/>
          <w:kern w:val="0"/>
          <w:sz w:val="26"/>
          <w:szCs w:val="26"/>
          <w14:ligatures w14:val="none"/>
        </w:rPr>
        <w:t>* Hai cách này không có trong slide</w:t>
      </w:r>
    </w:p>
    <w:p w14:paraId="4A7F8BAC" w14:textId="77777777" w:rsidR="00440954" w:rsidRPr="000C05B5" w:rsidRDefault="00440954" w:rsidP="001F035A">
      <w:pPr>
        <w:spacing w:after="0" w:line="240" w:lineRule="auto"/>
        <w:jc w:val="both"/>
        <w:rPr>
          <w:rFonts w:ascii="Times New Roman" w:eastAsia="Times New Roman" w:hAnsi="Times New Roman" w:cs="Times New Roman"/>
          <w:color w:val="1C1E21"/>
          <w:kern w:val="0"/>
          <w:sz w:val="26"/>
          <w:szCs w:val="26"/>
          <w14:ligatures w14:val="none"/>
        </w:rPr>
      </w:pPr>
      <w:r w:rsidRPr="000C05B5">
        <w:rPr>
          <w:rFonts w:ascii="Times New Roman" w:eastAsia="Times New Roman" w:hAnsi="Times New Roman" w:cs="Times New Roman"/>
          <w:b/>
          <w:bCs/>
          <w:color w:val="1C1E21"/>
          <w:kern w:val="0"/>
          <w:sz w:val="26"/>
          <w:szCs w:val="26"/>
          <w14:ligatures w14:val="none"/>
        </w:rPr>
        <w:t>Câu 3 :</w:t>
      </w:r>
      <w:r w:rsidRPr="000C05B5">
        <w:rPr>
          <w:rFonts w:ascii="Times New Roman" w:eastAsia="Times New Roman" w:hAnsi="Times New Roman" w:cs="Times New Roman"/>
          <w:color w:val="1C1E21"/>
          <w:kern w:val="0"/>
          <w:sz w:val="26"/>
          <w:szCs w:val="26"/>
          <w14:ligatures w14:val="none"/>
        </w:rPr>
        <w:t xml:space="preserve"> Cấu trúc hệ thống gồm những loại nào? Cho ví dụ từng loại (theo sách tham khảo) </w:t>
      </w:r>
    </w:p>
    <w:p w14:paraId="1A1E1B6E" w14:textId="77777777" w:rsidR="00440954" w:rsidRPr="000C05B5" w:rsidRDefault="00440954" w:rsidP="001F035A">
      <w:pPr>
        <w:spacing w:after="0" w:line="240" w:lineRule="auto"/>
        <w:jc w:val="both"/>
        <w:rPr>
          <w:rFonts w:ascii="Times New Roman" w:eastAsia="Times New Roman" w:hAnsi="Times New Roman" w:cs="Times New Roman"/>
          <w:color w:val="1C1E21"/>
          <w:kern w:val="0"/>
          <w:sz w:val="26"/>
          <w:szCs w:val="26"/>
          <w14:ligatures w14:val="none"/>
        </w:rPr>
      </w:pPr>
      <w:r w:rsidRPr="000C05B5">
        <w:rPr>
          <w:rFonts w:ascii="Times New Roman" w:eastAsia="Times New Roman" w:hAnsi="Times New Roman" w:cs="Times New Roman"/>
          <w:color w:val="1C1E21"/>
          <w:kern w:val="0"/>
          <w:sz w:val="26"/>
          <w:szCs w:val="26"/>
          <w14:ligatures w14:val="none"/>
        </w:rPr>
        <w:lastRenderedPageBreak/>
        <w:t>- Cấu trúc đơn giản: MS-DOS</w:t>
      </w:r>
    </w:p>
    <w:p w14:paraId="100F0B8D" w14:textId="77777777" w:rsidR="00440954" w:rsidRPr="000C05B5" w:rsidRDefault="00440954" w:rsidP="001F035A">
      <w:pPr>
        <w:spacing w:after="0" w:line="240" w:lineRule="auto"/>
        <w:jc w:val="both"/>
        <w:rPr>
          <w:rFonts w:ascii="Times New Roman" w:eastAsia="Times New Roman" w:hAnsi="Times New Roman" w:cs="Times New Roman"/>
          <w:color w:val="1C1E21"/>
          <w:kern w:val="0"/>
          <w:sz w:val="26"/>
          <w:szCs w:val="26"/>
          <w14:ligatures w14:val="none"/>
        </w:rPr>
      </w:pPr>
      <w:r w:rsidRPr="000C05B5">
        <w:rPr>
          <w:rFonts w:ascii="Times New Roman" w:eastAsia="Times New Roman" w:hAnsi="Times New Roman" w:cs="Times New Roman"/>
          <w:color w:val="1C1E21"/>
          <w:kern w:val="0"/>
          <w:sz w:val="26"/>
          <w:szCs w:val="26"/>
          <w14:ligatures w14:val="none"/>
        </w:rPr>
        <w:t>- Cấu trúc phức tạp hơn: UNIX</w:t>
      </w:r>
    </w:p>
    <w:p w14:paraId="2C3AE9BB" w14:textId="77777777" w:rsidR="00440954" w:rsidRPr="000C05B5" w:rsidRDefault="00440954" w:rsidP="001F035A">
      <w:pPr>
        <w:spacing w:after="0" w:line="240" w:lineRule="auto"/>
        <w:jc w:val="both"/>
        <w:rPr>
          <w:rFonts w:ascii="Times New Roman" w:eastAsia="Times New Roman" w:hAnsi="Times New Roman" w:cs="Times New Roman"/>
          <w:color w:val="1C1E21"/>
          <w:kern w:val="0"/>
          <w:sz w:val="26"/>
          <w:szCs w:val="26"/>
          <w14:ligatures w14:val="none"/>
        </w:rPr>
      </w:pPr>
      <w:r w:rsidRPr="000C05B5">
        <w:rPr>
          <w:rFonts w:ascii="Times New Roman" w:eastAsia="Times New Roman" w:hAnsi="Times New Roman" w:cs="Times New Roman"/>
          <w:color w:val="1C1E21"/>
          <w:kern w:val="0"/>
          <w:sz w:val="26"/>
          <w:szCs w:val="26"/>
          <w14:ligatures w14:val="none"/>
        </w:rPr>
        <w:t>- Cấu trúc phân tầng: THE</w:t>
      </w:r>
    </w:p>
    <w:p w14:paraId="6B2565AD" w14:textId="77777777" w:rsidR="00440954" w:rsidRDefault="00440954" w:rsidP="001F035A">
      <w:pPr>
        <w:spacing w:after="0" w:line="240" w:lineRule="auto"/>
        <w:jc w:val="both"/>
        <w:rPr>
          <w:rFonts w:ascii="Times New Roman" w:eastAsia="Times New Roman" w:hAnsi="Times New Roman" w:cs="Times New Roman"/>
          <w:color w:val="1C1E21"/>
          <w:kern w:val="0"/>
          <w:sz w:val="26"/>
          <w:szCs w:val="26"/>
          <w14:ligatures w14:val="none"/>
        </w:rPr>
      </w:pPr>
      <w:r w:rsidRPr="000C05B5">
        <w:rPr>
          <w:rFonts w:ascii="Times New Roman" w:eastAsia="Times New Roman" w:hAnsi="Times New Roman" w:cs="Times New Roman"/>
          <w:color w:val="1C1E21"/>
          <w:kern w:val="0"/>
          <w:sz w:val="26"/>
          <w:szCs w:val="26"/>
          <w14:ligatures w14:val="none"/>
        </w:rPr>
        <w:t>- Cấu trúc vi nhân: QNX, WindowNT, POSIX, …</w:t>
      </w:r>
    </w:p>
    <w:p w14:paraId="059795A7" w14:textId="77777777" w:rsidR="00860A69" w:rsidRPr="000C05B5" w:rsidRDefault="00860A69" w:rsidP="001F035A">
      <w:pPr>
        <w:spacing w:after="0" w:line="240" w:lineRule="auto"/>
        <w:jc w:val="both"/>
        <w:rPr>
          <w:rFonts w:ascii="Times New Roman" w:eastAsia="Times New Roman" w:hAnsi="Times New Roman" w:cs="Times New Roman"/>
          <w:color w:val="1C1E21"/>
          <w:kern w:val="0"/>
          <w:sz w:val="26"/>
          <w:szCs w:val="26"/>
          <w14:ligatures w14:val="none"/>
        </w:rPr>
      </w:pPr>
    </w:p>
    <w:p w14:paraId="14BA8746" w14:textId="77777777" w:rsidR="00440954" w:rsidRPr="000C05B5" w:rsidRDefault="00440954" w:rsidP="001F035A">
      <w:pPr>
        <w:spacing w:after="0" w:line="240" w:lineRule="auto"/>
        <w:jc w:val="both"/>
        <w:rPr>
          <w:rFonts w:ascii="Times New Roman" w:eastAsia="Times New Roman" w:hAnsi="Times New Roman" w:cs="Times New Roman"/>
          <w:color w:val="1C1E21"/>
          <w:kern w:val="0"/>
          <w:sz w:val="26"/>
          <w:szCs w:val="26"/>
          <w14:ligatures w14:val="none"/>
        </w:rPr>
      </w:pPr>
      <w:r w:rsidRPr="000C05B5">
        <w:rPr>
          <w:rFonts w:ascii="Times New Roman" w:eastAsia="Times New Roman" w:hAnsi="Times New Roman" w:cs="Times New Roman"/>
          <w:b/>
          <w:bCs/>
          <w:color w:val="1C1E21"/>
          <w:kern w:val="0"/>
          <w:sz w:val="26"/>
          <w:szCs w:val="26"/>
          <w14:ligatures w14:val="none"/>
        </w:rPr>
        <w:t>Câu 4 :</w:t>
      </w:r>
      <w:r w:rsidRPr="000C05B5">
        <w:rPr>
          <w:rFonts w:ascii="Times New Roman" w:eastAsia="Times New Roman" w:hAnsi="Times New Roman" w:cs="Times New Roman"/>
          <w:color w:val="1C1E21"/>
          <w:kern w:val="0"/>
          <w:sz w:val="26"/>
          <w:szCs w:val="26"/>
          <w14:ligatures w14:val="none"/>
        </w:rPr>
        <w:t xml:space="preserve"> </w:t>
      </w:r>
      <w:r w:rsidRPr="00E05CE8">
        <w:rPr>
          <w:rFonts w:ascii="Times New Roman" w:eastAsia="Times New Roman" w:hAnsi="Times New Roman" w:cs="Times New Roman"/>
          <w:b/>
          <w:bCs/>
          <w:color w:val="1C1E21"/>
          <w:kern w:val="0"/>
          <w:sz w:val="26"/>
          <w:szCs w:val="26"/>
          <w14:ligatures w14:val="none"/>
        </w:rPr>
        <w:t>Chương trình hệ thống gồm những phần nào?</w:t>
      </w:r>
      <w:r w:rsidRPr="000C05B5">
        <w:rPr>
          <w:rFonts w:ascii="Times New Roman" w:eastAsia="Times New Roman" w:hAnsi="Times New Roman" w:cs="Times New Roman"/>
          <w:color w:val="1C1E21"/>
          <w:kern w:val="0"/>
          <w:sz w:val="26"/>
          <w:szCs w:val="26"/>
          <w14:ligatures w14:val="none"/>
        </w:rPr>
        <w:t xml:space="preserve"> </w:t>
      </w:r>
    </w:p>
    <w:p w14:paraId="52E451C9" w14:textId="77777777" w:rsidR="00440954" w:rsidRPr="000C05B5" w:rsidRDefault="00440954" w:rsidP="001F035A">
      <w:pPr>
        <w:spacing w:after="0" w:line="240" w:lineRule="auto"/>
        <w:jc w:val="both"/>
        <w:rPr>
          <w:rFonts w:ascii="Times New Roman" w:eastAsia="Times New Roman" w:hAnsi="Times New Roman" w:cs="Times New Roman"/>
          <w:color w:val="1C1E21"/>
          <w:kern w:val="0"/>
          <w:sz w:val="26"/>
          <w:szCs w:val="26"/>
          <w14:ligatures w14:val="none"/>
        </w:rPr>
      </w:pPr>
      <w:r w:rsidRPr="000C05B5">
        <w:rPr>
          <w:rFonts w:ascii="Times New Roman" w:eastAsia="Times New Roman" w:hAnsi="Times New Roman" w:cs="Times New Roman"/>
          <w:color w:val="1C1E21"/>
          <w:kern w:val="0"/>
          <w:sz w:val="26"/>
          <w:szCs w:val="26"/>
          <w14:ligatures w14:val="none"/>
        </w:rPr>
        <w:t>- Quản lý hệ thống file: như create, delete, rename, list</w:t>
      </w:r>
    </w:p>
    <w:p w14:paraId="1C225F31" w14:textId="77777777" w:rsidR="00440954" w:rsidRPr="000C05B5" w:rsidRDefault="00440954" w:rsidP="001F035A">
      <w:pPr>
        <w:spacing w:after="0" w:line="240" w:lineRule="auto"/>
        <w:jc w:val="both"/>
        <w:rPr>
          <w:rFonts w:ascii="Times New Roman" w:eastAsia="Times New Roman" w:hAnsi="Times New Roman" w:cs="Times New Roman"/>
          <w:color w:val="1C1E21"/>
          <w:kern w:val="0"/>
          <w:sz w:val="26"/>
          <w:szCs w:val="26"/>
          <w14:ligatures w14:val="none"/>
        </w:rPr>
      </w:pPr>
      <w:r w:rsidRPr="000C05B5">
        <w:rPr>
          <w:rFonts w:ascii="Times New Roman" w:eastAsia="Times New Roman" w:hAnsi="Times New Roman" w:cs="Times New Roman"/>
          <w:color w:val="1C1E21"/>
          <w:kern w:val="0"/>
          <w:sz w:val="26"/>
          <w:szCs w:val="26"/>
          <w14:ligatures w14:val="none"/>
        </w:rPr>
        <w:t>- Thông tin trạng thái: như date, time, dung lượng bộ nhớ trống</w:t>
      </w:r>
    </w:p>
    <w:p w14:paraId="6DAAA61A" w14:textId="77777777" w:rsidR="00440954" w:rsidRPr="000C05B5" w:rsidRDefault="00440954" w:rsidP="001F035A">
      <w:pPr>
        <w:spacing w:after="0" w:line="240" w:lineRule="auto"/>
        <w:jc w:val="both"/>
        <w:rPr>
          <w:rFonts w:ascii="Times New Roman" w:eastAsia="Times New Roman" w:hAnsi="Times New Roman" w:cs="Times New Roman"/>
          <w:color w:val="1C1E21"/>
          <w:kern w:val="0"/>
          <w:sz w:val="26"/>
          <w:szCs w:val="26"/>
          <w14:ligatures w14:val="none"/>
        </w:rPr>
      </w:pPr>
      <w:r w:rsidRPr="000C05B5">
        <w:rPr>
          <w:rFonts w:ascii="Times New Roman" w:eastAsia="Times New Roman" w:hAnsi="Times New Roman" w:cs="Times New Roman"/>
          <w:color w:val="1C1E21"/>
          <w:kern w:val="0"/>
          <w:sz w:val="26"/>
          <w:szCs w:val="26"/>
          <w14:ligatures w14:val="none"/>
        </w:rPr>
        <w:t>- Soạn thảo file: như file editor</w:t>
      </w:r>
    </w:p>
    <w:p w14:paraId="46B32257" w14:textId="77777777" w:rsidR="00440954" w:rsidRPr="000C05B5" w:rsidRDefault="00440954" w:rsidP="001F035A">
      <w:pPr>
        <w:spacing w:after="0" w:line="240" w:lineRule="auto"/>
        <w:jc w:val="both"/>
        <w:rPr>
          <w:rFonts w:ascii="Times New Roman" w:eastAsia="Times New Roman" w:hAnsi="Times New Roman" w:cs="Times New Roman"/>
          <w:color w:val="1C1E21"/>
          <w:kern w:val="0"/>
          <w:sz w:val="26"/>
          <w:szCs w:val="26"/>
          <w14:ligatures w14:val="none"/>
        </w:rPr>
      </w:pPr>
      <w:r w:rsidRPr="000C05B5">
        <w:rPr>
          <w:rFonts w:ascii="Times New Roman" w:eastAsia="Times New Roman" w:hAnsi="Times New Roman" w:cs="Times New Roman"/>
          <w:color w:val="1C1E21"/>
          <w:kern w:val="0"/>
          <w:sz w:val="26"/>
          <w:szCs w:val="26"/>
          <w14:ligatures w14:val="none"/>
        </w:rPr>
        <w:t>- Hỗ trợ ngôn ngữ lập trình: như compiler, assembler, interpreter</w:t>
      </w:r>
    </w:p>
    <w:p w14:paraId="613936D9" w14:textId="77777777" w:rsidR="00440954" w:rsidRPr="000C05B5" w:rsidRDefault="00440954" w:rsidP="001F035A">
      <w:pPr>
        <w:spacing w:after="0" w:line="240" w:lineRule="auto"/>
        <w:jc w:val="both"/>
        <w:rPr>
          <w:rFonts w:ascii="Times New Roman" w:eastAsia="Times New Roman" w:hAnsi="Times New Roman" w:cs="Times New Roman"/>
          <w:color w:val="1C1E21"/>
          <w:kern w:val="0"/>
          <w:sz w:val="26"/>
          <w:szCs w:val="26"/>
          <w14:ligatures w14:val="none"/>
        </w:rPr>
      </w:pPr>
      <w:r w:rsidRPr="000C05B5">
        <w:rPr>
          <w:rFonts w:ascii="Times New Roman" w:eastAsia="Times New Roman" w:hAnsi="Times New Roman" w:cs="Times New Roman"/>
          <w:color w:val="1C1E21"/>
          <w:kern w:val="0"/>
          <w:sz w:val="26"/>
          <w:szCs w:val="26"/>
          <w14:ligatures w14:val="none"/>
        </w:rPr>
        <w:t>- Nạp, thực thi, giúp tìm lỗi chương trình: như loader, debugger</w:t>
      </w:r>
    </w:p>
    <w:p w14:paraId="6AFA1B77" w14:textId="77777777" w:rsidR="00440954" w:rsidRDefault="00440954" w:rsidP="001F035A">
      <w:pPr>
        <w:spacing w:after="0" w:line="240" w:lineRule="auto"/>
        <w:jc w:val="both"/>
        <w:rPr>
          <w:rFonts w:ascii="Times New Roman" w:eastAsia="Times New Roman" w:hAnsi="Times New Roman" w:cs="Times New Roman"/>
          <w:color w:val="1C1E21"/>
          <w:kern w:val="0"/>
          <w:sz w:val="26"/>
          <w:szCs w:val="26"/>
          <w14:ligatures w14:val="none"/>
        </w:rPr>
      </w:pPr>
      <w:r w:rsidRPr="000C05B5">
        <w:rPr>
          <w:rFonts w:ascii="Times New Roman" w:eastAsia="Times New Roman" w:hAnsi="Times New Roman" w:cs="Times New Roman"/>
          <w:color w:val="1C1E21"/>
          <w:kern w:val="0"/>
          <w:sz w:val="26"/>
          <w:szCs w:val="26"/>
          <w14:ligatures w14:val="none"/>
        </w:rPr>
        <w:t>- Giao tiếp: như email, talk, web browser</w:t>
      </w:r>
    </w:p>
    <w:p w14:paraId="5AC43701" w14:textId="77777777" w:rsidR="00860A69" w:rsidRPr="000C05B5" w:rsidRDefault="00860A69" w:rsidP="001F035A">
      <w:pPr>
        <w:spacing w:after="0" w:line="240" w:lineRule="auto"/>
        <w:jc w:val="both"/>
        <w:rPr>
          <w:rFonts w:ascii="Times New Roman" w:eastAsia="Times New Roman" w:hAnsi="Times New Roman" w:cs="Times New Roman"/>
          <w:color w:val="1C1E21"/>
          <w:kern w:val="0"/>
          <w:sz w:val="26"/>
          <w:szCs w:val="26"/>
          <w14:ligatures w14:val="none"/>
        </w:rPr>
      </w:pPr>
    </w:p>
    <w:p w14:paraId="17FC8F02" w14:textId="77777777" w:rsidR="00440954" w:rsidRPr="00E05CE8" w:rsidRDefault="00440954" w:rsidP="001F035A">
      <w:pPr>
        <w:spacing w:after="0" w:line="240" w:lineRule="auto"/>
        <w:jc w:val="both"/>
        <w:rPr>
          <w:rFonts w:ascii="Times New Roman" w:eastAsia="Times New Roman" w:hAnsi="Times New Roman" w:cs="Times New Roman"/>
          <w:b/>
          <w:bCs/>
          <w:color w:val="1C1E21"/>
          <w:kern w:val="0"/>
          <w:sz w:val="26"/>
          <w:szCs w:val="26"/>
          <w14:ligatures w14:val="none"/>
        </w:rPr>
      </w:pPr>
      <w:r w:rsidRPr="000C05B5">
        <w:rPr>
          <w:rFonts w:ascii="Times New Roman" w:eastAsia="Times New Roman" w:hAnsi="Times New Roman" w:cs="Times New Roman"/>
          <w:b/>
          <w:bCs/>
          <w:color w:val="1C1E21"/>
          <w:kern w:val="0"/>
          <w:sz w:val="26"/>
          <w:szCs w:val="26"/>
          <w14:ligatures w14:val="none"/>
        </w:rPr>
        <w:t>Câu 5 :</w:t>
      </w:r>
      <w:r w:rsidRPr="000C05B5">
        <w:rPr>
          <w:rFonts w:ascii="Times New Roman" w:eastAsia="Times New Roman" w:hAnsi="Times New Roman" w:cs="Times New Roman"/>
          <w:color w:val="1C1E21"/>
          <w:kern w:val="0"/>
          <w:sz w:val="26"/>
          <w:szCs w:val="26"/>
          <w14:ligatures w14:val="none"/>
        </w:rPr>
        <w:t xml:space="preserve"> </w:t>
      </w:r>
      <w:r w:rsidRPr="00E05CE8">
        <w:rPr>
          <w:rFonts w:ascii="Times New Roman" w:eastAsia="Times New Roman" w:hAnsi="Times New Roman" w:cs="Times New Roman"/>
          <w:b/>
          <w:bCs/>
          <w:color w:val="1C1E21"/>
          <w:kern w:val="0"/>
          <w:sz w:val="26"/>
          <w:szCs w:val="26"/>
          <w14:ligatures w14:val="none"/>
        </w:rPr>
        <w:t xml:space="preserve">Lời gọi hệ thống là gì và dùng để làm gì? </w:t>
      </w:r>
    </w:p>
    <w:p w14:paraId="4F06ED0F" w14:textId="7ED828D0" w:rsidR="00440954" w:rsidRPr="000C05B5" w:rsidRDefault="00440954" w:rsidP="001F035A">
      <w:pPr>
        <w:spacing w:after="0" w:line="240" w:lineRule="auto"/>
        <w:jc w:val="both"/>
        <w:rPr>
          <w:rFonts w:ascii="Times New Roman" w:eastAsia="Times New Roman" w:hAnsi="Times New Roman" w:cs="Times New Roman"/>
          <w:color w:val="1C1E21"/>
          <w:kern w:val="0"/>
          <w:sz w:val="26"/>
          <w:szCs w:val="26"/>
          <w14:ligatures w14:val="none"/>
        </w:rPr>
      </w:pPr>
      <w:r w:rsidRPr="000C05B5">
        <w:rPr>
          <w:rFonts w:ascii="Times New Roman" w:eastAsia="Times New Roman" w:hAnsi="Times New Roman" w:cs="Times New Roman"/>
          <w:color w:val="1C1E21"/>
          <w:kern w:val="0"/>
          <w:sz w:val="26"/>
          <w:szCs w:val="26"/>
          <w14:ligatures w14:val="none"/>
        </w:rPr>
        <w:t>- Lời gọi hệ thống là việc một chương trình máy tính yêu cầu một dịch vụ từ nhân của hệ điều hành mà nó được thực thi.</w:t>
      </w:r>
      <w:r w:rsidR="00A35926">
        <w:rPr>
          <w:rFonts w:ascii="Times New Roman" w:eastAsia="Times New Roman" w:hAnsi="Times New Roman" w:cs="Times New Roman"/>
          <w:color w:val="1C1E21"/>
          <w:kern w:val="0"/>
          <w:sz w:val="26"/>
          <w:szCs w:val="26"/>
          <w14:ligatures w14:val="none"/>
        </w:rPr>
        <w:t xml:space="preserve"> =&gt; bản chất làm các hàm</w:t>
      </w:r>
      <w:r w:rsidR="0031046B">
        <w:rPr>
          <w:rFonts w:ascii="Times New Roman" w:eastAsia="Times New Roman" w:hAnsi="Times New Roman" w:cs="Times New Roman"/>
          <w:color w:val="1C1E21"/>
          <w:kern w:val="0"/>
          <w:sz w:val="26"/>
          <w:szCs w:val="26"/>
          <w14:ligatures w14:val="none"/>
        </w:rPr>
        <w:t xml:space="preserve"> =&gt; tập trung thành thư viện, gọi là library =&gt; trên bộ nhớ phụ =&gt; API</w:t>
      </w:r>
      <w:r w:rsidR="00CC4E6C">
        <w:rPr>
          <w:rFonts w:ascii="Times New Roman" w:eastAsia="Times New Roman" w:hAnsi="Times New Roman" w:cs="Times New Roman"/>
          <w:color w:val="1C1E21"/>
          <w:kern w:val="0"/>
          <w:sz w:val="26"/>
          <w:szCs w:val="26"/>
          <w14:ligatures w14:val="none"/>
        </w:rPr>
        <w:t>: 3 loại</w:t>
      </w:r>
      <w:r w:rsidR="00CC4E6C">
        <w:rPr>
          <w:rFonts w:ascii="Times New Roman" w:eastAsia="Times New Roman" w:hAnsi="Times New Roman" w:cs="Times New Roman"/>
          <w:color w:val="1C1E21"/>
          <w:kern w:val="0"/>
          <w:sz w:val="26"/>
          <w:szCs w:val="26"/>
          <w14:ligatures w14:val="none"/>
        </w:rPr>
        <w:tab/>
      </w:r>
      <w:r w:rsidR="00CC4E6C">
        <w:rPr>
          <w:rFonts w:ascii="Times New Roman" w:eastAsia="Times New Roman" w:hAnsi="Times New Roman" w:cs="Times New Roman"/>
          <w:color w:val="1C1E21"/>
          <w:kern w:val="0"/>
          <w:sz w:val="26"/>
          <w:szCs w:val="26"/>
          <w14:ligatures w14:val="none"/>
        </w:rPr>
        <w:tab/>
      </w:r>
      <w:r w:rsidR="00CC4E6C">
        <w:rPr>
          <w:rFonts w:ascii="Times New Roman" w:eastAsia="Times New Roman" w:hAnsi="Times New Roman" w:cs="Times New Roman"/>
          <w:color w:val="1C1E21"/>
          <w:kern w:val="0"/>
          <w:sz w:val="26"/>
          <w:szCs w:val="26"/>
          <w14:ligatures w14:val="none"/>
        </w:rPr>
        <w:tab/>
      </w:r>
      <w:r w:rsidR="00CC4E6C">
        <w:rPr>
          <w:rFonts w:ascii="Times New Roman" w:eastAsia="Times New Roman" w:hAnsi="Times New Roman" w:cs="Times New Roman"/>
          <w:color w:val="1C1E21"/>
          <w:kern w:val="0"/>
          <w:sz w:val="26"/>
          <w:szCs w:val="26"/>
          <w14:ligatures w14:val="none"/>
        </w:rPr>
        <w:tab/>
      </w:r>
      <w:r w:rsidR="00CC4E6C">
        <w:rPr>
          <w:rFonts w:ascii="Times New Roman" w:eastAsia="Times New Roman" w:hAnsi="Times New Roman" w:cs="Times New Roman"/>
          <w:color w:val="1C1E21"/>
          <w:kern w:val="0"/>
          <w:sz w:val="26"/>
          <w:szCs w:val="26"/>
          <w14:ligatures w14:val="none"/>
        </w:rPr>
        <w:tab/>
      </w:r>
      <w:r w:rsidR="00CC4E6C">
        <w:rPr>
          <w:rFonts w:ascii="Times New Roman" w:eastAsia="Times New Roman" w:hAnsi="Times New Roman" w:cs="Times New Roman"/>
          <w:color w:val="1C1E21"/>
          <w:kern w:val="0"/>
          <w:sz w:val="26"/>
          <w:szCs w:val="26"/>
          <w14:ligatures w14:val="none"/>
        </w:rPr>
        <w:tab/>
      </w:r>
      <w:r w:rsidR="00CC4E6C">
        <w:rPr>
          <w:rFonts w:ascii="Times New Roman" w:eastAsia="Times New Roman" w:hAnsi="Times New Roman" w:cs="Times New Roman"/>
          <w:color w:val="1C1E21"/>
          <w:kern w:val="0"/>
          <w:sz w:val="26"/>
          <w:szCs w:val="26"/>
          <w14:ligatures w14:val="none"/>
        </w:rPr>
        <w:tab/>
      </w:r>
      <w:r w:rsidR="00CC4E6C">
        <w:rPr>
          <w:rFonts w:ascii="Times New Roman" w:eastAsia="Times New Roman" w:hAnsi="Times New Roman" w:cs="Times New Roman"/>
          <w:color w:val="1C1E21"/>
          <w:kern w:val="0"/>
          <w:sz w:val="26"/>
          <w:szCs w:val="26"/>
          <w14:ligatures w14:val="none"/>
        </w:rPr>
        <w:tab/>
      </w:r>
      <w:r w:rsidR="00CC4E6C">
        <w:rPr>
          <w:rFonts w:ascii="Times New Roman" w:eastAsia="Times New Roman" w:hAnsi="Times New Roman" w:cs="Times New Roman"/>
          <w:color w:val="1C1E21"/>
          <w:kern w:val="0"/>
          <w:sz w:val="26"/>
          <w:szCs w:val="26"/>
          <w14:ligatures w14:val="none"/>
        </w:rPr>
        <w:tab/>
      </w:r>
    </w:p>
    <w:p w14:paraId="57C12E2B" w14:textId="77777777" w:rsidR="00440954" w:rsidRPr="000C05B5" w:rsidRDefault="00440954" w:rsidP="001F035A">
      <w:pPr>
        <w:spacing w:after="0" w:line="240" w:lineRule="auto"/>
        <w:jc w:val="both"/>
        <w:rPr>
          <w:rFonts w:ascii="Times New Roman" w:eastAsia="Times New Roman" w:hAnsi="Times New Roman" w:cs="Times New Roman"/>
          <w:color w:val="1C1E21"/>
          <w:kern w:val="0"/>
          <w:sz w:val="26"/>
          <w:szCs w:val="26"/>
          <w14:ligatures w14:val="none"/>
        </w:rPr>
      </w:pPr>
      <w:r w:rsidRPr="000C05B5">
        <w:rPr>
          <w:rFonts w:ascii="Times New Roman" w:eastAsia="Times New Roman" w:hAnsi="Times New Roman" w:cs="Times New Roman"/>
          <w:color w:val="1C1E21"/>
          <w:kern w:val="0"/>
          <w:sz w:val="26"/>
          <w:szCs w:val="26"/>
          <w14:ligatures w14:val="none"/>
        </w:rPr>
        <w:t>- Tác dụng:</w:t>
      </w:r>
    </w:p>
    <w:p w14:paraId="2914F9AB" w14:textId="0F10683F" w:rsidR="00440954" w:rsidRPr="000C05B5" w:rsidRDefault="00440954" w:rsidP="001F035A">
      <w:pPr>
        <w:numPr>
          <w:ilvl w:val="0"/>
          <w:numId w:val="12"/>
        </w:numPr>
        <w:spacing w:after="0" w:line="240" w:lineRule="auto"/>
        <w:jc w:val="both"/>
        <w:rPr>
          <w:rFonts w:ascii="Times New Roman" w:eastAsia="Times New Roman" w:hAnsi="Times New Roman" w:cs="Times New Roman"/>
          <w:color w:val="1C1E21"/>
          <w:kern w:val="0"/>
          <w:sz w:val="26"/>
          <w:szCs w:val="26"/>
          <w14:ligatures w14:val="none"/>
        </w:rPr>
      </w:pPr>
      <w:r w:rsidRPr="000C05B5">
        <w:rPr>
          <w:rFonts w:ascii="Times New Roman" w:eastAsia="Times New Roman" w:hAnsi="Times New Roman" w:cs="Times New Roman"/>
          <w:color w:val="1C1E21"/>
          <w:kern w:val="0"/>
          <w:sz w:val="26"/>
          <w:szCs w:val="26"/>
          <w14:ligatures w14:val="none"/>
        </w:rPr>
        <w:t xml:space="preserve">Dùng để giao tiếp giữa </w:t>
      </w:r>
      <w:r w:rsidR="00860A69">
        <w:rPr>
          <w:rFonts w:ascii="Times New Roman" w:eastAsia="Times New Roman" w:hAnsi="Times New Roman" w:cs="Times New Roman"/>
          <w:color w:val="1C1E21"/>
          <w:kern w:val="0"/>
          <w:sz w:val="26"/>
          <w:szCs w:val="26"/>
          <w14:ligatures w14:val="none"/>
        </w:rPr>
        <w:t>User program</w:t>
      </w:r>
      <w:r w:rsidRPr="000C05B5">
        <w:rPr>
          <w:rFonts w:ascii="Times New Roman" w:eastAsia="Times New Roman" w:hAnsi="Times New Roman" w:cs="Times New Roman"/>
          <w:color w:val="1C1E21"/>
          <w:kern w:val="0"/>
          <w:sz w:val="26"/>
          <w:szCs w:val="26"/>
          <w14:ligatures w14:val="none"/>
        </w:rPr>
        <w:t xml:space="preserve"> và hệ điều hành </w:t>
      </w:r>
      <w:r w:rsidR="00114771">
        <w:rPr>
          <w:rFonts w:ascii="Times New Roman" w:eastAsia="Times New Roman" w:hAnsi="Times New Roman" w:cs="Times New Roman"/>
          <w:color w:val="1C1E21"/>
          <w:kern w:val="0"/>
          <w:sz w:val="26"/>
          <w:szCs w:val="26"/>
          <w14:ligatures w14:val="none"/>
        </w:rPr>
        <w:t>(kernel)</w:t>
      </w:r>
    </w:p>
    <w:p w14:paraId="24BAEAFE" w14:textId="638D5C09" w:rsidR="00440954" w:rsidRDefault="00440954" w:rsidP="001F035A">
      <w:pPr>
        <w:numPr>
          <w:ilvl w:val="0"/>
          <w:numId w:val="12"/>
        </w:numPr>
        <w:spacing w:after="0" w:line="240" w:lineRule="auto"/>
        <w:jc w:val="both"/>
        <w:rPr>
          <w:rFonts w:ascii="Times New Roman" w:eastAsia="Times New Roman" w:hAnsi="Times New Roman" w:cs="Times New Roman"/>
          <w:color w:val="1C1E21"/>
          <w:kern w:val="0"/>
          <w:sz w:val="26"/>
          <w:szCs w:val="26"/>
          <w14:ligatures w14:val="none"/>
        </w:rPr>
      </w:pPr>
      <w:r w:rsidRPr="000C05B5">
        <w:rPr>
          <w:rFonts w:ascii="Times New Roman" w:eastAsia="Times New Roman" w:hAnsi="Times New Roman" w:cs="Times New Roman"/>
          <w:color w:val="1C1E21"/>
          <w:kern w:val="0"/>
          <w:sz w:val="26"/>
          <w:szCs w:val="26"/>
          <w14:ligatures w14:val="none"/>
        </w:rPr>
        <w:t xml:space="preserve">Cung cấp giao diện giữa </w:t>
      </w:r>
      <w:r w:rsidR="004F1688">
        <w:rPr>
          <w:rFonts w:ascii="Times New Roman" w:eastAsia="Times New Roman" w:hAnsi="Times New Roman" w:cs="Times New Roman"/>
          <w:color w:val="1C1E21"/>
          <w:kern w:val="0"/>
          <w:sz w:val="26"/>
          <w:szCs w:val="26"/>
          <w14:ligatures w14:val="none"/>
        </w:rPr>
        <w:t>User program</w:t>
      </w:r>
      <w:r w:rsidR="004F1688" w:rsidRPr="000C05B5">
        <w:rPr>
          <w:rFonts w:ascii="Times New Roman" w:eastAsia="Times New Roman" w:hAnsi="Times New Roman" w:cs="Times New Roman"/>
          <w:color w:val="1C1E21"/>
          <w:kern w:val="0"/>
          <w:sz w:val="26"/>
          <w:szCs w:val="26"/>
          <w14:ligatures w14:val="none"/>
        </w:rPr>
        <w:t xml:space="preserve"> </w:t>
      </w:r>
      <w:r w:rsidRPr="000C05B5">
        <w:rPr>
          <w:rFonts w:ascii="Times New Roman" w:eastAsia="Times New Roman" w:hAnsi="Times New Roman" w:cs="Times New Roman"/>
          <w:color w:val="1C1E21"/>
          <w:kern w:val="0"/>
          <w:sz w:val="26"/>
          <w:szCs w:val="26"/>
          <w14:ligatures w14:val="none"/>
        </w:rPr>
        <w:t>và hệ điều hành</w:t>
      </w:r>
      <w:r w:rsidR="00114771">
        <w:rPr>
          <w:rFonts w:ascii="Times New Roman" w:eastAsia="Times New Roman" w:hAnsi="Times New Roman" w:cs="Times New Roman"/>
          <w:color w:val="1C1E21"/>
          <w:kern w:val="0"/>
          <w:sz w:val="26"/>
          <w:szCs w:val="26"/>
          <w14:ligatures w14:val="none"/>
        </w:rPr>
        <w:t xml:space="preserve"> (kernel)</w:t>
      </w:r>
    </w:p>
    <w:p w14:paraId="14FB52AE" w14:textId="29089F0A" w:rsidR="003016EF" w:rsidRDefault="003016EF" w:rsidP="003016EF">
      <w:pPr>
        <w:spacing w:after="0" w:line="240" w:lineRule="auto"/>
        <w:jc w:val="both"/>
        <w:rPr>
          <w:rFonts w:ascii="Times New Roman" w:eastAsia="Times New Roman" w:hAnsi="Times New Roman" w:cs="Times New Roman"/>
          <w:color w:val="1C1E21"/>
          <w:kern w:val="0"/>
          <w:sz w:val="26"/>
          <w:szCs w:val="26"/>
          <w14:ligatures w14:val="none"/>
        </w:rPr>
      </w:pPr>
      <w:r>
        <w:rPr>
          <w:rFonts w:ascii="Times New Roman" w:eastAsia="Times New Roman" w:hAnsi="Times New Roman" w:cs="Times New Roman"/>
          <w:color w:val="1C1E21"/>
          <w:kern w:val="0"/>
          <w:sz w:val="26"/>
          <w:szCs w:val="26"/>
          <w14:ligatures w14:val="none"/>
        </w:rPr>
        <w:t>- Truyền tham số cho dịch vụ: 3 phương pháp</w:t>
      </w:r>
      <w:r w:rsidR="005B77B0">
        <w:rPr>
          <w:rFonts w:ascii="Times New Roman" w:eastAsia="Times New Roman" w:hAnsi="Times New Roman" w:cs="Times New Roman"/>
          <w:color w:val="1C1E21"/>
          <w:kern w:val="0"/>
          <w:sz w:val="26"/>
          <w:szCs w:val="26"/>
          <w14:ligatures w14:val="none"/>
        </w:rPr>
        <w:t xml:space="preserve"> truyền</w:t>
      </w:r>
    </w:p>
    <w:p w14:paraId="63B6750E" w14:textId="5FAAEC4F" w:rsidR="003016EF" w:rsidRDefault="003016EF" w:rsidP="003016EF">
      <w:pPr>
        <w:spacing w:after="0" w:line="240" w:lineRule="auto"/>
        <w:jc w:val="both"/>
        <w:rPr>
          <w:rFonts w:ascii="Times New Roman" w:eastAsia="Times New Roman" w:hAnsi="Times New Roman" w:cs="Times New Roman"/>
          <w:color w:val="1C1E21"/>
          <w:kern w:val="0"/>
          <w:sz w:val="26"/>
          <w:szCs w:val="26"/>
          <w14:ligatures w14:val="none"/>
        </w:rPr>
      </w:pPr>
      <w:r>
        <w:rPr>
          <w:rFonts w:ascii="Times New Roman" w:eastAsia="Times New Roman" w:hAnsi="Times New Roman" w:cs="Times New Roman"/>
          <w:color w:val="1C1E21"/>
          <w:kern w:val="0"/>
          <w:sz w:val="26"/>
          <w:szCs w:val="26"/>
          <w14:ligatures w14:val="none"/>
        </w:rPr>
        <w:tab/>
        <w:t>+ Qua thanh ghi</w:t>
      </w:r>
    </w:p>
    <w:p w14:paraId="0123FF3A" w14:textId="418E0BD4" w:rsidR="003016EF" w:rsidRDefault="003016EF" w:rsidP="003016EF">
      <w:pPr>
        <w:spacing w:after="0" w:line="240" w:lineRule="auto"/>
        <w:jc w:val="both"/>
        <w:rPr>
          <w:rFonts w:ascii="Times New Roman" w:eastAsia="Times New Roman" w:hAnsi="Times New Roman" w:cs="Times New Roman"/>
          <w:color w:val="1C1E21"/>
          <w:kern w:val="0"/>
          <w:sz w:val="26"/>
          <w:szCs w:val="26"/>
          <w14:ligatures w14:val="none"/>
        </w:rPr>
      </w:pPr>
      <w:r>
        <w:rPr>
          <w:rFonts w:ascii="Times New Roman" w:eastAsia="Times New Roman" w:hAnsi="Times New Roman" w:cs="Times New Roman"/>
          <w:color w:val="1C1E21"/>
          <w:kern w:val="0"/>
          <w:sz w:val="26"/>
          <w:szCs w:val="26"/>
          <w14:ligatures w14:val="none"/>
        </w:rPr>
        <w:tab/>
        <w:t>+ Qua vùng nhớ</w:t>
      </w:r>
    </w:p>
    <w:p w14:paraId="244ED9D0" w14:textId="1C858978" w:rsidR="00DB7B75" w:rsidRDefault="003016EF" w:rsidP="003016EF">
      <w:pPr>
        <w:spacing w:after="0" w:line="240" w:lineRule="auto"/>
        <w:jc w:val="both"/>
        <w:rPr>
          <w:rFonts w:ascii="Times New Roman" w:eastAsia="Times New Roman" w:hAnsi="Times New Roman" w:cs="Times New Roman"/>
          <w:color w:val="1C1E21"/>
          <w:kern w:val="0"/>
          <w:sz w:val="26"/>
          <w:szCs w:val="26"/>
          <w14:ligatures w14:val="none"/>
        </w:rPr>
      </w:pPr>
      <w:r>
        <w:rPr>
          <w:rFonts w:ascii="Times New Roman" w:eastAsia="Times New Roman" w:hAnsi="Times New Roman" w:cs="Times New Roman"/>
          <w:color w:val="1C1E21"/>
          <w:kern w:val="0"/>
          <w:sz w:val="26"/>
          <w:szCs w:val="26"/>
          <w14:ligatures w14:val="none"/>
        </w:rPr>
        <w:tab/>
        <w:t>+ Qua stack</w:t>
      </w:r>
    </w:p>
    <w:p w14:paraId="2C8C347D" w14:textId="47F1A0BA" w:rsidR="00DB7B75" w:rsidRPr="000C05B5" w:rsidRDefault="00DB7B75" w:rsidP="003016EF">
      <w:pPr>
        <w:spacing w:after="0" w:line="240" w:lineRule="auto"/>
        <w:jc w:val="both"/>
        <w:rPr>
          <w:rFonts w:ascii="Times New Roman" w:eastAsia="Times New Roman" w:hAnsi="Times New Roman" w:cs="Times New Roman"/>
          <w:color w:val="1C1E21"/>
          <w:kern w:val="0"/>
          <w:sz w:val="26"/>
          <w:szCs w:val="26"/>
          <w14:ligatures w14:val="none"/>
        </w:rPr>
      </w:pPr>
      <w:r>
        <w:rPr>
          <w:rFonts w:ascii="Times New Roman" w:eastAsia="Times New Roman" w:hAnsi="Times New Roman" w:cs="Times New Roman"/>
          <w:color w:val="1C1E21"/>
          <w:kern w:val="0"/>
          <w:sz w:val="26"/>
          <w:szCs w:val="26"/>
          <w14:ligatures w14:val="none"/>
        </w:rPr>
        <w:t>- System application lưu ở bộ nhớ phụ:</w:t>
      </w:r>
      <w:r w:rsidR="0037678B">
        <w:rPr>
          <w:rFonts w:ascii="Times New Roman" w:eastAsia="Times New Roman" w:hAnsi="Times New Roman" w:cs="Times New Roman"/>
          <w:color w:val="1C1E21"/>
          <w:kern w:val="0"/>
          <w:sz w:val="26"/>
          <w:szCs w:val="26"/>
          <w14:ligatures w14:val="none"/>
        </w:rPr>
        <w:t xml:space="preserve"> tại</w:t>
      </w:r>
      <w:r>
        <w:rPr>
          <w:rFonts w:ascii="Times New Roman" w:eastAsia="Times New Roman" w:hAnsi="Times New Roman" w:cs="Times New Roman"/>
          <w:color w:val="1C1E21"/>
          <w:kern w:val="0"/>
          <w:sz w:val="26"/>
          <w:szCs w:val="26"/>
          <w14:ligatures w14:val="none"/>
        </w:rPr>
        <w:t xml:space="preserve"> thư mục bin (Linux/Unix) và System32 của Windows</w:t>
      </w:r>
    </w:p>
    <w:p w14:paraId="55F6B424" w14:textId="77777777" w:rsidR="001934F7" w:rsidRDefault="001934F7" w:rsidP="001F035A">
      <w:pPr>
        <w:spacing w:after="0" w:line="240" w:lineRule="auto"/>
        <w:jc w:val="both"/>
        <w:rPr>
          <w:rFonts w:ascii="Times New Roman" w:eastAsia="Times New Roman" w:hAnsi="Times New Roman" w:cs="Times New Roman"/>
          <w:b/>
          <w:bCs/>
          <w:color w:val="1C1E21"/>
          <w:kern w:val="0"/>
          <w:sz w:val="26"/>
          <w:szCs w:val="26"/>
          <w14:ligatures w14:val="none"/>
        </w:rPr>
      </w:pPr>
    </w:p>
    <w:p w14:paraId="31D5CBE5" w14:textId="276482B2" w:rsidR="00440954" w:rsidRPr="00335159" w:rsidRDefault="00440954" w:rsidP="001F035A">
      <w:pPr>
        <w:spacing w:after="0" w:line="240" w:lineRule="auto"/>
        <w:jc w:val="both"/>
        <w:rPr>
          <w:rFonts w:ascii="Times New Roman" w:eastAsia="Times New Roman" w:hAnsi="Times New Roman" w:cs="Times New Roman"/>
          <w:b/>
          <w:bCs/>
          <w:color w:val="1C1E21"/>
          <w:kern w:val="0"/>
          <w:sz w:val="26"/>
          <w:szCs w:val="26"/>
          <w14:ligatures w14:val="none"/>
        </w:rPr>
      </w:pPr>
      <w:r w:rsidRPr="000C05B5">
        <w:rPr>
          <w:rFonts w:ascii="Times New Roman" w:eastAsia="Times New Roman" w:hAnsi="Times New Roman" w:cs="Times New Roman"/>
          <w:b/>
          <w:bCs/>
          <w:color w:val="1C1E21"/>
          <w:kern w:val="0"/>
          <w:sz w:val="26"/>
          <w:szCs w:val="26"/>
          <w14:ligatures w14:val="none"/>
        </w:rPr>
        <w:t>Câu 6 :</w:t>
      </w:r>
      <w:r w:rsidRPr="000C05B5">
        <w:rPr>
          <w:rFonts w:ascii="Times New Roman" w:eastAsia="Times New Roman" w:hAnsi="Times New Roman" w:cs="Times New Roman"/>
          <w:color w:val="1C1E21"/>
          <w:kern w:val="0"/>
          <w:sz w:val="26"/>
          <w:szCs w:val="26"/>
          <w14:ligatures w14:val="none"/>
        </w:rPr>
        <w:t xml:space="preserve"> </w:t>
      </w:r>
      <w:r w:rsidRPr="00335159">
        <w:rPr>
          <w:rFonts w:ascii="Times New Roman" w:eastAsia="Times New Roman" w:hAnsi="Times New Roman" w:cs="Times New Roman"/>
          <w:b/>
          <w:bCs/>
          <w:color w:val="1C1E21"/>
          <w:kern w:val="0"/>
          <w:sz w:val="26"/>
          <w:szCs w:val="26"/>
          <w14:ligatures w14:val="none"/>
        </w:rPr>
        <w:t xml:space="preserve">Hệ điều hành cung cấp những dịch vụ nào? </w:t>
      </w:r>
    </w:p>
    <w:p w14:paraId="71FBDDD0" w14:textId="77777777" w:rsidR="00440954" w:rsidRPr="000C05B5" w:rsidRDefault="00440954" w:rsidP="001F035A">
      <w:pPr>
        <w:spacing w:after="0" w:line="240" w:lineRule="auto"/>
        <w:jc w:val="both"/>
        <w:rPr>
          <w:rFonts w:ascii="Times New Roman" w:eastAsia="Times New Roman" w:hAnsi="Times New Roman" w:cs="Times New Roman"/>
          <w:color w:val="1C1E21"/>
          <w:kern w:val="0"/>
          <w:sz w:val="26"/>
          <w:szCs w:val="26"/>
          <w14:ligatures w14:val="none"/>
        </w:rPr>
      </w:pPr>
      <w:r w:rsidRPr="000C05B5">
        <w:rPr>
          <w:rFonts w:ascii="Times New Roman" w:eastAsia="Times New Roman" w:hAnsi="Times New Roman" w:cs="Times New Roman"/>
          <w:color w:val="1C1E21"/>
          <w:kern w:val="0"/>
          <w:sz w:val="26"/>
          <w:szCs w:val="26"/>
          <w14:ligatures w14:val="none"/>
        </w:rPr>
        <w:t>- Thực thi chương trình</w:t>
      </w:r>
    </w:p>
    <w:p w14:paraId="66797BA8" w14:textId="77777777" w:rsidR="00440954" w:rsidRPr="000C05B5" w:rsidRDefault="00440954" w:rsidP="001F035A">
      <w:pPr>
        <w:spacing w:after="0" w:line="240" w:lineRule="auto"/>
        <w:jc w:val="both"/>
        <w:rPr>
          <w:rFonts w:ascii="Times New Roman" w:eastAsia="Times New Roman" w:hAnsi="Times New Roman" w:cs="Times New Roman"/>
          <w:color w:val="1C1E21"/>
          <w:kern w:val="0"/>
          <w:sz w:val="26"/>
          <w:szCs w:val="26"/>
          <w14:ligatures w14:val="none"/>
        </w:rPr>
      </w:pPr>
      <w:r w:rsidRPr="000C05B5">
        <w:rPr>
          <w:rFonts w:ascii="Times New Roman" w:eastAsia="Times New Roman" w:hAnsi="Times New Roman" w:cs="Times New Roman"/>
          <w:color w:val="1C1E21"/>
          <w:kern w:val="0"/>
          <w:sz w:val="26"/>
          <w:szCs w:val="26"/>
          <w14:ligatures w14:val="none"/>
        </w:rPr>
        <w:t>- Thực hiện các thao tác I/O theo yêu cầu của chương trình</w:t>
      </w:r>
    </w:p>
    <w:p w14:paraId="5D89C90D" w14:textId="77777777" w:rsidR="00440954" w:rsidRPr="000C05B5" w:rsidRDefault="00440954" w:rsidP="001F035A">
      <w:pPr>
        <w:spacing w:after="0" w:line="240" w:lineRule="auto"/>
        <w:jc w:val="both"/>
        <w:rPr>
          <w:rFonts w:ascii="Times New Roman" w:eastAsia="Times New Roman" w:hAnsi="Times New Roman" w:cs="Times New Roman"/>
          <w:color w:val="1C1E21"/>
          <w:kern w:val="0"/>
          <w:sz w:val="26"/>
          <w:szCs w:val="26"/>
          <w14:ligatures w14:val="none"/>
        </w:rPr>
      </w:pPr>
      <w:r w:rsidRPr="000C05B5">
        <w:rPr>
          <w:rFonts w:ascii="Times New Roman" w:eastAsia="Times New Roman" w:hAnsi="Times New Roman" w:cs="Times New Roman"/>
          <w:color w:val="1C1E21"/>
          <w:kern w:val="0"/>
          <w:sz w:val="26"/>
          <w:szCs w:val="26"/>
          <w14:ligatures w14:val="none"/>
        </w:rPr>
        <w:t>- Các thao tác trên hệ thống file</w:t>
      </w:r>
    </w:p>
    <w:p w14:paraId="09F2DC94" w14:textId="77777777" w:rsidR="00440954" w:rsidRPr="000C05B5" w:rsidRDefault="00440954" w:rsidP="001F035A">
      <w:pPr>
        <w:spacing w:after="0" w:line="240" w:lineRule="auto"/>
        <w:jc w:val="both"/>
        <w:rPr>
          <w:rFonts w:ascii="Times New Roman" w:eastAsia="Times New Roman" w:hAnsi="Times New Roman" w:cs="Times New Roman"/>
          <w:color w:val="1C1E21"/>
          <w:kern w:val="0"/>
          <w:sz w:val="26"/>
          <w:szCs w:val="26"/>
          <w14:ligatures w14:val="none"/>
        </w:rPr>
      </w:pPr>
      <w:r w:rsidRPr="000C05B5">
        <w:rPr>
          <w:rFonts w:ascii="Times New Roman" w:eastAsia="Times New Roman" w:hAnsi="Times New Roman" w:cs="Times New Roman"/>
          <w:color w:val="1C1E21"/>
          <w:kern w:val="0"/>
          <w:sz w:val="26"/>
          <w:szCs w:val="26"/>
          <w14:ligatures w14:val="none"/>
        </w:rPr>
        <w:t>- Trao đổi thông tin giữa các tiến trình qua hai cách:</w:t>
      </w:r>
    </w:p>
    <w:p w14:paraId="4504DFF9" w14:textId="77777777" w:rsidR="00440954" w:rsidRPr="000C05B5" w:rsidRDefault="00440954" w:rsidP="001F035A">
      <w:pPr>
        <w:numPr>
          <w:ilvl w:val="0"/>
          <w:numId w:val="13"/>
        </w:numPr>
        <w:spacing w:after="0" w:line="240" w:lineRule="auto"/>
        <w:jc w:val="both"/>
        <w:rPr>
          <w:rFonts w:ascii="Times New Roman" w:eastAsia="Times New Roman" w:hAnsi="Times New Roman" w:cs="Times New Roman"/>
          <w:color w:val="1C1E21"/>
          <w:kern w:val="0"/>
          <w:sz w:val="26"/>
          <w:szCs w:val="26"/>
          <w14:ligatures w14:val="none"/>
        </w:rPr>
      </w:pPr>
      <w:r w:rsidRPr="000C05B5">
        <w:rPr>
          <w:rFonts w:ascii="Times New Roman" w:eastAsia="Times New Roman" w:hAnsi="Times New Roman" w:cs="Times New Roman"/>
          <w:color w:val="1C1E21"/>
          <w:kern w:val="0"/>
          <w:sz w:val="26"/>
          <w:szCs w:val="26"/>
          <w14:ligatures w14:val="none"/>
        </w:rPr>
        <w:t>Chia sẻ bộ nhớ (Shared memory)</w:t>
      </w:r>
    </w:p>
    <w:p w14:paraId="671134DD" w14:textId="77777777" w:rsidR="00440954" w:rsidRPr="000C05B5" w:rsidRDefault="00440954" w:rsidP="001F035A">
      <w:pPr>
        <w:numPr>
          <w:ilvl w:val="0"/>
          <w:numId w:val="13"/>
        </w:numPr>
        <w:spacing w:after="0" w:line="240" w:lineRule="auto"/>
        <w:jc w:val="both"/>
        <w:rPr>
          <w:rFonts w:ascii="Times New Roman" w:eastAsia="Times New Roman" w:hAnsi="Times New Roman" w:cs="Times New Roman"/>
          <w:color w:val="1C1E21"/>
          <w:kern w:val="0"/>
          <w:sz w:val="26"/>
          <w:szCs w:val="26"/>
          <w14:ligatures w14:val="none"/>
        </w:rPr>
      </w:pPr>
      <w:r w:rsidRPr="000C05B5">
        <w:rPr>
          <w:rFonts w:ascii="Times New Roman" w:eastAsia="Times New Roman" w:hAnsi="Times New Roman" w:cs="Times New Roman"/>
          <w:color w:val="1C1E21"/>
          <w:kern w:val="0"/>
          <w:sz w:val="26"/>
          <w:szCs w:val="26"/>
          <w14:ligatures w14:val="none"/>
        </w:rPr>
        <w:t>Chuyển thông điệp (Message passing)</w:t>
      </w:r>
    </w:p>
    <w:p w14:paraId="1A25E139" w14:textId="77777777" w:rsidR="00440954" w:rsidRPr="000C05B5" w:rsidRDefault="00440954" w:rsidP="001F035A">
      <w:pPr>
        <w:spacing w:after="0" w:line="240" w:lineRule="auto"/>
        <w:jc w:val="both"/>
        <w:rPr>
          <w:rFonts w:ascii="Times New Roman" w:eastAsia="Times New Roman" w:hAnsi="Times New Roman" w:cs="Times New Roman"/>
          <w:color w:val="1C1E21"/>
          <w:kern w:val="0"/>
          <w:sz w:val="26"/>
          <w:szCs w:val="26"/>
          <w14:ligatures w14:val="none"/>
        </w:rPr>
      </w:pPr>
      <w:r w:rsidRPr="000C05B5">
        <w:rPr>
          <w:rFonts w:ascii="Times New Roman" w:eastAsia="Times New Roman" w:hAnsi="Times New Roman" w:cs="Times New Roman"/>
          <w:color w:val="1C1E21"/>
          <w:kern w:val="0"/>
          <w:sz w:val="26"/>
          <w:szCs w:val="26"/>
          <w14:ligatures w14:val="none"/>
        </w:rPr>
        <w:t>- Phát hiện lỗi</w:t>
      </w:r>
    </w:p>
    <w:p w14:paraId="3A3E0081" w14:textId="77777777" w:rsidR="00440954" w:rsidRPr="000C05B5" w:rsidRDefault="00440954" w:rsidP="001F035A">
      <w:pPr>
        <w:spacing w:after="0" w:line="240" w:lineRule="auto"/>
        <w:jc w:val="both"/>
        <w:rPr>
          <w:rFonts w:ascii="Times New Roman" w:eastAsia="Times New Roman" w:hAnsi="Times New Roman" w:cs="Times New Roman"/>
          <w:color w:val="1C1E21"/>
          <w:kern w:val="0"/>
          <w:sz w:val="26"/>
          <w:szCs w:val="26"/>
          <w14:ligatures w14:val="none"/>
        </w:rPr>
      </w:pPr>
      <w:r w:rsidRPr="000C05B5">
        <w:rPr>
          <w:rFonts w:ascii="Times New Roman" w:eastAsia="Times New Roman" w:hAnsi="Times New Roman" w:cs="Times New Roman"/>
          <w:color w:val="1C1E21"/>
          <w:kern w:val="0"/>
          <w:sz w:val="26"/>
          <w:szCs w:val="26"/>
          <w14:ligatures w14:val="none"/>
        </w:rPr>
        <w:t>- Ngoài ra còn các dịch vụ giúp tăng hiệu suất của hệ thống:</w:t>
      </w:r>
    </w:p>
    <w:p w14:paraId="77A62290" w14:textId="1278D7CC" w:rsidR="00440954" w:rsidRPr="000C05B5" w:rsidRDefault="00847A3E" w:rsidP="00847A3E">
      <w:pPr>
        <w:spacing w:after="0" w:line="240" w:lineRule="auto"/>
        <w:jc w:val="both"/>
        <w:rPr>
          <w:rFonts w:ascii="Times New Roman" w:eastAsia="Times New Roman" w:hAnsi="Times New Roman" w:cs="Times New Roman"/>
          <w:color w:val="1C1E21"/>
          <w:kern w:val="0"/>
          <w:sz w:val="26"/>
          <w:szCs w:val="26"/>
          <w14:ligatures w14:val="none"/>
        </w:rPr>
      </w:pPr>
      <w:r>
        <w:rPr>
          <w:rFonts w:ascii="Times New Roman" w:eastAsia="Times New Roman" w:hAnsi="Times New Roman" w:cs="Times New Roman"/>
          <w:color w:val="1C1E21"/>
          <w:kern w:val="0"/>
          <w:sz w:val="26"/>
          <w:szCs w:val="26"/>
          <w14:ligatures w14:val="none"/>
        </w:rPr>
        <w:t>+</w:t>
      </w:r>
      <w:r w:rsidR="001530DF">
        <w:rPr>
          <w:rFonts w:ascii="Times New Roman" w:eastAsia="Times New Roman" w:hAnsi="Times New Roman" w:cs="Times New Roman"/>
          <w:color w:val="1C1E21"/>
          <w:kern w:val="0"/>
          <w:sz w:val="26"/>
          <w:szCs w:val="26"/>
          <w14:ligatures w14:val="none"/>
        </w:rPr>
        <w:t xml:space="preserve"> </w:t>
      </w:r>
      <w:r w:rsidR="00440954" w:rsidRPr="000C05B5">
        <w:rPr>
          <w:rFonts w:ascii="Times New Roman" w:eastAsia="Times New Roman" w:hAnsi="Times New Roman" w:cs="Times New Roman"/>
          <w:color w:val="1C1E21"/>
          <w:kern w:val="0"/>
          <w:sz w:val="26"/>
          <w:szCs w:val="26"/>
          <w14:ligatures w14:val="none"/>
        </w:rPr>
        <w:t xml:space="preserve">Cấp phát tài nguyên (resource allocation): </w:t>
      </w:r>
    </w:p>
    <w:p w14:paraId="3B88D604" w14:textId="77777777" w:rsidR="00440954" w:rsidRPr="000C05B5" w:rsidRDefault="00440954" w:rsidP="001F035A">
      <w:pPr>
        <w:numPr>
          <w:ilvl w:val="1"/>
          <w:numId w:val="14"/>
        </w:numPr>
        <w:spacing w:after="0" w:line="240" w:lineRule="auto"/>
        <w:jc w:val="both"/>
        <w:rPr>
          <w:rFonts w:ascii="Times New Roman" w:eastAsia="Times New Roman" w:hAnsi="Times New Roman" w:cs="Times New Roman"/>
          <w:color w:val="1C1E21"/>
          <w:kern w:val="0"/>
          <w:sz w:val="26"/>
          <w:szCs w:val="26"/>
          <w14:ligatures w14:val="none"/>
        </w:rPr>
      </w:pPr>
      <w:r w:rsidRPr="000C05B5">
        <w:rPr>
          <w:rFonts w:ascii="Times New Roman" w:eastAsia="Times New Roman" w:hAnsi="Times New Roman" w:cs="Times New Roman"/>
          <w:color w:val="1C1E21"/>
          <w:kern w:val="0"/>
          <w:sz w:val="26"/>
          <w:szCs w:val="26"/>
          <w14:ligatures w14:val="none"/>
        </w:rPr>
        <w:t>CPU, bộ nhớ chính, ổ đĩa,…</w:t>
      </w:r>
    </w:p>
    <w:p w14:paraId="0B8719EB" w14:textId="77777777" w:rsidR="00440954" w:rsidRPr="000C05B5" w:rsidRDefault="00440954" w:rsidP="001F035A">
      <w:pPr>
        <w:numPr>
          <w:ilvl w:val="1"/>
          <w:numId w:val="14"/>
        </w:numPr>
        <w:spacing w:after="0" w:line="240" w:lineRule="auto"/>
        <w:jc w:val="both"/>
        <w:rPr>
          <w:rFonts w:ascii="Times New Roman" w:eastAsia="Times New Roman" w:hAnsi="Times New Roman" w:cs="Times New Roman"/>
          <w:color w:val="1C1E21"/>
          <w:kern w:val="0"/>
          <w:sz w:val="26"/>
          <w:szCs w:val="26"/>
          <w14:ligatures w14:val="none"/>
        </w:rPr>
      </w:pPr>
      <w:r w:rsidRPr="000C05B5">
        <w:rPr>
          <w:rFonts w:ascii="Times New Roman" w:eastAsia="Times New Roman" w:hAnsi="Times New Roman" w:cs="Times New Roman"/>
          <w:color w:val="1C1E21"/>
          <w:kern w:val="0"/>
          <w:sz w:val="26"/>
          <w:szCs w:val="26"/>
          <w14:ligatures w14:val="none"/>
        </w:rPr>
        <w:t>OS có các routine tương ứng.</w:t>
      </w:r>
    </w:p>
    <w:p w14:paraId="58FA0444" w14:textId="77777777" w:rsidR="00440954" w:rsidRPr="000C05B5" w:rsidRDefault="00440954" w:rsidP="001F035A">
      <w:pPr>
        <w:spacing w:after="0" w:line="240" w:lineRule="auto"/>
        <w:jc w:val="both"/>
        <w:rPr>
          <w:rFonts w:ascii="Times New Roman" w:eastAsia="Times New Roman" w:hAnsi="Times New Roman" w:cs="Times New Roman"/>
          <w:color w:val="1C1E21"/>
          <w:kern w:val="0"/>
          <w:sz w:val="26"/>
          <w:szCs w:val="26"/>
          <w14:ligatures w14:val="none"/>
        </w:rPr>
      </w:pPr>
      <w:r w:rsidRPr="000C05B5">
        <w:rPr>
          <w:rFonts w:ascii="Times New Roman" w:eastAsia="Times New Roman" w:hAnsi="Times New Roman" w:cs="Times New Roman"/>
          <w:color w:val="1C1E21"/>
          <w:kern w:val="0"/>
          <w:sz w:val="26"/>
          <w:szCs w:val="26"/>
          <w14:ligatures w14:val="none"/>
        </w:rPr>
        <w:t>+ Kế toán (accounting): Nhằm lưu vết user để tính phí hoặc đơn giản để thống kê.</w:t>
      </w:r>
    </w:p>
    <w:p w14:paraId="0A8291E1" w14:textId="77777777" w:rsidR="00440954" w:rsidRPr="000C05B5" w:rsidRDefault="00440954" w:rsidP="001F035A">
      <w:pPr>
        <w:spacing w:after="0" w:line="240" w:lineRule="auto"/>
        <w:jc w:val="both"/>
        <w:rPr>
          <w:rFonts w:ascii="Times New Roman" w:eastAsia="Times New Roman" w:hAnsi="Times New Roman" w:cs="Times New Roman"/>
          <w:color w:val="1C1E21"/>
          <w:kern w:val="0"/>
          <w:sz w:val="26"/>
          <w:szCs w:val="26"/>
          <w14:ligatures w14:val="none"/>
        </w:rPr>
      </w:pPr>
      <w:r w:rsidRPr="000C05B5">
        <w:rPr>
          <w:rFonts w:ascii="Times New Roman" w:eastAsia="Times New Roman" w:hAnsi="Times New Roman" w:cs="Times New Roman"/>
          <w:color w:val="1C1E21"/>
          <w:kern w:val="0"/>
          <w:sz w:val="26"/>
          <w:szCs w:val="26"/>
          <w14:ligatures w14:val="none"/>
        </w:rPr>
        <w:t>+ Bảo vệ (protection)</w:t>
      </w:r>
    </w:p>
    <w:p w14:paraId="4E230ACD" w14:textId="77777777" w:rsidR="00440954" w:rsidRPr="000C05B5" w:rsidRDefault="00440954" w:rsidP="001F035A">
      <w:pPr>
        <w:numPr>
          <w:ilvl w:val="0"/>
          <w:numId w:val="15"/>
        </w:numPr>
        <w:spacing w:after="0" w:line="240" w:lineRule="auto"/>
        <w:jc w:val="both"/>
        <w:rPr>
          <w:rFonts w:ascii="Times New Roman" w:eastAsia="Times New Roman" w:hAnsi="Times New Roman" w:cs="Times New Roman"/>
          <w:color w:val="1C1E21"/>
          <w:kern w:val="0"/>
          <w:sz w:val="26"/>
          <w:szCs w:val="26"/>
          <w14:ligatures w14:val="none"/>
        </w:rPr>
      </w:pPr>
      <w:r w:rsidRPr="000C05B5">
        <w:rPr>
          <w:rFonts w:ascii="Times New Roman" w:eastAsia="Times New Roman" w:hAnsi="Times New Roman" w:cs="Times New Roman"/>
          <w:color w:val="1C1E21"/>
          <w:kern w:val="0"/>
          <w:sz w:val="26"/>
          <w:szCs w:val="26"/>
          <w14:ligatures w14:val="none"/>
        </w:rPr>
        <w:t>Hai tiến trình khác nhau không được ảnh hưởng nhau</w:t>
      </w:r>
    </w:p>
    <w:p w14:paraId="31623ECE" w14:textId="77777777" w:rsidR="00440954" w:rsidRPr="000C05B5" w:rsidRDefault="00440954" w:rsidP="001F035A">
      <w:pPr>
        <w:numPr>
          <w:ilvl w:val="0"/>
          <w:numId w:val="15"/>
        </w:numPr>
        <w:spacing w:after="0" w:line="240" w:lineRule="auto"/>
        <w:jc w:val="both"/>
        <w:rPr>
          <w:rFonts w:ascii="Times New Roman" w:eastAsia="Times New Roman" w:hAnsi="Times New Roman" w:cs="Times New Roman"/>
          <w:color w:val="1C1E21"/>
          <w:kern w:val="0"/>
          <w:sz w:val="26"/>
          <w:szCs w:val="26"/>
          <w14:ligatures w14:val="none"/>
        </w:rPr>
      </w:pPr>
      <w:r w:rsidRPr="000C05B5">
        <w:rPr>
          <w:rFonts w:ascii="Times New Roman" w:eastAsia="Times New Roman" w:hAnsi="Times New Roman" w:cs="Times New Roman"/>
          <w:color w:val="1C1E21"/>
          <w:kern w:val="0"/>
          <w:sz w:val="26"/>
          <w:szCs w:val="26"/>
          <w14:ligatures w14:val="none"/>
        </w:rPr>
        <w:t>Kiểm soát được các truy xuất tài nguyên của hệ thống</w:t>
      </w:r>
    </w:p>
    <w:p w14:paraId="211020A2" w14:textId="77777777" w:rsidR="00440954" w:rsidRDefault="00440954" w:rsidP="001F035A">
      <w:pPr>
        <w:spacing w:after="0" w:line="240" w:lineRule="auto"/>
        <w:jc w:val="both"/>
        <w:rPr>
          <w:rFonts w:ascii="Times New Roman" w:eastAsia="Times New Roman" w:hAnsi="Times New Roman" w:cs="Times New Roman"/>
          <w:color w:val="1C1E21"/>
          <w:kern w:val="0"/>
          <w:sz w:val="26"/>
          <w:szCs w:val="26"/>
          <w14:ligatures w14:val="none"/>
        </w:rPr>
      </w:pPr>
      <w:r w:rsidRPr="000C05B5">
        <w:rPr>
          <w:rFonts w:ascii="Times New Roman" w:eastAsia="Times New Roman" w:hAnsi="Times New Roman" w:cs="Times New Roman"/>
          <w:color w:val="1C1E21"/>
          <w:kern w:val="0"/>
          <w:sz w:val="26"/>
          <w:szCs w:val="26"/>
          <w14:ligatures w14:val="none"/>
        </w:rPr>
        <w:t>+ An ninh (security): Chỉ các user được phép sử dụng hệ thống mới truy cập được tài nguyên của hệ thống (vd: thông qua username và password)</w:t>
      </w:r>
    </w:p>
    <w:p w14:paraId="15DCC5E8" w14:textId="77777777" w:rsidR="0062660D" w:rsidRPr="000C05B5" w:rsidRDefault="0062660D" w:rsidP="001F035A">
      <w:pPr>
        <w:spacing w:after="0" w:line="240" w:lineRule="auto"/>
        <w:jc w:val="both"/>
        <w:rPr>
          <w:rFonts w:ascii="Times New Roman" w:eastAsia="Times New Roman" w:hAnsi="Times New Roman" w:cs="Times New Roman"/>
          <w:color w:val="1C1E21"/>
          <w:kern w:val="0"/>
          <w:sz w:val="26"/>
          <w:szCs w:val="26"/>
          <w14:ligatures w14:val="none"/>
        </w:rPr>
      </w:pPr>
    </w:p>
    <w:p w14:paraId="02C09862" w14:textId="77777777" w:rsidR="00440954" w:rsidRPr="00055FEB" w:rsidRDefault="00440954" w:rsidP="001F035A">
      <w:pPr>
        <w:spacing w:after="0" w:line="240" w:lineRule="auto"/>
        <w:jc w:val="both"/>
        <w:rPr>
          <w:rFonts w:ascii="Times New Roman" w:eastAsia="Times New Roman" w:hAnsi="Times New Roman" w:cs="Times New Roman"/>
          <w:b/>
          <w:bCs/>
          <w:color w:val="1C1E21"/>
          <w:kern w:val="0"/>
          <w:sz w:val="26"/>
          <w:szCs w:val="26"/>
          <w14:ligatures w14:val="none"/>
        </w:rPr>
      </w:pPr>
      <w:r w:rsidRPr="000C05B5">
        <w:rPr>
          <w:rFonts w:ascii="Times New Roman" w:eastAsia="Times New Roman" w:hAnsi="Times New Roman" w:cs="Times New Roman"/>
          <w:b/>
          <w:bCs/>
          <w:color w:val="1C1E21"/>
          <w:kern w:val="0"/>
          <w:sz w:val="26"/>
          <w:szCs w:val="26"/>
          <w14:ligatures w14:val="none"/>
        </w:rPr>
        <w:t>Câu 7 :</w:t>
      </w:r>
      <w:r w:rsidRPr="000C05B5">
        <w:rPr>
          <w:rFonts w:ascii="Times New Roman" w:eastAsia="Times New Roman" w:hAnsi="Times New Roman" w:cs="Times New Roman"/>
          <w:color w:val="1C1E21"/>
          <w:kern w:val="0"/>
          <w:sz w:val="26"/>
          <w:szCs w:val="26"/>
          <w14:ligatures w14:val="none"/>
        </w:rPr>
        <w:t xml:space="preserve"> </w:t>
      </w:r>
      <w:r w:rsidRPr="00055FEB">
        <w:rPr>
          <w:rFonts w:ascii="Times New Roman" w:eastAsia="Times New Roman" w:hAnsi="Times New Roman" w:cs="Times New Roman"/>
          <w:b/>
          <w:bCs/>
          <w:color w:val="1C1E21"/>
          <w:kern w:val="0"/>
          <w:sz w:val="26"/>
          <w:szCs w:val="26"/>
          <w14:ligatures w14:val="none"/>
        </w:rPr>
        <w:t>Các khái niệm liên quan đến máy ảo?</w:t>
      </w:r>
    </w:p>
    <w:p w14:paraId="31A29D8D" w14:textId="77777777" w:rsidR="00440954" w:rsidRPr="000C05B5" w:rsidRDefault="00440954" w:rsidP="001F035A">
      <w:pPr>
        <w:spacing w:after="0" w:line="240" w:lineRule="auto"/>
        <w:jc w:val="both"/>
        <w:rPr>
          <w:rFonts w:ascii="Times New Roman" w:eastAsia="Times New Roman" w:hAnsi="Times New Roman" w:cs="Times New Roman"/>
          <w:color w:val="1C1E21"/>
          <w:kern w:val="0"/>
          <w:sz w:val="26"/>
          <w:szCs w:val="26"/>
          <w14:ligatures w14:val="none"/>
        </w:rPr>
      </w:pPr>
      <w:r w:rsidRPr="000C05B5">
        <w:rPr>
          <w:rFonts w:ascii="Times New Roman" w:eastAsia="Times New Roman" w:hAnsi="Times New Roman" w:cs="Times New Roman"/>
          <w:color w:val="1C1E21"/>
          <w:kern w:val="0"/>
          <w:sz w:val="26"/>
          <w:szCs w:val="26"/>
          <w14:ligatures w14:val="none"/>
        </w:rPr>
        <w:t>- Máy ảo là phần mềm tạo ra môi trường giữa hệ nên máy tính và người dùng, người dùng có thể thực thi phần mềm trên máy ảo</w:t>
      </w:r>
    </w:p>
    <w:p w14:paraId="4682FBAC" w14:textId="77777777" w:rsidR="00440954" w:rsidRPr="000C05B5" w:rsidRDefault="00440954" w:rsidP="001F035A">
      <w:pPr>
        <w:spacing w:after="0" w:line="240" w:lineRule="auto"/>
        <w:jc w:val="both"/>
        <w:rPr>
          <w:rFonts w:ascii="Times New Roman" w:eastAsia="Times New Roman" w:hAnsi="Times New Roman" w:cs="Times New Roman"/>
          <w:color w:val="1C1E21"/>
          <w:kern w:val="0"/>
          <w:sz w:val="26"/>
          <w:szCs w:val="26"/>
          <w14:ligatures w14:val="none"/>
        </w:rPr>
      </w:pPr>
      <w:r w:rsidRPr="000C05B5">
        <w:rPr>
          <w:rFonts w:ascii="Times New Roman" w:eastAsia="Times New Roman" w:hAnsi="Times New Roman" w:cs="Times New Roman"/>
          <w:color w:val="1C1E21"/>
          <w:kern w:val="0"/>
          <w:sz w:val="26"/>
          <w:szCs w:val="26"/>
          <w14:ligatures w14:val="none"/>
        </w:rPr>
        <w:t>- Ví dụ: Virtual Box, Parallels</w:t>
      </w:r>
    </w:p>
    <w:p w14:paraId="2E855EA3" w14:textId="77777777" w:rsidR="00055FEB" w:rsidRDefault="00055FEB" w:rsidP="001F035A">
      <w:pPr>
        <w:spacing w:after="0" w:line="240" w:lineRule="auto"/>
        <w:jc w:val="both"/>
        <w:rPr>
          <w:rFonts w:ascii="Times New Roman" w:eastAsia="Times New Roman" w:hAnsi="Times New Roman" w:cs="Times New Roman"/>
          <w:b/>
          <w:bCs/>
          <w:color w:val="1C1E21"/>
          <w:kern w:val="0"/>
          <w:sz w:val="26"/>
          <w:szCs w:val="26"/>
          <w14:ligatures w14:val="none"/>
        </w:rPr>
      </w:pPr>
    </w:p>
    <w:p w14:paraId="29FDD0F9" w14:textId="77777777" w:rsidR="00440954" w:rsidRPr="000C05B5" w:rsidRDefault="00440954" w:rsidP="001F035A">
      <w:pPr>
        <w:spacing w:after="0" w:line="240" w:lineRule="auto"/>
        <w:jc w:val="both"/>
        <w:rPr>
          <w:rFonts w:ascii="Times New Roman" w:eastAsia="Times New Roman" w:hAnsi="Times New Roman" w:cs="Times New Roman"/>
          <w:color w:val="1C1E21"/>
          <w:kern w:val="0"/>
          <w:sz w:val="26"/>
          <w:szCs w:val="26"/>
          <w14:ligatures w14:val="none"/>
        </w:rPr>
      </w:pPr>
      <w:r w:rsidRPr="000C05B5">
        <w:rPr>
          <w:rFonts w:ascii="Times New Roman" w:eastAsia="Times New Roman" w:hAnsi="Times New Roman" w:cs="Times New Roman"/>
          <w:b/>
          <w:bCs/>
          <w:color w:val="1C1E21"/>
          <w:kern w:val="0"/>
          <w:sz w:val="26"/>
          <w:szCs w:val="26"/>
          <w14:ligatures w14:val="none"/>
        </w:rPr>
        <w:t>Ôn tập chương 3 :</w:t>
      </w:r>
    </w:p>
    <w:p w14:paraId="0946B1FC" w14:textId="77777777" w:rsidR="00440954" w:rsidRPr="000C05B5" w:rsidRDefault="00440954" w:rsidP="001F035A">
      <w:pPr>
        <w:spacing w:after="0" w:line="240" w:lineRule="auto"/>
        <w:jc w:val="both"/>
        <w:rPr>
          <w:rFonts w:ascii="Times New Roman" w:eastAsia="Times New Roman" w:hAnsi="Times New Roman" w:cs="Times New Roman"/>
          <w:color w:val="1C1E21"/>
          <w:kern w:val="0"/>
          <w:sz w:val="26"/>
          <w:szCs w:val="26"/>
          <w14:ligatures w14:val="none"/>
        </w:rPr>
      </w:pPr>
      <w:r w:rsidRPr="000C05B5">
        <w:rPr>
          <w:rFonts w:ascii="Times New Roman" w:eastAsia="Times New Roman" w:hAnsi="Times New Roman" w:cs="Times New Roman"/>
          <w:b/>
          <w:bCs/>
          <w:color w:val="1C1E21"/>
          <w:kern w:val="0"/>
          <w:sz w:val="26"/>
          <w:szCs w:val="26"/>
          <w14:ligatures w14:val="none"/>
        </w:rPr>
        <w:t xml:space="preserve">Câu 1 : </w:t>
      </w:r>
      <w:r w:rsidRPr="006A5F43">
        <w:rPr>
          <w:rFonts w:ascii="Times New Roman" w:eastAsia="Times New Roman" w:hAnsi="Times New Roman" w:cs="Times New Roman"/>
          <w:b/>
          <w:bCs/>
          <w:color w:val="1C1E21"/>
          <w:kern w:val="0"/>
          <w:sz w:val="26"/>
          <w:szCs w:val="26"/>
          <w14:ligatures w14:val="none"/>
        </w:rPr>
        <w:t>Một tiến trình chứa những thành phần gì ?</w:t>
      </w:r>
    </w:p>
    <w:p w14:paraId="7826B5A2" w14:textId="21D7023D" w:rsidR="00440954" w:rsidRPr="000C05B5" w:rsidRDefault="00E730F7" w:rsidP="001F035A">
      <w:pPr>
        <w:spacing w:after="0" w:line="240" w:lineRule="auto"/>
        <w:jc w:val="both"/>
        <w:rPr>
          <w:rFonts w:ascii="Times New Roman" w:eastAsia="Times New Roman" w:hAnsi="Times New Roman" w:cs="Times New Roman"/>
          <w:color w:val="1C1E21"/>
          <w:kern w:val="0"/>
          <w:sz w:val="26"/>
          <w:szCs w:val="26"/>
          <w14:ligatures w14:val="none"/>
        </w:rPr>
      </w:pPr>
      <w:r>
        <w:rPr>
          <w:rFonts w:ascii="Times New Roman" w:eastAsia="Times New Roman" w:hAnsi="Times New Roman" w:cs="Times New Roman"/>
          <w:color w:val="1C1E21"/>
          <w:kern w:val="0"/>
          <w:sz w:val="26"/>
          <w:szCs w:val="26"/>
          <w14:ligatures w14:val="none"/>
        </w:rPr>
        <w:t xml:space="preserve">- </w:t>
      </w:r>
      <w:r w:rsidR="00440954" w:rsidRPr="000C05B5">
        <w:rPr>
          <w:rFonts w:ascii="Times New Roman" w:eastAsia="Times New Roman" w:hAnsi="Times New Roman" w:cs="Times New Roman"/>
          <w:color w:val="1C1E21"/>
          <w:kern w:val="0"/>
          <w:sz w:val="26"/>
          <w:szCs w:val="26"/>
          <w14:ligatures w14:val="none"/>
        </w:rPr>
        <w:t>Một chương trình (program) sẽ trở thành tiến trình (process) chỉ khi nó được nạp lên bộ nhớ (memory) của máy tính (hay nói cách khác – được thực thi).</w:t>
      </w:r>
    </w:p>
    <w:p w14:paraId="001304B0" w14:textId="3354A1EE" w:rsidR="00440954" w:rsidRPr="000C05B5" w:rsidRDefault="00E730F7" w:rsidP="001F035A">
      <w:pPr>
        <w:spacing w:after="0" w:line="240" w:lineRule="auto"/>
        <w:jc w:val="both"/>
        <w:rPr>
          <w:rFonts w:ascii="Times New Roman" w:eastAsia="Times New Roman" w:hAnsi="Times New Roman" w:cs="Times New Roman"/>
          <w:color w:val="1C1E21"/>
          <w:kern w:val="0"/>
          <w:sz w:val="26"/>
          <w:szCs w:val="26"/>
          <w14:ligatures w14:val="none"/>
        </w:rPr>
      </w:pPr>
      <w:r>
        <w:rPr>
          <w:rFonts w:ascii="Times New Roman" w:eastAsia="Times New Roman" w:hAnsi="Times New Roman" w:cs="Times New Roman"/>
          <w:color w:val="1C1E21"/>
          <w:kern w:val="0"/>
          <w:sz w:val="26"/>
          <w:szCs w:val="26"/>
          <w14:ligatures w14:val="none"/>
        </w:rPr>
        <w:t xml:space="preserve">- </w:t>
      </w:r>
      <w:r w:rsidR="00440954" w:rsidRPr="000C05B5">
        <w:rPr>
          <w:rFonts w:ascii="Times New Roman" w:eastAsia="Times New Roman" w:hAnsi="Times New Roman" w:cs="Times New Roman"/>
          <w:color w:val="1C1E21"/>
          <w:kern w:val="0"/>
          <w:sz w:val="26"/>
          <w:szCs w:val="26"/>
          <w14:ligatures w14:val="none"/>
        </w:rPr>
        <w:t>Một tiến trình bao gồm :</w:t>
      </w:r>
    </w:p>
    <w:p w14:paraId="74A778B9" w14:textId="77777777" w:rsidR="00440954" w:rsidRPr="000C05B5" w:rsidRDefault="00440954" w:rsidP="001F035A">
      <w:pPr>
        <w:spacing w:after="0" w:line="240" w:lineRule="auto"/>
        <w:jc w:val="both"/>
        <w:rPr>
          <w:rFonts w:ascii="Times New Roman" w:eastAsia="Times New Roman" w:hAnsi="Times New Roman" w:cs="Times New Roman"/>
          <w:color w:val="1C1E21"/>
          <w:kern w:val="0"/>
          <w:sz w:val="26"/>
          <w:szCs w:val="26"/>
          <w14:ligatures w14:val="none"/>
        </w:rPr>
      </w:pPr>
      <w:r w:rsidRPr="000C05B5">
        <w:rPr>
          <w:rFonts w:ascii="Times New Roman" w:eastAsia="Times New Roman" w:hAnsi="Times New Roman" w:cs="Times New Roman"/>
          <w:color w:val="1C1E21"/>
          <w:kern w:val="0"/>
          <w:sz w:val="26"/>
          <w:szCs w:val="26"/>
          <w14:ligatures w14:val="none"/>
        </w:rPr>
        <w:t xml:space="preserve">Trong bộ nhớ (memory) : </w:t>
      </w:r>
    </w:p>
    <w:p w14:paraId="57CF5887" w14:textId="77777777" w:rsidR="00440954" w:rsidRPr="000C05B5" w:rsidRDefault="00440954" w:rsidP="001F035A">
      <w:pPr>
        <w:numPr>
          <w:ilvl w:val="0"/>
          <w:numId w:val="16"/>
        </w:numPr>
        <w:spacing w:after="0" w:line="240" w:lineRule="auto"/>
        <w:jc w:val="both"/>
        <w:rPr>
          <w:rFonts w:ascii="Times New Roman" w:eastAsia="Times New Roman" w:hAnsi="Times New Roman" w:cs="Times New Roman"/>
          <w:color w:val="1C1E21"/>
          <w:kern w:val="0"/>
          <w:sz w:val="26"/>
          <w:szCs w:val="26"/>
          <w14:ligatures w14:val="none"/>
        </w:rPr>
      </w:pPr>
      <w:r w:rsidRPr="000C05B5">
        <w:rPr>
          <w:rFonts w:ascii="Times New Roman" w:eastAsia="Times New Roman" w:hAnsi="Times New Roman" w:cs="Times New Roman"/>
          <w:b/>
          <w:bCs/>
          <w:color w:val="1C1E21"/>
          <w:kern w:val="0"/>
          <w:sz w:val="26"/>
          <w:szCs w:val="26"/>
          <w14:ligatures w14:val="none"/>
        </w:rPr>
        <w:t xml:space="preserve">Text Section (Program code) : </w:t>
      </w:r>
      <w:r w:rsidRPr="000C05B5">
        <w:rPr>
          <w:rFonts w:ascii="Times New Roman" w:eastAsia="Times New Roman" w:hAnsi="Times New Roman" w:cs="Times New Roman"/>
          <w:color w:val="1C1E21"/>
          <w:kern w:val="0"/>
          <w:sz w:val="26"/>
          <w:szCs w:val="26"/>
          <w14:ligatures w14:val="none"/>
        </w:rPr>
        <w:t>Chứa những đoạn mã chương trình đã được biên dịch bởi compiler.</w:t>
      </w:r>
    </w:p>
    <w:p w14:paraId="48841C51" w14:textId="77777777" w:rsidR="00440954" w:rsidRPr="000C05B5" w:rsidRDefault="00440954" w:rsidP="001F035A">
      <w:pPr>
        <w:numPr>
          <w:ilvl w:val="0"/>
          <w:numId w:val="16"/>
        </w:numPr>
        <w:spacing w:after="0" w:line="240" w:lineRule="auto"/>
        <w:jc w:val="both"/>
        <w:rPr>
          <w:rFonts w:ascii="Times New Roman" w:eastAsia="Times New Roman" w:hAnsi="Times New Roman" w:cs="Times New Roman"/>
          <w:color w:val="1C1E21"/>
          <w:kern w:val="0"/>
          <w:sz w:val="26"/>
          <w:szCs w:val="26"/>
          <w14:ligatures w14:val="none"/>
        </w:rPr>
      </w:pPr>
      <w:r w:rsidRPr="000C05B5">
        <w:rPr>
          <w:rFonts w:ascii="Times New Roman" w:eastAsia="Times New Roman" w:hAnsi="Times New Roman" w:cs="Times New Roman"/>
          <w:b/>
          <w:bCs/>
          <w:color w:val="1C1E21"/>
          <w:kern w:val="0"/>
          <w:sz w:val="26"/>
          <w:szCs w:val="26"/>
          <w14:ligatures w14:val="none"/>
        </w:rPr>
        <w:t xml:space="preserve">Data Section (khu vực dữ liệu) : </w:t>
      </w:r>
      <w:r w:rsidRPr="000C05B5">
        <w:rPr>
          <w:rFonts w:ascii="Times New Roman" w:eastAsia="Times New Roman" w:hAnsi="Times New Roman" w:cs="Times New Roman"/>
          <w:color w:val="1C1E21"/>
          <w:kern w:val="0"/>
          <w:sz w:val="26"/>
          <w:szCs w:val="26"/>
          <w14:ligatures w14:val="none"/>
        </w:rPr>
        <w:t>Chứa các biến toàn cục (global variables) và các biến tĩnh (static variables) được khởi tạo trước khi hàm main được gọi.</w:t>
      </w:r>
    </w:p>
    <w:p w14:paraId="0F3F3123" w14:textId="77777777" w:rsidR="00440954" w:rsidRPr="000C05B5" w:rsidRDefault="00440954" w:rsidP="001F035A">
      <w:pPr>
        <w:numPr>
          <w:ilvl w:val="0"/>
          <w:numId w:val="16"/>
        </w:numPr>
        <w:spacing w:after="0" w:line="240" w:lineRule="auto"/>
        <w:jc w:val="both"/>
        <w:rPr>
          <w:rFonts w:ascii="Times New Roman" w:eastAsia="Times New Roman" w:hAnsi="Times New Roman" w:cs="Times New Roman"/>
          <w:color w:val="1C1E21"/>
          <w:kern w:val="0"/>
          <w:sz w:val="26"/>
          <w:szCs w:val="26"/>
          <w14:ligatures w14:val="none"/>
        </w:rPr>
      </w:pPr>
      <w:r w:rsidRPr="000C05B5">
        <w:rPr>
          <w:rFonts w:ascii="Times New Roman" w:eastAsia="Times New Roman" w:hAnsi="Times New Roman" w:cs="Times New Roman"/>
          <w:b/>
          <w:bCs/>
          <w:color w:val="1C1E21"/>
          <w:kern w:val="0"/>
          <w:sz w:val="26"/>
          <w:szCs w:val="26"/>
          <w14:ligatures w14:val="none"/>
        </w:rPr>
        <w:t xml:space="preserve">Heap : </w:t>
      </w:r>
      <w:r w:rsidRPr="000C05B5">
        <w:rPr>
          <w:rFonts w:ascii="Times New Roman" w:eastAsia="Times New Roman" w:hAnsi="Times New Roman" w:cs="Times New Roman"/>
          <w:color w:val="1C1E21"/>
          <w:kern w:val="0"/>
          <w:sz w:val="26"/>
          <w:szCs w:val="26"/>
          <w14:ligatures w14:val="none"/>
        </w:rPr>
        <w:t>Dùng để lưu trữ các bộ nhớ được cấp phát động (như việc gọi new, delete, malloc, calloc, free,…).</w:t>
      </w:r>
    </w:p>
    <w:p w14:paraId="064CB9CD" w14:textId="77777777" w:rsidR="00440954" w:rsidRPr="000C05B5" w:rsidRDefault="00440954" w:rsidP="001F035A">
      <w:pPr>
        <w:numPr>
          <w:ilvl w:val="0"/>
          <w:numId w:val="16"/>
        </w:numPr>
        <w:spacing w:after="0" w:line="240" w:lineRule="auto"/>
        <w:jc w:val="both"/>
        <w:rPr>
          <w:rFonts w:ascii="Times New Roman" w:eastAsia="Times New Roman" w:hAnsi="Times New Roman" w:cs="Times New Roman"/>
          <w:color w:val="1C1E21"/>
          <w:kern w:val="0"/>
          <w:sz w:val="26"/>
          <w:szCs w:val="26"/>
          <w14:ligatures w14:val="none"/>
        </w:rPr>
      </w:pPr>
      <w:r w:rsidRPr="000C05B5">
        <w:rPr>
          <w:rFonts w:ascii="Times New Roman" w:eastAsia="Times New Roman" w:hAnsi="Times New Roman" w:cs="Times New Roman"/>
          <w:b/>
          <w:bCs/>
          <w:color w:val="1C1E21"/>
          <w:kern w:val="0"/>
          <w:sz w:val="26"/>
          <w:szCs w:val="26"/>
          <w14:ligatures w14:val="none"/>
        </w:rPr>
        <w:t xml:space="preserve">Stack : </w:t>
      </w:r>
      <w:r w:rsidRPr="000C05B5">
        <w:rPr>
          <w:rFonts w:ascii="Times New Roman" w:eastAsia="Times New Roman" w:hAnsi="Times New Roman" w:cs="Times New Roman"/>
          <w:color w:val="1C1E21"/>
          <w:kern w:val="0"/>
          <w:sz w:val="26"/>
          <w:szCs w:val="26"/>
          <w14:ligatures w14:val="none"/>
        </w:rPr>
        <w:t>Dùng để lưu trữ các biến cục bộ (local variables). VD như lúc bạn khai báo trong C : int i = 0. Thì biến i sẽ được lưu trong bộ nhớ Stack của Process.</w:t>
      </w:r>
    </w:p>
    <w:p w14:paraId="488095C9" w14:textId="77777777" w:rsidR="00440954" w:rsidRPr="000C05B5" w:rsidRDefault="00440954" w:rsidP="001F035A">
      <w:pPr>
        <w:spacing w:after="0" w:line="240" w:lineRule="auto"/>
        <w:jc w:val="both"/>
        <w:rPr>
          <w:rFonts w:ascii="Times New Roman" w:eastAsia="Times New Roman" w:hAnsi="Times New Roman" w:cs="Times New Roman"/>
          <w:color w:val="1C1E21"/>
          <w:kern w:val="0"/>
          <w:sz w:val="26"/>
          <w:szCs w:val="26"/>
          <w14:ligatures w14:val="none"/>
        </w:rPr>
      </w:pPr>
    </w:p>
    <w:p w14:paraId="07FF0F39" w14:textId="36E37284" w:rsidR="00440954" w:rsidRPr="000C05B5" w:rsidRDefault="00440954" w:rsidP="00444166">
      <w:pPr>
        <w:spacing w:after="0" w:line="240" w:lineRule="auto"/>
        <w:jc w:val="center"/>
        <w:rPr>
          <w:rFonts w:ascii="Times New Roman" w:eastAsia="Times New Roman" w:hAnsi="Times New Roman" w:cs="Times New Roman"/>
          <w:kern w:val="0"/>
          <w:sz w:val="21"/>
          <w:szCs w:val="21"/>
          <w14:ligatures w14:val="none"/>
        </w:rPr>
      </w:pPr>
      <w:r w:rsidRPr="000C05B5">
        <w:rPr>
          <w:rFonts w:ascii="Times New Roman" w:eastAsia="Times New Roman" w:hAnsi="Times New Roman" w:cs="Times New Roman"/>
          <w:noProof/>
          <w:kern w:val="0"/>
          <w:sz w:val="21"/>
          <w:szCs w:val="21"/>
          <w14:ligatures w14:val="none"/>
        </w:rPr>
        <w:drawing>
          <wp:inline distT="0" distB="0" distL="0" distR="0" wp14:anchorId="4FB24675" wp14:editId="08B58607">
            <wp:extent cx="2030730" cy="3170555"/>
            <wp:effectExtent l="0" t="0" r="7620" b="0"/>
            <wp:docPr id="120075780" name="Picture 8"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75780" name="Picture 8" descr="A diagram of a dia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0730" cy="3170555"/>
                    </a:xfrm>
                    <a:prstGeom prst="rect">
                      <a:avLst/>
                    </a:prstGeom>
                    <a:noFill/>
                    <a:ln>
                      <a:noFill/>
                    </a:ln>
                  </pic:spPr>
                </pic:pic>
              </a:graphicData>
            </a:graphic>
          </wp:inline>
        </w:drawing>
      </w:r>
    </w:p>
    <w:p w14:paraId="5EF7B0F5" w14:textId="77777777" w:rsidR="00440954" w:rsidRPr="000C05B5" w:rsidRDefault="00440954" w:rsidP="0085495C">
      <w:pPr>
        <w:spacing w:after="0" w:line="240" w:lineRule="auto"/>
        <w:jc w:val="center"/>
        <w:rPr>
          <w:rFonts w:ascii="Times New Roman" w:eastAsia="Times New Roman" w:hAnsi="Times New Roman" w:cs="Times New Roman"/>
          <w:color w:val="90949C"/>
          <w:kern w:val="0"/>
          <w:sz w:val="21"/>
          <w:szCs w:val="21"/>
          <w14:ligatures w14:val="none"/>
        </w:rPr>
      </w:pPr>
      <w:r w:rsidRPr="000C05B5">
        <w:rPr>
          <w:rFonts w:ascii="Times New Roman" w:eastAsia="Times New Roman" w:hAnsi="Times New Roman" w:cs="Times New Roman"/>
          <w:color w:val="90949C"/>
          <w:kern w:val="0"/>
          <w:sz w:val="21"/>
          <w:szCs w:val="21"/>
          <w14:ligatures w14:val="none"/>
        </w:rPr>
        <w:t>Một tiến trình trong bộ nhớ.</w:t>
      </w:r>
    </w:p>
    <w:p w14:paraId="5F4C8A22" w14:textId="77777777" w:rsidR="00440954" w:rsidRPr="000C05B5" w:rsidRDefault="00440954" w:rsidP="001F035A">
      <w:pPr>
        <w:spacing w:after="0" w:line="240" w:lineRule="auto"/>
        <w:jc w:val="both"/>
        <w:rPr>
          <w:rFonts w:ascii="Times New Roman" w:eastAsia="Times New Roman" w:hAnsi="Times New Roman" w:cs="Times New Roman"/>
          <w:color w:val="1C1E21"/>
          <w:kern w:val="0"/>
          <w:sz w:val="26"/>
          <w:szCs w:val="26"/>
          <w14:ligatures w14:val="none"/>
        </w:rPr>
      </w:pPr>
    </w:p>
    <w:p w14:paraId="165C201B" w14:textId="77777777" w:rsidR="00440954" w:rsidRPr="000C05B5" w:rsidRDefault="00440954" w:rsidP="001F035A">
      <w:pPr>
        <w:spacing w:after="0" w:line="240" w:lineRule="auto"/>
        <w:jc w:val="both"/>
        <w:rPr>
          <w:rFonts w:ascii="Times New Roman" w:eastAsia="Times New Roman" w:hAnsi="Times New Roman" w:cs="Times New Roman"/>
          <w:color w:val="1C1E21"/>
          <w:kern w:val="0"/>
          <w:sz w:val="26"/>
          <w:szCs w:val="26"/>
          <w14:ligatures w14:val="none"/>
        </w:rPr>
      </w:pPr>
      <w:r w:rsidRPr="000C05B5">
        <w:rPr>
          <w:rFonts w:ascii="Times New Roman" w:eastAsia="Times New Roman" w:hAnsi="Times New Roman" w:cs="Times New Roman"/>
          <w:color w:val="1C1E21"/>
          <w:kern w:val="0"/>
          <w:sz w:val="26"/>
          <w:szCs w:val="26"/>
          <w14:ligatures w14:val="none"/>
        </w:rPr>
        <w:t xml:space="preserve">Ngoài ra, trong process còn có : </w:t>
      </w:r>
    </w:p>
    <w:p w14:paraId="674878E8" w14:textId="77777777" w:rsidR="00440954" w:rsidRPr="000C05B5" w:rsidRDefault="00440954" w:rsidP="001F035A">
      <w:pPr>
        <w:numPr>
          <w:ilvl w:val="0"/>
          <w:numId w:val="17"/>
        </w:numPr>
        <w:spacing w:after="0" w:line="240" w:lineRule="auto"/>
        <w:jc w:val="both"/>
        <w:rPr>
          <w:rFonts w:ascii="Times New Roman" w:eastAsia="Times New Roman" w:hAnsi="Times New Roman" w:cs="Times New Roman"/>
          <w:color w:val="1C1E21"/>
          <w:kern w:val="0"/>
          <w:sz w:val="26"/>
          <w:szCs w:val="26"/>
          <w14:ligatures w14:val="none"/>
        </w:rPr>
      </w:pPr>
      <w:r w:rsidRPr="000C05B5">
        <w:rPr>
          <w:rFonts w:ascii="Times New Roman" w:eastAsia="Times New Roman" w:hAnsi="Times New Roman" w:cs="Times New Roman"/>
          <w:color w:val="1C1E21"/>
          <w:kern w:val="0"/>
          <w:sz w:val="26"/>
          <w:szCs w:val="26"/>
          <w14:ligatures w14:val="none"/>
        </w:rPr>
        <w:t>Program Counter (PC).</w:t>
      </w:r>
    </w:p>
    <w:p w14:paraId="625358F6" w14:textId="77777777" w:rsidR="00440954" w:rsidRPr="000C05B5" w:rsidRDefault="00440954" w:rsidP="001F035A">
      <w:pPr>
        <w:numPr>
          <w:ilvl w:val="0"/>
          <w:numId w:val="17"/>
        </w:numPr>
        <w:spacing w:after="0" w:line="240" w:lineRule="auto"/>
        <w:jc w:val="both"/>
        <w:rPr>
          <w:rFonts w:ascii="Times New Roman" w:eastAsia="Times New Roman" w:hAnsi="Times New Roman" w:cs="Times New Roman"/>
          <w:color w:val="1C1E21"/>
          <w:kern w:val="0"/>
          <w:sz w:val="26"/>
          <w:szCs w:val="26"/>
          <w14:ligatures w14:val="none"/>
        </w:rPr>
      </w:pPr>
      <w:r w:rsidRPr="000C05B5">
        <w:rPr>
          <w:rFonts w:ascii="Times New Roman" w:eastAsia="Times New Roman" w:hAnsi="Times New Roman" w:cs="Times New Roman"/>
          <w:color w:val="1C1E21"/>
          <w:kern w:val="0"/>
          <w:sz w:val="26"/>
          <w:szCs w:val="26"/>
          <w14:ligatures w14:val="none"/>
        </w:rPr>
        <w:t>Process status word (PSW).</w:t>
      </w:r>
    </w:p>
    <w:p w14:paraId="3288B8CC" w14:textId="77777777" w:rsidR="00440954" w:rsidRPr="000C05B5" w:rsidRDefault="00440954" w:rsidP="001F035A">
      <w:pPr>
        <w:numPr>
          <w:ilvl w:val="0"/>
          <w:numId w:val="17"/>
        </w:numPr>
        <w:spacing w:after="0" w:line="240" w:lineRule="auto"/>
        <w:jc w:val="both"/>
        <w:rPr>
          <w:rFonts w:ascii="Times New Roman" w:eastAsia="Times New Roman" w:hAnsi="Times New Roman" w:cs="Times New Roman"/>
          <w:color w:val="1C1E21"/>
          <w:kern w:val="0"/>
          <w:sz w:val="26"/>
          <w:szCs w:val="26"/>
          <w14:ligatures w14:val="none"/>
        </w:rPr>
      </w:pPr>
      <w:r w:rsidRPr="000C05B5">
        <w:rPr>
          <w:rFonts w:ascii="Times New Roman" w:eastAsia="Times New Roman" w:hAnsi="Times New Roman" w:cs="Times New Roman"/>
          <w:color w:val="1C1E21"/>
          <w:kern w:val="0"/>
          <w:sz w:val="26"/>
          <w:szCs w:val="26"/>
          <w14:ligatures w14:val="none"/>
        </w:rPr>
        <w:t>Stack pointer (SP).</w:t>
      </w:r>
    </w:p>
    <w:p w14:paraId="4226455F" w14:textId="77777777" w:rsidR="00440954" w:rsidRPr="000C05B5" w:rsidRDefault="00440954" w:rsidP="001F035A">
      <w:pPr>
        <w:numPr>
          <w:ilvl w:val="0"/>
          <w:numId w:val="17"/>
        </w:numPr>
        <w:spacing w:after="0" w:line="240" w:lineRule="auto"/>
        <w:jc w:val="both"/>
        <w:rPr>
          <w:rFonts w:ascii="Times New Roman" w:eastAsia="Times New Roman" w:hAnsi="Times New Roman" w:cs="Times New Roman"/>
          <w:color w:val="1C1E21"/>
          <w:kern w:val="0"/>
          <w:sz w:val="26"/>
          <w:szCs w:val="26"/>
          <w14:ligatures w14:val="none"/>
        </w:rPr>
      </w:pPr>
      <w:r w:rsidRPr="000C05B5">
        <w:rPr>
          <w:rFonts w:ascii="Times New Roman" w:eastAsia="Times New Roman" w:hAnsi="Times New Roman" w:cs="Times New Roman"/>
          <w:color w:val="1C1E21"/>
          <w:kern w:val="0"/>
          <w:sz w:val="26"/>
          <w:szCs w:val="26"/>
          <w14:ligatures w14:val="none"/>
        </w:rPr>
        <w:t>Memory management registers.</w:t>
      </w:r>
    </w:p>
    <w:p w14:paraId="42947BC7" w14:textId="77777777" w:rsidR="006D75A1" w:rsidRPr="000C05B5" w:rsidRDefault="006D75A1" w:rsidP="001F035A">
      <w:pPr>
        <w:spacing w:after="0" w:line="240" w:lineRule="auto"/>
        <w:jc w:val="both"/>
        <w:rPr>
          <w:rFonts w:ascii="Times New Roman" w:eastAsia="Times New Roman" w:hAnsi="Times New Roman" w:cs="Times New Roman"/>
          <w:b/>
          <w:bCs/>
          <w:color w:val="1C1E21"/>
          <w:kern w:val="0"/>
          <w:sz w:val="26"/>
          <w:szCs w:val="26"/>
          <w14:ligatures w14:val="none"/>
        </w:rPr>
      </w:pPr>
    </w:p>
    <w:p w14:paraId="5140307E" w14:textId="5F7264DE" w:rsidR="00440954" w:rsidRPr="00891C3C" w:rsidRDefault="00440954" w:rsidP="001F035A">
      <w:pPr>
        <w:spacing w:after="0" w:line="240" w:lineRule="auto"/>
        <w:jc w:val="both"/>
        <w:rPr>
          <w:rFonts w:ascii="Times New Roman" w:eastAsia="Times New Roman" w:hAnsi="Times New Roman" w:cs="Times New Roman"/>
          <w:b/>
          <w:bCs/>
          <w:color w:val="1C1E21"/>
          <w:kern w:val="0"/>
          <w:sz w:val="26"/>
          <w:szCs w:val="26"/>
          <w14:ligatures w14:val="none"/>
        </w:rPr>
      </w:pPr>
      <w:r w:rsidRPr="00891C3C">
        <w:rPr>
          <w:rFonts w:ascii="Times New Roman" w:eastAsia="Times New Roman" w:hAnsi="Times New Roman" w:cs="Times New Roman"/>
          <w:b/>
          <w:bCs/>
          <w:color w:val="1C1E21"/>
          <w:kern w:val="0"/>
          <w:sz w:val="26"/>
          <w:szCs w:val="26"/>
          <w14:ligatures w14:val="none"/>
        </w:rPr>
        <w:t>Câu 2 : Tiến trình có những trạng thái nào ? Cách tiến trình chuyển trạng thái ?</w:t>
      </w:r>
    </w:p>
    <w:p w14:paraId="26912997" w14:textId="77777777" w:rsidR="00440954" w:rsidRPr="000C05B5" w:rsidRDefault="00440954" w:rsidP="001F035A">
      <w:pPr>
        <w:spacing w:after="0" w:line="240" w:lineRule="auto"/>
        <w:jc w:val="both"/>
        <w:rPr>
          <w:rFonts w:ascii="Times New Roman" w:eastAsia="Times New Roman" w:hAnsi="Times New Roman" w:cs="Times New Roman"/>
          <w:color w:val="1C1E21"/>
          <w:kern w:val="0"/>
          <w:sz w:val="26"/>
          <w:szCs w:val="26"/>
          <w14:ligatures w14:val="none"/>
        </w:rPr>
      </w:pPr>
      <w:r w:rsidRPr="000C05B5">
        <w:rPr>
          <w:rFonts w:ascii="Times New Roman" w:eastAsia="Times New Roman" w:hAnsi="Times New Roman" w:cs="Times New Roman"/>
          <w:color w:val="1C1E21"/>
          <w:kern w:val="0"/>
          <w:sz w:val="26"/>
          <w:szCs w:val="26"/>
          <w14:ligatures w14:val="none"/>
        </w:rPr>
        <w:t>Tiến trình có các trạng thái sau :</w:t>
      </w:r>
    </w:p>
    <w:p w14:paraId="29F55B33" w14:textId="77777777" w:rsidR="00440954" w:rsidRPr="000C05B5" w:rsidRDefault="00440954" w:rsidP="001F035A">
      <w:pPr>
        <w:numPr>
          <w:ilvl w:val="0"/>
          <w:numId w:val="18"/>
        </w:numPr>
        <w:spacing w:after="0" w:line="240" w:lineRule="auto"/>
        <w:jc w:val="both"/>
        <w:rPr>
          <w:rFonts w:ascii="Times New Roman" w:eastAsia="Times New Roman" w:hAnsi="Times New Roman" w:cs="Times New Roman"/>
          <w:color w:val="1C1E21"/>
          <w:kern w:val="0"/>
          <w:sz w:val="26"/>
          <w:szCs w:val="26"/>
          <w14:ligatures w14:val="none"/>
        </w:rPr>
      </w:pPr>
      <w:r w:rsidRPr="000C05B5">
        <w:rPr>
          <w:rFonts w:ascii="Times New Roman" w:eastAsia="Times New Roman" w:hAnsi="Times New Roman" w:cs="Times New Roman"/>
          <w:b/>
          <w:bCs/>
          <w:color w:val="1C1E21"/>
          <w:kern w:val="0"/>
          <w:sz w:val="26"/>
          <w:szCs w:val="26"/>
          <w14:ligatures w14:val="none"/>
        </w:rPr>
        <w:t xml:space="preserve">new : </w:t>
      </w:r>
      <w:r w:rsidRPr="000C05B5">
        <w:rPr>
          <w:rFonts w:ascii="Times New Roman" w:eastAsia="Times New Roman" w:hAnsi="Times New Roman" w:cs="Times New Roman"/>
          <w:color w:val="1C1E21"/>
          <w:kern w:val="0"/>
          <w:sz w:val="26"/>
          <w:szCs w:val="26"/>
          <w14:ligatures w14:val="none"/>
        </w:rPr>
        <w:t>Tiến trình vừa được tạo.</w:t>
      </w:r>
    </w:p>
    <w:p w14:paraId="44B88918" w14:textId="77777777" w:rsidR="00440954" w:rsidRPr="000C05B5" w:rsidRDefault="00440954" w:rsidP="001F035A">
      <w:pPr>
        <w:numPr>
          <w:ilvl w:val="0"/>
          <w:numId w:val="18"/>
        </w:numPr>
        <w:spacing w:after="0" w:line="240" w:lineRule="auto"/>
        <w:jc w:val="both"/>
        <w:rPr>
          <w:rFonts w:ascii="Times New Roman" w:eastAsia="Times New Roman" w:hAnsi="Times New Roman" w:cs="Times New Roman"/>
          <w:color w:val="1C1E21"/>
          <w:kern w:val="0"/>
          <w:sz w:val="26"/>
          <w:szCs w:val="26"/>
          <w14:ligatures w14:val="none"/>
        </w:rPr>
      </w:pPr>
      <w:r w:rsidRPr="000C05B5">
        <w:rPr>
          <w:rFonts w:ascii="Times New Roman" w:eastAsia="Times New Roman" w:hAnsi="Times New Roman" w:cs="Times New Roman"/>
          <w:b/>
          <w:bCs/>
          <w:color w:val="1C1E21"/>
          <w:kern w:val="0"/>
          <w:sz w:val="26"/>
          <w:szCs w:val="26"/>
          <w14:ligatures w14:val="none"/>
        </w:rPr>
        <w:t>ready :</w:t>
      </w:r>
      <w:r w:rsidRPr="000C05B5">
        <w:rPr>
          <w:rFonts w:ascii="Times New Roman" w:eastAsia="Times New Roman" w:hAnsi="Times New Roman" w:cs="Times New Roman"/>
          <w:color w:val="1C1E21"/>
          <w:kern w:val="0"/>
          <w:sz w:val="26"/>
          <w:szCs w:val="26"/>
          <w14:ligatures w14:val="none"/>
        </w:rPr>
        <w:t>Tiến trình đã có đủ tài nguyên, đang chờ được cấp CPU để chạy.</w:t>
      </w:r>
    </w:p>
    <w:p w14:paraId="76704830" w14:textId="77777777" w:rsidR="00440954" w:rsidRPr="000C05B5" w:rsidRDefault="00440954" w:rsidP="001F035A">
      <w:pPr>
        <w:numPr>
          <w:ilvl w:val="0"/>
          <w:numId w:val="18"/>
        </w:numPr>
        <w:spacing w:after="0" w:line="240" w:lineRule="auto"/>
        <w:jc w:val="both"/>
        <w:rPr>
          <w:rFonts w:ascii="Times New Roman" w:eastAsia="Times New Roman" w:hAnsi="Times New Roman" w:cs="Times New Roman"/>
          <w:color w:val="1C1E21"/>
          <w:kern w:val="0"/>
          <w:sz w:val="26"/>
          <w:szCs w:val="26"/>
          <w14:ligatures w14:val="none"/>
        </w:rPr>
      </w:pPr>
      <w:r w:rsidRPr="000C05B5">
        <w:rPr>
          <w:rFonts w:ascii="Times New Roman" w:eastAsia="Times New Roman" w:hAnsi="Times New Roman" w:cs="Times New Roman"/>
          <w:b/>
          <w:bCs/>
          <w:color w:val="1C1E21"/>
          <w:kern w:val="0"/>
          <w:sz w:val="26"/>
          <w:szCs w:val="26"/>
          <w14:ligatures w14:val="none"/>
        </w:rPr>
        <w:t>running :</w:t>
      </w:r>
      <w:r w:rsidRPr="000C05B5">
        <w:rPr>
          <w:rFonts w:ascii="Times New Roman" w:eastAsia="Times New Roman" w:hAnsi="Times New Roman" w:cs="Times New Roman"/>
          <w:color w:val="1C1E21"/>
          <w:kern w:val="0"/>
          <w:sz w:val="26"/>
          <w:szCs w:val="26"/>
          <w14:ligatures w14:val="none"/>
        </w:rPr>
        <w:t>Các lệnh của tiến trình đang được thực thi.</w:t>
      </w:r>
    </w:p>
    <w:p w14:paraId="4C8E5DE9" w14:textId="77777777" w:rsidR="00440954" w:rsidRPr="000C05B5" w:rsidRDefault="00440954" w:rsidP="001F035A">
      <w:pPr>
        <w:numPr>
          <w:ilvl w:val="0"/>
          <w:numId w:val="18"/>
        </w:numPr>
        <w:spacing w:after="0" w:line="240" w:lineRule="auto"/>
        <w:jc w:val="both"/>
        <w:rPr>
          <w:rFonts w:ascii="Times New Roman" w:eastAsia="Times New Roman" w:hAnsi="Times New Roman" w:cs="Times New Roman"/>
          <w:color w:val="1C1E21"/>
          <w:kern w:val="0"/>
          <w:sz w:val="26"/>
          <w:szCs w:val="26"/>
          <w14:ligatures w14:val="none"/>
        </w:rPr>
      </w:pPr>
      <w:r w:rsidRPr="000C05B5">
        <w:rPr>
          <w:rFonts w:ascii="Times New Roman" w:eastAsia="Times New Roman" w:hAnsi="Times New Roman" w:cs="Times New Roman"/>
          <w:b/>
          <w:bCs/>
          <w:color w:val="1C1E21"/>
          <w:kern w:val="0"/>
          <w:sz w:val="26"/>
          <w:szCs w:val="26"/>
          <w14:ligatures w14:val="none"/>
        </w:rPr>
        <w:t xml:space="preserve">waiting (hay blocked) : </w:t>
      </w:r>
      <w:r w:rsidRPr="000C05B5">
        <w:rPr>
          <w:rFonts w:ascii="Times New Roman" w:eastAsia="Times New Roman" w:hAnsi="Times New Roman" w:cs="Times New Roman"/>
          <w:color w:val="1C1E21"/>
          <w:kern w:val="0"/>
          <w:sz w:val="26"/>
          <w:szCs w:val="26"/>
          <w14:ligatures w14:val="none"/>
        </w:rPr>
        <w:t>Tiến trình đợi I/O hoàn tất.</w:t>
      </w:r>
    </w:p>
    <w:p w14:paraId="0CB592E2" w14:textId="77777777" w:rsidR="00440954" w:rsidRPr="000C05B5" w:rsidRDefault="00440954" w:rsidP="001F035A">
      <w:pPr>
        <w:numPr>
          <w:ilvl w:val="0"/>
          <w:numId w:val="18"/>
        </w:numPr>
        <w:spacing w:after="0" w:line="240" w:lineRule="auto"/>
        <w:jc w:val="both"/>
        <w:rPr>
          <w:rFonts w:ascii="Times New Roman" w:eastAsia="Times New Roman" w:hAnsi="Times New Roman" w:cs="Times New Roman"/>
          <w:color w:val="1C1E21"/>
          <w:kern w:val="0"/>
          <w:sz w:val="26"/>
          <w:szCs w:val="26"/>
          <w14:ligatures w14:val="none"/>
        </w:rPr>
      </w:pPr>
      <w:r w:rsidRPr="000C05B5">
        <w:rPr>
          <w:rFonts w:ascii="Times New Roman" w:eastAsia="Times New Roman" w:hAnsi="Times New Roman" w:cs="Times New Roman"/>
          <w:b/>
          <w:bCs/>
          <w:color w:val="1C1E21"/>
          <w:kern w:val="0"/>
          <w:sz w:val="26"/>
          <w:szCs w:val="26"/>
          <w14:ligatures w14:val="none"/>
        </w:rPr>
        <w:t>terminated :</w:t>
      </w:r>
      <w:r w:rsidRPr="000C05B5">
        <w:rPr>
          <w:rFonts w:ascii="Times New Roman" w:eastAsia="Times New Roman" w:hAnsi="Times New Roman" w:cs="Times New Roman"/>
          <w:color w:val="1C1E21"/>
          <w:kern w:val="0"/>
          <w:sz w:val="26"/>
          <w:szCs w:val="26"/>
          <w14:ligatures w14:val="none"/>
        </w:rPr>
        <w:t xml:space="preserve"> Tiến trình đã kết thúc (đã thực thi xong).</w:t>
      </w:r>
    </w:p>
    <w:p w14:paraId="2CD09669" w14:textId="77777777" w:rsidR="00440954" w:rsidRPr="000C05B5" w:rsidRDefault="00440954" w:rsidP="001F035A">
      <w:pPr>
        <w:spacing w:after="0" w:line="240" w:lineRule="auto"/>
        <w:jc w:val="both"/>
        <w:rPr>
          <w:rFonts w:ascii="Times New Roman" w:eastAsia="Times New Roman" w:hAnsi="Times New Roman" w:cs="Times New Roman"/>
          <w:color w:val="1C1E21"/>
          <w:kern w:val="0"/>
          <w:sz w:val="26"/>
          <w:szCs w:val="26"/>
          <w14:ligatures w14:val="none"/>
        </w:rPr>
      </w:pPr>
      <w:r w:rsidRPr="000C05B5">
        <w:rPr>
          <w:rFonts w:ascii="Times New Roman" w:eastAsia="Times New Roman" w:hAnsi="Times New Roman" w:cs="Times New Roman"/>
          <w:color w:val="1C1E21"/>
          <w:kern w:val="0"/>
          <w:sz w:val="26"/>
          <w:szCs w:val="26"/>
          <w14:ligatures w14:val="none"/>
        </w:rPr>
        <w:t xml:space="preserve">Cách tiến trình chuyển trạng thái : </w:t>
      </w:r>
    </w:p>
    <w:p w14:paraId="5926F75C" w14:textId="77777777" w:rsidR="00440954" w:rsidRPr="000C05B5" w:rsidRDefault="00440954" w:rsidP="001F035A">
      <w:pPr>
        <w:spacing w:after="0" w:line="240" w:lineRule="auto"/>
        <w:jc w:val="both"/>
        <w:rPr>
          <w:rFonts w:ascii="Times New Roman" w:eastAsia="Times New Roman" w:hAnsi="Times New Roman" w:cs="Times New Roman"/>
          <w:color w:val="1C1E21"/>
          <w:kern w:val="0"/>
          <w:sz w:val="26"/>
          <w:szCs w:val="26"/>
          <w14:ligatures w14:val="none"/>
        </w:rPr>
      </w:pPr>
      <w:r w:rsidRPr="000C05B5">
        <w:rPr>
          <w:rFonts w:ascii="Times New Roman" w:eastAsia="Times New Roman" w:hAnsi="Times New Roman" w:cs="Times New Roman"/>
          <w:color w:val="1C1E21"/>
          <w:kern w:val="0"/>
          <w:sz w:val="26"/>
          <w:szCs w:val="26"/>
          <w14:ligatures w14:val="none"/>
        </w:rPr>
        <w:t xml:space="preserve">Đầu tiên, khi vừa khởi tạo, tiến trình sẽ ở trạng thái là </w:t>
      </w:r>
      <w:r w:rsidRPr="000C05B5">
        <w:rPr>
          <w:rFonts w:ascii="Times New Roman" w:eastAsia="Times New Roman" w:hAnsi="Times New Roman" w:cs="Times New Roman"/>
          <w:b/>
          <w:bCs/>
          <w:color w:val="1C1E21"/>
          <w:kern w:val="0"/>
          <w:sz w:val="26"/>
          <w:szCs w:val="26"/>
          <w14:ligatures w14:val="none"/>
        </w:rPr>
        <w:t>new.</w:t>
      </w:r>
    </w:p>
    <w:p w14:paraId="46EC6D9F" w14:textId="77777777" w:rsidR="00440954" w:rsidRPr="000C05B5" w:rsidRDefault="00440954" w:rsidP="001F035A">
      <w:pPr>
        <w:spacing w:after="0" w:line="240" w:lineRule="auto"/>
        <w:jc w:val="both"/>
        <w:rPr>
          <w:rFonts w:ascii="Times New Roman" w:eastAsia="Times New Roman" w:hAnsi="Times New Roman" w:cs="Times New Roman"/>
          <w:color w:val="1C1E21"/>
          <w:kern w:val="0"/>
          <w:sz w:val="26"/>
          <w:szCs w:val="26"/>
          <w14:ligatures w14:val="none"/>
        </w:rPr>
      </w:pPr>
      <w:r w:rsidRPr="000C05B5">
        <w:rPr>
          <w:rFonts w:ascii="Times New Roman" w:eastAsia="Times New Roman" w:hAnsi="Times New Roman" w:cs="Times New Roman"/>
          <w:color w:val="1C1E21"/>
          <w:kern w:val="0"/>
          <w:sz w:val="26"/>
          <w:szCs w:val="26"/>
          <w14:ligatures w14:val="none"/>
        </w:rPr>
        <w:t xml:space="preserve">Thông qua bộ định thời dài hạn </w:t>
      </w:r>
      <w:r w:rsidRPr="000C05B5">
        <w:rPr>
          <w:rFonts w:ascii="Times New Roman" w:eastAsia="Times New Roman" w:hAnsi="Times New Roman" w:cs="Times New Roman"/>
          <w:b/>
          <w:bCs/>
          <w:color w:val="1C1E21"/>
          <w:kern w:val="0"/>
          <w:sz w:val="26"/>
          <w:szCs w:val="26"/>
          <w14:ligatures w14:val="none"/>
        </w:rPr>
        <w:t xml:space="preserve">Long-term scheduling </w:t>
      </w:r>
      <w:r w:rsidRPr="000C05B5">
        <w:rPr>
          <w:rFonts w:ascii="Times New Roman" w:eastAsia="Times New Roman" w:hAnsi="Times New Roman" w:cs="Times New Roman"/>
          <w:color w:val="1C1E21"/>
          <w:kern w:val="0"/>
          <w:sz w:val="26"/>
          <w:szCs w:val="26"/>
          <w14:ligatures w14:val="none"/>
        </w:rPr>
        <w:t xml:space="preserve">(hay còn gọi là bộ định thời công việc – </w:t>
      </w:r>
      <w:r w:rsidRPr="000C05B5">
        <w:rPr>
          <w:rFonts w:ascii="Times New Roman" w:eastAsia="Times New Roman" w:hAnsi="Times New Roman" w:cs="Times New Roman"/>
          <w:b/>
          <w:bCs/>
          <w:color w:val="1C1E21"/>
          <w:kern w:val="0"/>
          <w:sz w:val="26"/>
          <w:szCs w:val="26"/>
          <w14:ligatures w14:val="none"/>
        </w:rPr>
        <w:t>Job Scheduler)</w:t>
      </w:r>
      <w:r w:rsidRPr="000C05B5">
        <w:rPr>
          <w:rFonts w:ascii="Times New Roman" w:eastAsia="Times New Roman" w:hAnsi="Times New Roman" w:cs="Times New Roman"/>
          <w:color w:val="1C1E21"/>
          <w:kern w:val="0"/>
          <w:sz w:val="26"/>
          <w:szCs w:val="26"/>
          <w14:ligatures w14:val="none"/>
        </w:rPr>
        <w:t xml:space="preserve">, tiến trình của chúng ta từ </w:t>
      </w:r>
      <w:r w:rsidRPr="000C05B5">
        <w:rPr>
          <w:rFonts w:ascii="Times New Roman" w:eastAsia="Times New Roman" w:hAnsi="Times New Roman" w:cs="Times New Roman"/>
          <w:b/>
          <w:bCs/>
          <w:color w:val="1C1E21"/>
          <w:kern w:val="0"/>
          <w:sz w:val="26"/>
          <w:szCs w:val="26"/>
          <w14:ligatures w14:val="none"/>
        </w:rPr>
        <w:t xml:space="preserve">new </w:t>
      </w:r>
      <w:r w:rsidRPr="000C05B5">
        <w:rPr>
          <w:rFonts w:ascii="Times New Roman" w:eastAsia="Times New Roman" w:hAnsi="Times New Roman" w:cs="Times New Roman"/>
          <w:color w:val="1C1E21"/>
          <w:kern w:val="0"/>
          <w:sz w:val="26"/>
          <w:szCs w:val="26"/>
          <w14:ligatures w14:val="none"/>
        </w:rPr>
        <w:t xml:space="preserve">sẽ được sắp xếp vị trí để “chui” vào trong hàng đợi </w:t>
      </w:r>
      <w:r w:rsidRPr="000C05B5">
        <w:rPr>
          <w:rFonts w:ascii="Times New Roman" w:eastAsia="Times New Roman" w:hAnsi="Times New Roman" w:cs="Times New Roman"/>
          <w:b/>
          <w:bCs/>
          <w:color w:val="1C1E21"/>
          <w:kern w:val="0"/>
          <w:sz w:val="26"/>
          <w:szCs w:val="26"/>
          <w14:ligatures w14:val="none"/>
        </w:rPr>
        <w:t>ready.</w:t>
      </w:r>
    </w:p>
    <w:p w14:paraId="7736477F" w14:textId="77777777" w:rsidR="00440954" w:rsidRPr="000C05B5" w:rsidRDefault="00440954" w:rsidP="001F035A">
      <w:pPr>
        <w:spacing w:after="0" w:line="240" w:lineRule="auto"/>
        <w:jc w:val="both"/>
        <w:rPr>
          <w:rFonts w:ascii="Times New Roman" w:eastAsia="Times New Roman" w:hAnsi="Times New Roman" w:cs="Times New Roman"/>
          <w:color w:val="1C1E21"/>
          <w:kern w:val="0"/>
          <w:sz w:val="26"/>
          <w:szCs w:val="26"/>
          <w14:ligatures w14:val="none"/>
        </w:rPr>
      </w:pPr>
      <w:r w:rsidRPr="000C05B5">
        <w:rPr>
          <w:rFonts w:ascii="Times New Roman" w:eastAsia="Times New Roman" w:hAnsi="Times New Roman" w:cs="Times New Roman"/>
          <w:color w:val="1C1E21"/>
          <w:kern w:val="0"/>
          <w:sz w:val="26"/>
          <w:szCs w:val="26"/>
          <w14:ligatures w14:val="none"/>
        </w:rPr>
        <w:t xml:space="preserve">Ở một số hệ điều hành có thêm bộ định thời </w:t>
      </w:r>
      <w:r w:rsidRPr="000C05B5">
        <w:rPr>
          <w:rFonts w:ascii="Times New Roman" w:eastAsia="Times New Roman" w:hAnsi="Times New Roman" w:cs="Times New Roman"/>
          <w:b/>
          <w:bCs/>
          <w:color w:val="1C1E21"/>
          <w:kern w:val="0"/>
          <w:sz w:val="26"/>
          <w:szCs w:val="26"/>
          <w14:ligatures w14:val="none"/>
        </w:rPr>
        <w:t xml:space="preserve">Medium-term Scheduler. </w:t>
      </w:r>
      <w:r w:rsidRPr="000C05B5">
        <w:rPr>
          <w:rFonts w:ascii="Times New Roman" w:eastAsia="Times New Roman" w:hAnsi="Times New Roman" w:cs="Times New Roman"/>
          <w:color w:val="1C1E21"/>
          <w:kern w:val="0"/>
          <w:sz w:val="26"/>
          <w:szCs w:val="26"/>
          <w14:ligatures w14:val="none"/>
        </w:rPr>
        <w:t>Thông qua bộ định thời này, các tiến trình sẽ được swap-out (chuyển tiến trình từ bộ nhớ chính sang bộ nhớ phụ) và swap-in (chuyển tiến trình từ bộ nhớ phụ vào bộ nhớ). VD : Paging trong HĐH Windows, hoặc Swap trong Linux.</w:t>
      </w:r>
    </w:p>
    <w:p w14:paraId="7861D210" w14:textId="77777777" w:rsidR="00440954" w:rsidRPr="000C05B5" w:rsidRDefault="00440954" w:rsidP="001F035A">
      <w:pPr>
        <w:spacing w:after="0" w:line="240" w:lineRule="auto"/>
        <w:jc w:val="both"/>
        <w:rPr>
          <w:rFonts w:ascii="Times New Roman" w:eastAsia="Times New Roman" w:hAnsi="Times New Roman" w:cs="Times New Roman"/>
          <w:color w:val="1C1E21"/>
          <w:kern w:val="0"/>
          <w:sz w:val="26"/>
          <w:szCs w:val="26"/>
          <w14:ligatures w14:val="none"/>
        </w:rPr>
      </w:pPr>
      <w:r w:rsidRPr="000C05B5">
        <w:rPr>
          <w:rFonts w:ascii="Times New Roman" w:eastAsia="Times New Roman" w:hAnsi="Times New Roman" w:cs="Times New Roman"/>
          <w:color w:val="1C1E21"/>
          <w:kern w:val="0"/>
          <w:sz w:val="26"/>
          <w:szCs w:val="26"/>
          <w14:ligatures w14:val="none"/>
        </w:rPr>
        <w:t xml:space="preserve">Thông qua bộ định thời </w:t>
      </w:r>
      <w:r w:rsidRPr="000C05B5">
        <w:rPr>
          <w:rFonts w:ascii="Times New Roman" w:eastAsia="Times New Roman" w:hAnsi="Times New Roman" w:cs="Times New Roman"/>
          <w:b/>
          <w:bCs/>
          <w:color w:val="1C1E21"/>
          <w:kern w:val="0"/>
          <w:sz w:val="26"/>
          <w:szCs w:val="26"/>
          <w14:ligatures w14:val="none"/>
        </w:rPr>
        <w:t xml:space="preserve">Short-term Scheduling </w:t>
      </w:r>
      <w:r w:rsidRPr="000C05B5">
        <w:rPr>
          <w:rFonts w:ascii="Times New Roman" w:eastAsia="Times New Roman" w:hAnsi="Times New Roman" w:cs="Times New Roman"/>
          <w:color w:val="1C1E21"/>
          <w:kern w:val="0"/>
          <w:sz w:val="26"/>
          <w:szCs w:val="26"/>
          <w14:ligatures w14:val="none"/>
        </w:rPr>
        <w:t xml:space="preserve">(hay còn được gọi là </w:t>
      </w:r>
      <w:r w:rsidRPr="000C05B5">
        <w:rPr>
          <w:rFonts w:ascii="Times New Roman" w:eastAsia="Times New Roman" w:hAnsi="Times New Roman" w:cs="Times New Roman"/>
          <w:b/>
          <w:bCs/>
          <w:color w:val="1C1E21"/>
          <w:kern w:val="0"/>
          <w:sz w:val="26"/>
          <w:szCs w:val="26"/>
          <w14:ligatures w14:val="none"/>
        </w:rPr>
        <w:t>Dispatcher</w:t>
      </w:r>
      <w:r w:rsidRPr="000C05B5">
        <w:rPr>
          <w:rFonts w:ascii="Times New Roman" w:eastAsia="Times New Roman" w:hAnsi="Times New Roman" w:cs="Times New Roman"/>
          <w:color w:val="1C1E21"/>
          <w:kern w:val="0"/>
          <w:sz w:val="26"/>
          <w:szCs w:val="26"/>
          <w14:ligatures w14:val="none"/>
        </w:rPr>
        <w:t xml:space="preserve">), từ trạng thái </w:t>
      </w:r>
      <w:r w:rsidRPr="000C05B5">
        <w:rPr>
          <w:rFonts w:ascii="Times New Roman" w:eastAsia="Times New Roman" w:hAnsi="Times New Roman" w:cs="Times New Roman"/>
          <w:b/>
          <w:bCs/>
          <w:color w:val="1C1E21"/>
          <w:kern w:val="0"/>
          <w:sz w:val="26"/>
          <w:szCs w:val="26"/>
          <w14:ligatures w14:val="none"/>
        </w:rPr>
        <w:t>ready</w:t>
      </w:r>
      <w:r w:rsidRPr="000C05B5">
        <w:rPr>
          <w:rFonts w:ascii="Times New Roman" w:eastAsia="Times New Roman" w:hAnsi="Times New Roman" w:cs="Times New Roman"/>
          <w:color w:val="1C1E21"/>
          <w:kern w:val="0"/>
          <w:sz w:val="26"/>
          <w:szCs w:val="26"/>
          <w14:ligatures w14:val="none"/>
        </w:rPr>
        <w:t xml:space="preserve"> tiến trình sẽ được sắp xếp để chuyển qua trạng thái </w:t>
      </w:r>
      <w:r w:rsidRPr="000C05B5">
        <w:rPr>
          <w:rFonts w:ascii="Times New Roman" w:eastAsia="Times New Roman" w:hAnsi="Times New Roman" w:cs="Times New Roman"/>
          <w:b/>
          <w:bCs/>
          <w:color w:val="1C1E21"/>
          <w:kern w:val="0"/>
          <w:sz w:val="26"/>
          <w:szCs w:val="26"/>
          <w14:ligatures w14:val="none"/>
        </w:rPr>
        <w:t>running</w:t>
      </w:r>
      <w:r w:rsidRPr="000C05B5">
        <w:rPr>
          <w:rFonts w:ascii="Times New Roman" w:eastAsia="Times New Roman" w:hAnsi="Times New Roman" w:cs="Times New Roman"/>
          <w:color w:val="1C1E21"/>
          <w:kern w:val="0"/>
          <w:sz w:val="26"/>
          <w:szCs w:val="26"/>
          <w14:ligatures w14:val="none"/>
        </w:rPr>
        <w:t>(là trạng thái chạy – hay trạng thái sử dụng CPU – của tiến trình).</w:t>
      </w:r>
    </w:p>
    <w:p w14:paraId="5BC4A4A0" w14:textId="77777777" w:rsidR="00440954" w:rsidRPr="000C05B5" w:rsidRDefault="00440954" w:rsidP="001F035A">
      <w:pPr>
        <w:spacing w:after="0" w:line="240" w:lineRule="auto"/>
        <w:jc w:val="both"/>
        <w:rPr>
          <w:rFonts w:ascii="Times New Roman" w:eastAsia="Times New Roman" w:hAnsi="Times New Roman" w:cs="Times New Roman"/>
          <w:color w:val="1C1E21"/>
          <w:kern w:val="0"/>
          <w:sz w:val="26"/>
          <w:szCs w:val="26"/>
          <w14:ligatures w14:val="none"/>
        </w:rPr>
      </w:pPr>
      <w:r w:rsidRPr="000C05B5">
        <w:rPr>
          <w:rFonts w:ascii="Times New Roman" w:eastAsia="Times New Roman" w:hAnsi="Times New Roman" w:cs="Times New Roman"/>
          <w:color w:val="1C1E21"/>
          <w:kern w:val="0"/>
          <w:sz w:val="26"/>
          <w:szCs w:val="26"/>
          <w14:ligatures w14:val="none"/>
        </w:rPr>
        <w:t xml:space="preserve">Trong khi đang ở trạng thái </w:t>
      </w:r>
      <w:r w:rsidRPr="000C05B5">
        <w:rPr>
          <w:rFonts w:ascii="Times New Roman" w:eastAsia="Times New Roman" w:hAnsi="Times New Roman" w:cs="Times New Roman"/>
          <w:b/>
          <w:bCs/>
          <w:color w:val="1C1E21"/>
          <w:kern w:val="0"/>
          <w:sz w:val="26"/>
          <w:szCs w:val="26"/>
          <w14:ligatures w14:val="none"/>
        </w:rPr>
        <w:t>running</w:t>
      </w:r>
      <w:r w:rsidRPr="000C05B5">
        <w:rPr>
          <w:rFonts w:ascii="Times New Roman" w:eastAsia="Times New Roman" w:hAnsi="Times New Roman" w:cs="Times New Roman"/>
          <w:color w:val="1C1E21"/>
          <w:kern w:val="0"/>
          <w:sz w:val="26"/>
          <w:szCs w:val="26"/>
          <w14:ligatures w14:val="none"/>
        </w:rPr>
        <w:t xml:space="preserve">, có 3 trạng thái tiếp theo mà tiến trình có thể đạt được tiếp theo : </w:t>
      </w:r>
    </w:p>
    <w:p w14:paraId="21EC6EDC" w14:textId="77777777" w:rsidR="00440954" w:rsidRPr="000C05B5" w:rsidRDefault="00440954" w:rsidP="001F035A">
      <w:pPr>
        <w:numPr>
          <w:ilvl w:val="0"/>
          <w:numId w:val="19"/>
        </w:numPr>
        <w:spacing w:after="0" w:line="240" w:lineRule="auto"/>
        <w:jc w:val="both"/>
        <w:rPr>
          <w:rFonts w:ascii="Times New Roman" w:eastAsia="Times New Roman" w:hAnsi="Times New Roman" w:cs="Times New Roman"/>
          <w:color w:val="1C1E21"/>
          <w:kern w:val="0"/>
          <w:sz w:val="26"/>
          <w:szCs w:val="26"/>
          <w14:ligatures w14:val="none"/>
        </w:rPr>
      </w:pPr>
      <w:r w:rsidRPr="000C05B5">
        <w:rPr>
          <w:rFonts w:ascii="Times New Roman" w:eastAsia="Times New Roman" w:hAnsi="Times New Roman" w:cs="Times New Roman"/>
          <w:b/>
          <w:bCs/>
          <w:color w:val="1C1E21"/>
          <w:kern w:val="0"/>
          <w:sz w:val="26"/>
          <w:szCs w:val="26"/>
          <w14:ligatures w14:val="none"/>
        </w:rPr>
        <w:t xml:space="preserve">waiting : </w:t>
      </w:r>
      <w:r w:rsidRPr="000C05B5">
        <w:rPr>
          <w:rFonts w:ascii="Times New Roman" w:eastAsia="Times New Roman" w:hAnsi="Times New Roman" w:cs="Times New Roman"/>
          <w:color w:val="1C1E21"/>
          <w:kern w:val="0"/>
          <w:sz w:val="26"/>
          <w:szCs w:val="26"/>
          <w14:ligatures w14:val="none"/>
        </w:rPr>
        <w:t>Khi tiến trình đang chờ I/O (VD : Khi gọi hàm print(), scanf() trong C).</w:t>
      </w:r>
    </w:p>
    <w:p w14:paraId="0665B482" w14:textId="77777777" w:rsidR="00440954" w:rsidRPr="000C05B5" w:rsidRDefault="00440954" w:rsidP="001F035A">
      <w:pPr>
        <w:numPr>
          <w:ilvl w:val="0"/>
          <w:numId w:val="19"/>
        </w:numPr>
        <w:spacing w:after="0" w:line="240" w:lineRule="auto"/>
        <w:jc w:val="both"/>
        <w:rPr>
          <w:rFonts w:ascii="Times New Roman" w:eastAsia="Times New Roman" w:hAnsi="Times New Roman" w:cs="Times New Roman"/>
          <w:color w:val="1C1E21"/>
          <w:kern w:val="0"/>
          <w:sz w:val="26"/>
          <w:szCs w:val="26"/>
          <w14:ligatures w14:val="none"/>
        </w:rPr>
      </w:pPr>
      <w:r w:rsidRPr="000C05B5">
        <w:rPr>
          <w:rFonts w:ascii="Times New Roman" w:eastAsia="Times New Roman" w:hAnsi="Times New Roman" w:cs="Times New Roman"/>
          <w:b/>
          <w:bCs/>
          <w:color w:val="1C1E21"/>
          <w:kern w:val="0"/>
          <w:sz w:val="26"/>
          <w:szCs w:val="26"/>
          <w14:ligatures w14:val="none"/>
        </w:rPr>
        <w:t>ready :</w:t>
      </w:r>
      <w:r w:rsidRPr="000C05B5">
        <w:rPr>
          <w:rFonts w:ascii="Times New Roman" w:eastAsia="Times New Roman" w:hAnsi="Times New Roman" w:cs="Times New Roman"/>
          <w:color w:val="1C1E21"/>
          <w:kern w:val="0"/>
          <w:sz w:val="26"/>
          <w:szCs w:val="26"/>
          <w14:ligatures w14:val="none"/>
        </w:rPr>
        <w:t xml:space="preserve">Khi tiến trình bị interrupt (bị ngắt, không cho chạy nữa) bởi </w:t>
      </w:r>
      <w:r w:rsidRPr="000C05B5">
        <w:rPr>
          <w:rFonts w:ascii="Times New Roman" w:eastAsia="Times New Roman" w:hAnsi="Times New Roman" w:cs="Times New Roman"/>
          <w:b/>
          <w:bCs/>
          <w:color w:val="1C1E21"/>
          <w:kern w:val="0"/>
          <w:sz w:val="26"/>
          <w:szCs w:val="26"/>
          <w14:ligatures w14:val="none"/>
        </w:rPr>
        <w:t xml:space="preserve">Short-term Scheduler. </w:t>
      </w:r>
      <w:r w:rsidRPr="000C05B5">
        <w:rPr>
          <w:rFonts w:ascii="Times New Roman" w:eastAsia="Times New Roman" w:hAnsi="Times New Roman" w:cs="Times New Roman"/>
          <w:color w:val="1C1E21"/>
          <w:kern w:val="0"/>
          <w:sz w:val="26"/>
          <w:szCs w:val="26"/>
          <w14:ligatures w14:val="none"/>
        </w:rPr>
        <w:t>Các lý do ngắt có thể là : Ngắt thời gian (Clock Interrupt), Ngắt ngoại vi (I/O Interrupt), Lời gọi hệ thống (Operating System Call), Signal.</w:t>
      </w:r>
    </w:p>
    <w:p w14:paraId="06CA96C1" w14:textId="77777777" w:rsidR="00440954" w:rsidRPr="000C05B5" w:rsidRDefault="00440954" w:rsidP="001F035A">
      <w:pPr>
        <w:numPr>
          <w:ilvl w:val="0"/>
          <w:numId w:val="19"/>
        </w:numPr>
        <w:spacing w:after="0" w:line="240" w:lineRule="auto"/>
        <w:jc w:val="both"/>
        <w:rPr>
          <w:rFonts w:ascii="Times New Roman" w:eastAsia="Times New Roman" w:hAnsi="Times New Roman" w:cs="Times New Roman"/>
          <w:color w:val="1C1E21"/>
          <w:kern w:val="0"/>
          <w:sz w:val="26"/>
          <w:szCs w:val="26"/>
          <w14:ligatures w14:val="none"/>
        </w:rPr>
      </w:pPr>
      <w:r w:rsidRPr="000C05B5">
        <w:rPr>
          <w:rFonts w:ascii="Times New Roman" w:eastAsia="Times New Roman" w:hAnsi="Times New Roman" w:cs="Times New Roman"/>
          <w:b/>
          <w:bCs/>
          <w:color w:val="1C1E21"/>
          <w:kern w:val="0"/>
          <w:sz w:val="26"/>
          <w:szCs w:val="26"/>
          <w14:ligatures w14:val="none"/>
        </w:rPr>
        <w:t>terminated :</w:t>
      </w:r>
      <w:r w:rsidRPr="000C05B5">
        <w:rPr>
          <w:rFonts w:ascii="Times New Roman" w:eastAsia="Times New Roman" w:hAnsi="Times New Roman" w:cs="Times New Roman"/>
          <w:color w:val="1C1E21"/>
          <w:kern w:val="0"/>
          <w:sz w:val="26"/>
          <w:szCs w:val="26"/>
          <w14:ligatures w14:val="none"/>
        </w:rPr>
        <w:t xml:space="preserve"> Khi ứng dụng thực thi xong : Khi gặp lệnh exit, khi thực thi lệnh cuối.</w:t>
      </w:r>
    </w:p>
    <w:p w14:paraId="25060E15" w14:textId="77777777" w:rsidR="00440954" w:rsidRPr="000C05B5" w:rsidRDefault="00440954" w:rsidP="001F035A">
      <w:pPr>
        <w:spacing w:after="0" w:line="240" w:lineRule="auto"/>
        <w:jc w:val="both"/>
        <w:rPr>
          <w:rFonts w:ascii="Times New Roman" w:eastAsia="Times New Roman" w:hAnsi="Times New Roman" w:cs="Times New Roman"/>
          <w:color w:val="1C1E21"/>
          <w:kern w:val="0"/>
          <w:sz w:val="26"/>
          <w:szCs w:val="26"/>
          <w14:ligatures w14:val="none"/>
        </w:rPr>
      </w:pPr>
      <w:r w:rsidRPr="000C05B5">
        <w:rPr>
          <w:rFonts w:ascii="Times New Roman" w:eastAsia="Times New Roman" w:hAnsi="Times New Roman" w:cs="Times New Roman"/>
          <w:color w:val="1C1E21"/>
          <w:kern w:val="0"/>
          <w:sz w:val="26"/>
          <w:szCs w:val="26"/>
          <w14:ligatures w14:val="none"/>
        </w:rPr>
        <w:t xml:space="preserve">Trong khi ở trạng thái </w:t>
      </w:r>
      <w:r w:rsidRPr="000C05B5">
        <w:rPr>
          <w:rFonts w:ascii="Times New Roman" w:eastAsia="Times New Roman" w:hAnsi="Times New Roman" w:cs="Times New Roman"/>
          <w:b/>
          <w:bCs/>
          <w:color w:val="1C1E21"/>
          <w:kern w:val="0"/>
          <w:sz w:val="26"/>
          <w:szCs w:val="26"/>
          <w14:ligatures w14:val="none"/>
        </w:rPr>
        <w:t xml:space="preserve">waiting, </w:t>
      </w:r>
      <w:r w:rsidRPr="000C05B5">
        <w:rPr>
          <w:rFonts w:ascii="Times New Roman" w:eastAsia="Times New Roman" w:hAnsi="Times New Roman" w:cs="Times New Roman"/>
          <w:color w:val="1C1E21"/>
          <w:kern w:val="0"/>
          <w:sz w:val="26"/>
          <w:szCs w:val="26"/>
          <w14:ligatures w14:val="none"/>
        </w:rPr>
        <w:t xml:space="preserve">tiến trình sẽ chuyển sang trạng thái </w:t>
      </w:r>
      <w:r w:rsidRPr="000C05B5">
        <w:rPr>
          <w:rFonts w:ascii="Times New Roman" w:eastAsia="Times New Roman" w:hAnsi="Times New Roman" w:cs="Times New Roman"/>
          <w:b/>
          <w:bCs/>
          <w:color w:val="1C1E21"/>
          <w:kern w:val="0"/>
          <w:sz w:val="26"/>
          <w:szCs w:val="26"/>
          <w14:ligatures w14:val="none"/>
        </w:rPr>
        <w:t>ready</w:t>
      </w:r>
      <w:r w:rsidRPr="000C05B5">
        <w:rPr>
          <w:rFonts w:ascii="Times New Roman" w:eastAsia="Times New Roman" w:hAnsi="Times New Roman" w:cs="Times New Roman"/>
          <w:color w:val="1C1E21"/>
          <w:kern w:val="0"/>
          <w:sz w:val="26"/>
          <w:szCs w:val="26"/>
          <w14:ligatures w14:val="none"/>
        </w:rPr>
        <w:t xml:space="preserve">(vào hàng đợi </w:t>
      </w:r>
      <w:r w:rsidRPr="000C05B5">
        <w:rPr>
          <w:rFonts w:ascii="Times New Roman" w:eastAsia="Times New Roman" w:hAnsi="Times New Roman" w:cs="Times New Roman"/>
          <w:b/>
          <w:bCs/>
          <w:color w:val="1C1E21"/>
          <w:kern w:val="0"/>
          <w:sz w:val="26"/>
          <w:szCs w:val="26"/>
          <w14:ligatures w14:val="none"/>
        </w:rPr>
        <w:t>ready</w:t>
      </w:r>
      <w:r w:rsidRPr="000C05B5">
        <w:rPr>
          <w:rFonts w:ascii="Times New Roman" w:eastAsia="Times New Roman" w:hAnsi="Times New Roman" w:cs="Times New Roman"/>
          <w:color w:val="1C1E21"/>
          <w:kern w:val="0"/>
          <w:sz w:val="26"/>
          <w:szCs w:val="26"/>
          <w14:ligatures w14:val="none"/>
        </w:rPr>
        <w:t>) sau khi đã thực thi xong I/O.</w:t>
      </w:r>
    </w:p>
    <w:p w14:paraId="7456F64B" w14:textId="77777777" w:rsidR="00440954" w:rsidRPr="000C05B5" w:rsidRDefault="00440954" w:rsidP="001F035A">
      <w:pPr>
        <w:spacing w:after="0" w:line="240" w:lineRule="auto"/>
        <w:jc w:val="both"/>
        <w:rPr>
          <w:rFonts w:ascii="Times New Roman" w:eastAsia="Times New Roman" w:hAnsi="Times New Roman" w:cs="Times New Roman"/>
          <w:color w:val="1C1E21"/>
          <w:kern w:val="0"/>
          <w:sz w:val="26"/>
          <w:szCs w:val="26"/>
          <w14:ligatures w14:val="none"/>
        </w:rPr>
      </w:pPr>
    </w:p>
    <w:p w14:paraId="4733A411" w14:textId="0D11F03E" w:rsidR="00440954" w:rsidRPr="000C05B5" w:rsidRDefault="00440954" w:rsidP="006D75A1">
      <w:pPr>
        <w:spacing w:after="0" w:line="240" w:lineRule="auto"/>
        <w:jc w:val="center"/>
        <w:rPr>
          <w:rFonts w:ascii="Times New Roman" w:eastAsia="Times New Roman" w:hAnsi="Times New Roman" w:cs="Times New Roman"/>
          <w:kern w:val="0"/>
          <w:sz w:val="21"/>
          <w:szCs w:val="21"/>
          <w14:ligatures w14:val="none"/>
        </w:rPr>
      </w:pPr>
      <w:r w:rsidRPr="000C05B5">
        <w:rPr>
          <w:rFonts w:ascii="Times New Roman" w:eastAsia="Times New Roman" w:hAnsi="Times New Roman" w:cs="Times New Roman"/>
          <w:noProof/>
          <w:kern w:val="0"/>
          <w:sz w:val="21"/>
          <w:szCs w:val="21"/>
          <w14:ligatures w14:val="none"/>
        </w:rPr>
        <w:drawing>
          <wp:inline distT="0" distB="0" distL="0" distR="0" wp14:anchorId="0545D07F" wp14:editId="230A917E">
            <wp:extent cx="4364182" cy="1735415"/>
            <wp:effectExtent l="0" t="0" r="0" b="0"/>
            <wp:docPr id="999151173" name="Picture 7" descr="A diagram of a running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151173" name="Picture 7" descr="A diagram of a running process&#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68504" cy="1737134"/>
                    </a:xfrm>
                    <a:prstGeom prst="rect">
                      <a:avLst/>
                    </a:prstGeom>
                    <a:noFill/>
                    <a:ln>
                      <a:noFill/>
                    </a:ln>
                  </pic:spPr>
                </pic:pic>
              </a:graphicData>
            </a:graphic>
          </wp:inline>
        </w:drawing>
      </w:r>
    </w:p>
    <w:p w14:paraId="2329EDBB" w14:textId="77777777" w:rsidR="00440954" w:rsidRPr="000C05B5" w:rsidRDefault="00440954" w:rsidP="009409C3">
      <w:pPr>
        <w:spacing w:after="0" w:line="240" w:lineRule="auto"/>
        <w:jc w:val="center"/>
        <w:rPr>
          <w:rFonts w:ascii="Times New Roman" w:eastAsia="Times New Roman" w:hAnsi="Times New Roman" w:cs="Times New Roman"/>
          <w:color w:val="90949C"/>
          <w:kern w:val="0"/>
          <w:sz w:val="21"/>
          <w:szCs w:val="21"/>
          <w14:ligatures w14:val="none"/>
        </w:rPr>
      </w:pPr>
      <w:r w:rsidRPr="000C05B5">
        <w:rPr>
          <w:rFonts w:ascii="Times New Roman" w:eastAsia="Times New Roman" w:hAnsi="Times New Roman" w:cs="Times New Roman"/>
          <w:color w:val="90949C"/>
          <w:kern w:val="0"/>
          <w:sz w:val="21"/>
          <w:szCs w:val="21"/>
          <w14:ligatures w14:val="none"/>
        </w:rPr>
        <w:t>Chuyển các trạng thái của tiến trình.</w:t>
      </w:r>
    </w:p>
    <w:p w14:paraId="1A91D256" w14:textId="77777777" w:rsidR="00440954" w:rsidRPr="000C05B5" w:rsidRDefault="00440954" w:rsidP="001F035A">
      <w:pPr>
        <w:spacing w:after="0" w:line="240" w:lineRule="auto"/>
        <w:jc w:val="both"/>
        <w:rPr>
          <w:rFonts w:ascii="Times New Roman" w:eastAsia="Times New Roman" w:hAnsi="Times New Roman" w:cs="Times New Roman"/>
          <w:color w:val="1C1E21"/>
          <w:kern w:val="0"/>
          <w:sz w:val="26"/>
          <w:szCs w:val="26"/>
          <w14:ligatures w14:val="none"/>
        </w:rPr>
      </w:pPr>
    </w:p>
    <w:p w14:paraId="673EF7F2" w14:textId="77777777" w:rsidR="00440954" w:rsidRPr="000C05B5" w:rsidRDefault="00440954" w:rsidP="001F035A">
      <w:pPr>
        <w:spacing w:after="0" w:line="240" w:lineRule="auto"/>
        <w:jc w:val="both"/>
        <w:rPr>
          <w:rFonts w:ascii="Times New Roman" w:eastAsia="Times New Roman" w:hAnsi="Times New Roman" w:cs="Times New Roman"/>
          <w:color w:val="1C1E21"/>
          <w:kern w:val="0"/>
          <w:sz w:val="26"/>
          <w:szCs w:val="26"/>
          <w14:ligatures w14:val="none"/>
        </w:rPr>
      </w:pPr>
    </w:p>
    <w:p w14:paraId="75BADC6C" w14:textId="77777777" w:rsidR="00440954" w:rsidRPr="000C05B5" w:rsidRDefault="00440954" w:rsidP="001F035A">
      <w:pPr>
        <w:spacing w:after="0" w:line="240" w:lineRule="auto"/>
        <w:jc w:val="both"/>
        <w:rPr>
          <w:rFonts w:ascii="Times New Roman" w:eastAsia="Times New Roman" w:hAnsi="Times New Roman" w:cs="Times New Roman"/>
          <w:color w:val="1C1E21"/>
          <w:kern w:val="0"/>
          <w:sz w:val="26"/>
          <w:szCs w:val="26"/>
          <w14:ligatures w14:val="none"/>
        </w:rPr>
      </w:pPr>
    </w:p>
    <w:p w14:paraId="1CA70F73" w14:textId="3C938D45" w:rsidR="00440954" w:rsidRPr="000C05B5" w:rsidRDefault="00440954" w:rsidP="005A6F26">
      <w:pPr>
        <w:spacing w:after="0" w:line="240" w:lineRule="auto"/>
        <w:jc w:val="center"/>
        <w:rPr>
          <w:rFonts w:ascii="Times New Roman" w:eastAsia="Times New Roman" w:hAnsi="Times New Roman" w:cs="Times New Roman"/>
          <w:kern w:val="0"/>
          <w:sz w:val="21"/>
          <w:szCs w:val="21"/>
          <w14:ligatures w14:val="none"/>
        </w:rPr>
      </w:pPr>
      <w:r w:rsidRPr="000C05B5">
        <w:rPr>
          <w:rFonts w:ascii="Times New Roman" w:eastAsia="Times New Roman" w:hAnsi="Times New Roman" w:cs="Times New Roman"/>
          <w:noProof/>
          <w:kern w:val="0"/>
          <w:sz w:val="21"/>
          <w:szCs w:val="21"/>
          <w14:ligatures w14:val="none"/>
        </w:rPr>
        <w:lastRenderedPageBreak/>
        <w:drawing>
          <wp:inline distT="0" distB="0" distL="0" distR="0" wp14:anchorId="625C5161" wp14:editId="61CD91FF">
            <wp:extent cx="5193591" cy="3248214"/>
            <wp:effectExtent l="0" t="0" r="7620" b="0"/>
            <wp:docPr id="1376744806" name="Picture 6" descr="A diagram of a schedu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744806" name="Picture 6" descr="A diagram of a schedul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95820" cy="3249608"/>
                    </a:xfrm>
                    <a:prstGeom prst="rect">
                      <a:avLst/>
                    </a:prstGeom>
                    <a:noFill/>
                    <a:ln>
                      <a:noFill/>
                    </a:ln>
                  </pic:spPr>
                </pic:pic>
              </a:graphicData>
            </a:graphic>
          </wp:inline>
        </w:drawing>
      </w:r>
    </w:p>
    <w:p w14:paraId="50087E20" w14:textId="77777777" w:rsidR="00440954" w:rsidRPr="000C05B5" w:rsidRDefault="00440954" w:rsidP="005A6F26">
      <w:pPr>
        <w:spacing w:after="0" w:line="240" w:lineRule="auto"/>
        <w:jc w:val="center"/>
        <w:rPr>
          <w:rFonts w:ascii="Times New Roman" w:eastAsia="Times New Roman" w:hAnsi="Times New Roman" w:cs="Times New Roman"/>
          <w:color w:val="90949C"/>
          <w:kern w:val="0"/>
          <w:sz w:val="21"/>
          <w:szCs w:val="21"/>
          <w14:ligatures w14:val="none"/>
        </w:rPr>
      </w:pPr>
      <w:r w:rsidRPr="000C05B5">
        <w:rPr>
          <w:rFonts w:ascii="Times New Roman" w:eastAsia="Times New Roman" w:hAnsi="Times New Roman" w:cs="Times New Roman"/>
          <w:color w:val="90949C"/>
          <w:kern w:val="0"/>
          <w:sz w:val="21"/>
          <w:szCs w:val="21"/>
          <w14:ligatures w14:val="none"/>
        </w:rPr>
        <w:t>Tiến trình chuyển trạng thái bằng các bộ định thời khác nhau.</w:t>
      </w:r>
    </w:p>
    <w:p w14:paraId="70DB792C" w14:textId="77777777" w:rsidR="00440954" w:rsidRPr="000C05B5" w:rsidRDefault="00440954" w:rsidP="001F035A">
      <w:pPr>
        <w:spacing w:after="0" w:line="240" w:lineRule="auto"/>
        <w:jc w:val="both"/>
        <w:rPr>
          <w:rFonts w:ascii="Times New Roman" w:eastAsia="Times New Roman" w:hAnsi="Times New Roman" w:cs="Times New Roman"/>
          <w:color w:val="1C1E21"/>
          <w:kern w:val="0"/>
          <w:sz w:val="26"/>
          <w:szCs w:val="26"/>
          <w14:ligatures w14:val="none"/>
        </w:rPr>
      </w:pPr>
    </w:p>
    <w:p w14:paraId="2EC48E3D" w14:textId="48D874E7" w:rsidR="00440954" w:rsidRPr="000C05B5" w:rsidRDefault="00440954" w:rsidP="001F035A">
      <w:pPr>
        <w:spacing w:after="0" w:line="240" w:lineRule="auto"/>
        <w:jc w:val="both"/>
        <w:rPr>
          <w:rFonts w:ascii="Times New Roman" w:eastAsia="Times New Roman" w:hAnsi="Times New Roman" w:cs="Times New Roman"/>
          <w:color w:val="1C1E21"/>
          <w:kern w:val="0"/>
          <w:sz w:val="26"/>
          <w:szCs w:val="26"/>
          <w14:ligatures w14:val="none"/>
        </w:rPr>
      </w:pPr>
      <w:r w:rsidRPr="000C05B5">
        <w:rPr>
          <w:rFonts w:ascii="Times New Roman" w:eastAsia="Times New Roman" w:hAnsi="Times New Roman" w:cs="Times New Roman"/>
          <w:color w:val="1C1E21"/>
          <w:kern w:val="0"/>
          <w:sz w:val="26"/>
          <w:szCs w:val="26"/>
          <w14:ligatures w14:val="none"/>
        </w:rPr>
        <w:t xml:space="preserve">(Nói thêm : Có thể có </w:t>
      </w:r>
      <w:r w:rsidRPr="000C05B5">
        <w:rPr>
          <w:rFonts w:ascii="Times New Roman" w:eastAsia="Times New Roman" w:hAnsi="Times New Roman" w:cs="Times New Roman"/>
          <w:b/>
          <w:bCs/>
          <w:color w:val="1C1E21"/>
          <w:kern w:val="0"/>
          <w:sz w:val="26"/>
          <w:szCs w:val="26"/>
          <w14:ligatures w14:val="none"/>
        </w:rPr>
        <w:t xml:space="preserve">&gt;= 1 </w:t>
      </w:r>
      <w:r w:rsidRPr="000C05B5">
        <w:rPr>
          <w:rFonts w:ascii="Times New Roman" w:eastAsia="Times New Roman" w:hAnsi="Times New Roman" w:cs="Times New Roman"/>
          <w:color w:val="1C1E21"/>
          <w:kern w:val="0"/>
          <w:sz w:val="26"/>
          <w:szCs w:val="26"/>
          <w14:ligatures w14:val="none"/>
        </w:rPr>
        <w:t xml:space="preserve">tiến trình ở trạng thái </w:t>
      </w:r>
      <w:r w:rsidRPr="000C05B5">
        <w:rPr>
          <w:rFonts w:ascii="Times New Roman" w:eastAsia="Times New Roman" w:hAnsi="Times New Roman" w:cs="Times New Roman"/>
          <w:color w:val="1C1E21"/>
          <w:kern w:val="0"/>
          <w:sz w:val="26"/>
          <w:szCs w:val="26"/>
          <w:u w:val="single"/>
          <w14:ligatures w14:val="none"/>
        </w:rPr>
        <w:t>ready</w:t>
      </w:r>
      <w:r w:rsidRPr="000C05B5">
        <w:rPr>
          <w:rFonts w:ascii="Times New Roman" w:eastAsia="Times New Roman" w:hAnsi="Times New Roman" w:cs="Times New Roman"/>
          <w:color w:val="1C1E21"/>
          <w:kern w:val="0"/>
          <w:sz w:val="26"/>
          <w:szCs w:val="26"/>
          <w14:ligatures w14:val="none"/>
        </w:rPr>
        <w:t xml:space="preserve"> và </w:t>
      </w:r>
      <w:r w:rsidRPr="000C05B5">
        <w:rPr>
          <w:rFonts w:ascii="Times New Roman" w:eastAsia="Times New Roman" w:hAnsi="Times New Roman" w:cs="Times New Roman"/>
          <w:color w:val="1C1E21"/>
          <w:kern w:val="0"/>
          <w:sz w:val="26"/>
          <w:szCs w:val="26"/>
          <w:u w:val="single"/>
          <w14:ligatures w14:val="none"/>
        </w:rPr>
        <w:t>waiting</w:t>
      </w:r>
      <w:r w:rsidRPr="000C05B5">
        <w:rPr>
          <w:rFonts w:ascii="Times New Roman" w:eastAsia="Times New Roman" w:hAnsi="Times New Roman" w:cs="Times New Roman"/>
          <w:color w:val="1C1E21"/>
          <w:kern w:val="0"/>
          <w:sz w:val="26"/>
          <w:szCs w:val="26"/>
          <w14:ligatures w14:val="none"/>
        </w:rPr>
        <w:t xml:space="preserve">, tuy nhiên chỉ có </w:t>
      </w:r>
      <w:r w:rsidRPr="000C05B5">
        <w:rPr>
          <w:rFonts w:ascii="Times New Roman" w:eastAsia="Times New Roman" w:hAnsi="Times New Roman" w:cs="Times New Roman"/>
          <w:b/>
          <w:bCs/>
          <w:color w:val="1C1E21"/>
          <w:kern w:val="0"/>
          <w:sz w:val="26"/>
          <w:szCs w:val="26"/>
          <w14:ligatures w14:val="none"/>
        </w:rPr>
        <w:t xml:space="preserve">duy nhất 1 </w:t>
      </w:r>
      <w:r w:rsidRPr="000C05B5">
        <w:rPr>
          <w:rFonts w:ascii="Times New Roman" w:eastAsia="Times New Roman" w:hAnsi="Times New Roman" w:cs="Times New Roman"/>
          <w:color w:val="1C1E21"/>
          <w:kern w:val="0"/>
          <w:sz w:val="26"/>
          <w:szCs w:val="26"/>
          <w14:ligatures w14:val="none"/>
        </w:rPr>
        <w:t xml:space="preserve">tiến trình ở trạng thái </w:t>
      </w:r>
      <w:r w:rsidRPr="00325C0F">
        <w:rPr>
          <w:rFonts w:ascii="Times New Roman" w:hAnsi="Times New Roman" w:cs="Times New Roman"/>
          <w:b/>
          <w:bCs/>
        </w:rPr>
        <w:t>running</w:t>
      </w:r>
      <w:r w:rsidR="005A6F26">
        <w:rPr>
          <w:rFonts w:ascii="Times New Roman" w:eastAsia="Times New Roman" w:hAnsi="Times New Roman" w:cs="Times New Roman"/>
          <w:color w:val="1C1E21"/>
          <w:kern w:val="0"/>
          <w:sz w:val="26"/>
          <w:szCs w:val="26"/>
          <w14:ligatures w14:val="none"/>
        </w:rPr>
        <w:t xml:space="preserve"> </w:t>
      </w:r>
      <w:r w:rsidRPr="005A6F26">
        <w:rPr>
          <w:rFonts w:ascii="Times New Roman" w:eastAsia="Times New Roman" w:hAnsi="Times New Roman" w:cs="Times New Roman"/>
          <w:color w:val="1C1E21"/>
          <w:kern w:val="0"/>
          <w:sz w:val="26"/>
          <w:szCs w:val="26"/>
          <w14:ligatures w14:val="none"/>
        </w:rPr>
        <w:t>tại</w:t>
      </w:r>
      <w:r w:rsidRPr="000C05B5">
        <w:rPr>
          <w:rFonts w:ascii="Times New Roman" w:eastAsia="Times New Roman" w:hAnsi="Times New Roman" w:cs="Times New Roman"/>
          <w:color w:val="1C1E21"/>
          <w:kern w:val="0"/>
          <w:sz w:val="26"/>
          <w:szCs w:val="26"/>
          <w14:ligatures w14:val="none"/>
        </w:rPr>
        <w:t xml:space="preserve"> một </w:t>
      </w:r>
      <w:r w:rsidRPr="000C05B5">
        <w:rPr>
          <w:rFonts w:ascii="Times New Roman" w:eastAsia="Times New Roman" w:hAnsi="Times New Roman" w:cs="Times New Roman"/>
          <w:b/>
          <w:bCs/>
          <w:color w:val="1C1E21"/>
          <w:kern w:val="0"/>
          <w:sz w:val="26"/>
          <w:szCs w:val="26"/>
          <w14:ligatures w14:val="none"/>
        </w:rPr>
        <w:t>thời điểm nhất định</w:t>
      </w:r>
      <w:r w:rsidRPr="000C05B5">
        <w:rPr>
          <w:rFonts w:ascii="Times New Roman" w:eastAsia="Times New Roman" w:hAnsi="Times New Roman" w:cs="Times New Roman"/>
          <w:color w:val="1C1E21"/>
          <w:kern w:val="0"/>
          <w:sz w:val="26"/>
          <w:szCs w:val="26"/>
          <w14:ligatures w14:val="none"/>
        </w:rPr>
        <w:t xml:space="preserve"> mà ta đang xét).</w:t>
      </w:r>
    </w:p>
    <w:p w14:paraId="10A30774" w14:textId="77777777" w:rsidR="000E59F5" w:rsidRDefault="000E59F5" w:rsidP="001F035A">
      <w:pPr>
        <w:spacing w:after="0" w:line="240" w:lineRule="auto"/>
        <w:jc w:val="both"/>
        <w:rPr>
          <w:rFonts w:ascii="Times New Roman" w:eastAsia="Times New Roman" w:hAnsi="Times New Roman" w:cs="Times New Roman"/>
          <w:b/>
          <w:bCs/>
          <w:color w:val="1C1E21"/>
          <w:kern w:val="0"/>
          <w:sz w:val="26"/>
          <w:szCs w:val="26"/>
          <w14:ligatures w14:val="none"/>
        </w:rPr>
      </w:pPr>
    </w:p>
    <w:p w14:paraId="45917A60" w14:textId="77777777" w:rsidR="00440954" w:rsidRPr="000C05B5" w:rsidRDefault="00440954" w:rsidP="001F035A">
      <w:pPr>
        <w:spacing w:after="0" w:line="240" w:lineRule="auto"/>
        <w:jc w:val="both"/>
        <w:rPr>
          <w:rFonts w:ascii="Times New Roman" w:eastAsia="Times New Roman" w:hAnsi="Times New Roman" w:cs="Times New Roman"/>
          <w:color w:val="1C1E21"/>
          <w:kern w:val="0"/>
          <w:sz w:val="26"/>
          <w:szCs w:val="26"/>
          <w14:ligatures w14:val="none"/>
        </w:rPr>
      </w:pPr>
      <w:r w:rsidRPr="000C05B5">
        <w:rPr>
          <w:rFonts w:ascii="Times New Roman" w:eastAsia="Times New Roman" w:hAnsi="Times New Roman" w:cs="Times New Roman"/>
          <w:b/>
          <w:bCs/>
          <w:color w:val="1C1E21"/>
          <w:kern w:val="0"/>
          <w:sz w:val="26"/>
          <w:szCs w:val="26"/>
          <w14:ligatures w14:val="none"/>
        </w:rPr>
        <w:t>Câu 3 :</w:t>
      </w:r>
      <w:r w:rsidRPr="00325C0F">
        <w:rPr>
          <w:rFonts w:ascii="Times New Roman" w:eastAsia="Times New Roman" w:hAnsi="Times New Roman" w:cs="Times New Roman"/>
          <w:b/>
          <w:bCs/>
          <w:color w:val="1C1E21"/>
          <w:kern w:val="0"/>
          <w:sz w:val="26"/>
          <w:szCs w:val="26"/>
          <w14:ligatures w14:val="none"/>
        </w:rPr>
        <w:t xml:space="preserve"> Tại sao phải cộng tác giữa các tiến trình ?</w:t>
      </w:r>
    </w:p>
    <w:p w14:paraId="791081E6" w14:textId="77777777" w:rsidR="00440954" w:rsidRPr="000C05B5" w:rsidRDefault="00440954" w:rsidP="001F035A">
      <w:pPr>
        <w:spacing w:after="0" w:line="240" w:lineRule="auto"/>
        <w:jc w:val="both"/>
        <w:rPr>
          <w:rFonts w:ascii="Times New Roman" w:eastAsia="Times New Roman" w:hAnsi="Times New Roman" w:cs="Times New Roman"/>
          <w:color w:val="1C1E21"/>
          <w:kern w:val="0"/>
          <w:sz w:val="26"/>
          <w:szCs w:val="26"/>
          <w14:ligatures w14:val="none"/>
        </w:rPr>
      </w:pPr>
      <w:r w:rsidRPr="000C05B5">
        <w:rPr>
          <w:rFonts w:ascii="Times New Roman" w:eastAsia="Times New Roman" w:hAnsi="Times New Roman" w:cs="Times New Roman"/>
          <w:color w:val="1C1E21"/>
          <w:kern w:val="0"/>
          <w:sz w:val="26"/>
          <w:szCs w:val="26"/>
          <w14:ligatures w14:val="none"/>
        </w:rPr>
        <w:t>Trong tiến trình thực thi, các tiến trình có thể cộng tác (cooperate) để hoàn thành các công việc.</w:t>
      </w:r>
    </w:p>
    <w:p w14:paraId="09544A45" w14:textId="77777777" w:rsidR="00440954" w:rsidRPr="000C05B5" w:rsidRDefault="00440954" w:rsidP="001F035A">
      <w:pPr>
        <w:spacing w:after="0" w:line="240" w:lineRule="auto"/>
        <w:jc w:val="both"/>
        <w:rPr>
          <w:rFonts w:ascii="Times New Roman" w:eastAsia="Times New Roman" w:hAnsi="Times New Roman" w:cs="Times New Roman"/>
          <w:color w:val="1C1E21"/>
          <w:kern w:val="0"/>
          <w:sz w:val="26"/>
          <w:szCs w:val="26"/>
          <w14:ligatures w14:val="none"/>
        </w:rPr>
      </w:pPr>
      <w:r w:rsidRPr="000C05B5">
        <w:rPr>
          <w:rFonts w:ascii="Times New Roman" w:eastAsia="Times New Roman" w:hAnsi="Times New Roman" w:cs="Times New Roman"/>
          <w:color w:val="1C1E21"/>
          <w:kern w:val="0"/>
          <w:sz w:val="26"/>
          <w:szCs w:val="26"/>
          <w14:ligatures w14:val="none"/>
        </w:rPr>
        <w:t xml:space="preserve">Các tiến trình cộng tác với nhau để : </w:t>
      </w:r>
    </w:p>
    <w:p w14:paraId="01B1FA55" w14:textId="77777777" w:rsidR="00440954" w:rsidRPr="000C05B5" w:rsidRDefault="00440954" w:rsidP="001F035A">
      <w:pPr>
        <w:numPr>
          <w:ilvl w:val="0"/>
          <w:numId w:val="20"/>
        </w:numPr>
        <w:spacing w:after="0" w:line="240" w:lineRule="auto"/>
        <w:jc w:val="both"/>
        <w:rPr>
          <w:rFonts w:ascii="Times New Roman" w:eastAsia="Times New Roman" w:hAnsi="Times New Roman" w:cs="Times New Roman"/>
          <w:color w:val="1C1E21"/>
          <w:kern w:val="0"/>
          <w:sz w:val="26"/>
          <w:szCs w:val="26"/>
          <w14:ligatures w14:val="none"/>
        </w:rPr>
      </w:pPr>
      <w:r w:rsidRPr="000C05B5">
        <w:rPr>
          <w:rFonts w:ascii="Times New Roman" w:eastAsia="Times New Roman" w:hAnsi="Times New Roman" w:cs="Times New Roman"/>
          <w:color w:val="1C1E21"/>
          <w:kern w:val="0"/>
          <w:sz w:val="26"/>
          <w:szCs w:val="26"/>
          <w14:ligatures w14:val="none"/>
        </w:rPr>
        <w:t>Chia sẻ dữ liệu (information sharing).</w:t>
      </w:r>
    </w:p>
    <w:p w14:paraId="23DD4A60" w14:textId="77777777" w:rsidR="00440954" w:rsidRPr="000C05B5" w:rsidRDefault="00440954" w:rsidP="001F035A">
      <w:pPr>
        <w:numPr>
          <w:ilvl w:val="0"/>
          <w:numId w:val="20"/>
        </w:numPr>
        <w:spacing w:after="0" w:line="240" w:lineRule="auto"/>
        <w:jc w:val="both"/>
        <w:rPr>
          <w:rFonts w:ascii="Times New Roman" w:eastAsia="Times New Roman" w:hAnsi="Times New Roman" w:cs="Times New Roman"/>
          <w:color w:val="1C1E21"/>
          <w:kern w:val="0"/>
          <w:sz w:val="26"/>
          <w:szCs w:val="26"/>
          <w14:ligatures w14:val="none"/>
        </w:rPr>
      </w:pPr>
      <w:r w:rsidRPr="000C05B5">
        <w:rPr>
          <w:rFonts w:ascii="Times New Roman" w:eastAsia="Times New Roman" w:hAnsi="Times New Roman" w:cs="Times New Roman"/>
          <w:color w:val="1C1E21"/>
          <w:kern w:val="0"/>
          <w:sz w:val="26"/>
          <w:szCs w:val="26"/>
          <w14:ligatures w14:val="none"/>
        </w:rPr>
        <w:t>Tăng tốc độ tính toán (computational speedup).</w:t>
      </w:r>
    </w:p>
    <w:p w14:paraId="7B7B00E4" w14:textId="77777777" w:rsidR="00440954" w:rsidRPr="000C05B5" w:rsidRDefault="00440954" w:rsidP="001F035A">
      <w:pPr>
        <w:numPr>
          <w:ilvl w:val="1"/>
          <w:numId w:val="20"/>
        </w:numPr>
        <w:spacing w:after="0" w:line="240" w:lineRule="auto"/>
        <w:jc w:val="both"/>
        <w:rPr>
          <w:rFonts w:ascii="Times New Roman" w:eastAsia="Times New Roman" w:hAnsi="Times New Roman" w:cs="Times New Roman"/>
          <w:color w:val="1C1E21"/>
          <w:kern w:val="0"/>
          <w:sz w:val="26"/>
          <w:szCs w:val="26"/>
          <w14:ligatures w14:val="none"/>
        </w:rPr>
      </w:pPr>
      <w:r w:rsidRPr="000C05B5">
        <w:rPr>
          <w:rFonts w:ascii="Times New Roman" w:eastAsia="Times New Roman" w:hAnsi="Times New Roman" w:cs="Times New Roman"/>
          <w:color w:val="1C1E21"/>
          <w:kern w:val="0"/>
          <w:sz w:val="26"/>
          <w:szCs w:val="26"/>
          <w14:ligatures w14:val="none"/>
        </w:rPr>
        <w:t>Các mạng lưới máy tính sẽ hợp với nhau để tạo thành các cluster.</w:t>
      </w:r>
    </w:p>
    <w:p w14:paraId="38DE2EA1" w14:textId="77777777" w:rsidR="00440954" w:rsidRPr="000C05B5" w:rsidRDefault="00440954" w:rsidP="001F035A">
      <w:pPr>
        <w:numPr>
          <w:ilvl w:val="1"/>
          <w:numId w:val="20"/>
        </w:numPr>
        <w:spacing w:after="0" w:line="240" w:lineRule="auto"/>
        <w:jc w:val="both"/>
        <w:rPr>
          <w:rFonts w:ascii="Times New Roman" w:eastAsia="Times New Roman" w:hAnsi="Times New Roman" w:cs="Times New Roman"/>
          <w:color w:val="1C1E21"/>
          <w:kern w:val="0"/>
          <w:sz w:val="26"/>
          <w:szCs w:val="26"/>
          <w14:ligatures w14:val="none"/>
        </w:rPr>
      </w:pPr>
      <w:r w:rsidRPr="000C05B5">
        <w:rPr>
          <w:rFonts w:ascii="Times New Roman" w:eastAsia="Times New Roman" w:hAnsi="Times New Roman" w:cs="Times New Roman"/>
          <w:color w:val="1C1E21"/>
          <w:kern w:val="0"/>
          <w:sz w:val="26"/>
          <w:szCs w:val="26"/>
          <w14:ligatures w14:val="none"/>
        </w:rPr>
        <w:t>Nếu hệ thống có nhiều CPU, chia công việc tính toán thành nhiều công việc tính toán nhỏ chạy song song.</w:t>
      </w:r>
    </w:p>
    <w:p w14:paraId="3EAF9D72" w14:textId="77777777" w:rsidR="00440954" w:rsidRPr="000C05B5" w:rsidRDefault="00440954" w:rsidP="001F035A">
      <w:pPr>
        <w:numPr>
          <w:ilvl w:val="0"/>
          <w:numId w:val="20"/>
        </w:numPr>
        <w:spacing w:after="0" w:line="240" w:lineRule="auto"/>
        <w:jc w:val="both"/>
        <w:rPr>
          <w:rFonts w:ascii="Times New Roman" w:eastAsia="Times New Roman" w:hAnsi="Times New Roman" w:cs="Times New Roman"/>
          <w:color w:val="1C1E21"/>
          <w:kern w:val="0"/>
          <w:sz w:val="26"/>
          <w:szCs w:val="26"/>
          <w14:ligatures w14:val="none"/>
        </w:rPr>
      </w:pPr>
      <w:r w:rsidRPr="000C05B5">
        <w:rPr>
          <w:rFonts w:ascii="Times New Roman" w:eastAsia="Times New Roman" w:hAnsi="Times New Roman" w:cs="Times New Roman"/>
          <w:color w:val="1C1E21"/>
          <w:kern w:val="0"/>
          <w:sz w:val="26"/>
          <w:szCs w:val="26"/>
          <w14:ligatures w14:val="none"/>
        </w:rPr>
        <w:t>Thực hiện một công việc chung.</w:t>
      </w:r>
    </w:p>
    <w:p w14:paraId="7237F8C6" w14:textId="77777777" w:rsidR="00440954" w:rsidRPr="000C05B5" w:rsidRDefault="00440954" w:rsidP="001F035A">
      <w:pPr>
        <w:numPr>
          <w:ilvl w:val="1"/>
          <w:numId w:val="20"/>
        </w:numPr>
        <w:spacing w:after="0" w:line="240" w:lineRule="auto"/>
        <w:jc w:val="both"/>
        <w:rPr>
          <w:rFonts w:ascii="Times New Roman" w:eastAsia="Times New Roman" w:hAnsi="Times New Roman" w:cs="Times New Roman"/>
          <w:color w:val="1C1E21"/>
          <w:kern w:val="0"/>
          <w:sz w:val="26"/>
          <w:szCs w:val="26"/>
          <w14:ligatures w14:val="none"/>
        </w:rPr>
      </w:pPr>
      <w:r w:rsidRPr="000C05B5">
        <w:rPr>
          <w:rFonts w:ascii="Times New Roman" w:eastAsia="Times New Roman" w:hAnsi="Times New Roman" w:cs="Times New Roman"/>
          <w:color w:val="1C1E21"/>
          <w:kern w:val="0"/>
          <w:sz w:val="26"/>
          <w:szCs w:val="26"/>
          <w14:ligatures w14:val="none"/>
        </w:rPr>
        <w:t>Xây dựng một phần mềm phức tạp bằng cách chia thành các module/process hợp tác nhau.</w:t>
      </w:r>
    </w:p>
    <w:p w14:paraId="684FC661" w14:textId="77777777" w:rsidR="00440954" w:rsidRPr="000C05B5" w:rsidRDefault="00440954" w:rsidP="001F035A">
      <w:pPr>
        <w:spacing w:after="0" w:line="240" w:lineRule="auto"/>
        <w:jc w:val="both"/>
        <w:rPr>
          <w:rFonts w:ascii="Times New Roman" w:eastAsia="Times New Roman" w:hAnsi="Times New Roman" w:cs="Times New Roman"/>
          <w:color w:val="1C1E21"/>
          <w:kern w:val="0"/>
          <w:sz w:val="26"/>
          <w:szCs w:val="26"/>
          <w14:ligatures w14:val="none"/>
        </w:rPr>
      </w:pPr>
      <w:r w:rsidRPr="000C05B5">
        <w:rPr>
          <w:rFonts w:ascii="Times New Roman" w:eastAsia="Times New Roman" w:hAnsi="Times New Roman" w:cs="Times New Roman"/>
          <w:b/>
          <w:bCs/>
          <w:color w:val="1C1E21"/>
          <w:kern w:val="0"/>
          <w:sz w:val="26"/>
          <w:szCs w:val="26"/>
          <w14:ligatures w14:val="none"/>
        </w:rPr>
        <w:t xml:space="preserve">Câu 4 : </w:t>
      </w:r>
      <w:r w:rsidRPr="007C184D">
        <w:rPr>
          <w:rFonts w:ascii="Times New Roman" w:eastAsia="Times New Roman" w:hAnsi="Times New Roman" w:cs="Times New Roman"/>
          <w:b/>
          <w:bCs/>
          <w:color w:val="1C1E21"/>
          <w:kern w:val="0"/>
          <w:sz w:val="26"/>
          <w:szCs w:val="26"/>
          <w14:ligatures w14:val="none"/>
        </w:rPr>
        <w:t>PCB là gì ? Chứa những thông tin gì ? Dùng để làm gì ?</w:t>
      </w:r>
    </w:p>
    <w:p w14:paraId="577A5A38" w14:textId="3F5947F3" w:rsidR="00440954" w:rsidRPr="000C05B5" w:rsidRDefault="00440954" w:rsidP="001F035A">
      <w:pPr>
        <w:spacing w:after="0" w:line="240" w:lineRule="auto"/>
        <w:jc w:val="both"/>
        <w:rPr>
          <w:rFonts w:ascii="Times New Roman" w:eastAsia="Times New Roman" w:hAnsi="Times New Roman" w:cs="Times New Roman"/>
          <w:color w:val="1C1E21"/>
          <w:kern w:val="0"/>
          <w:sz w:val="26"/>
          <w:szCs w:val="26"/>
          <w14:ligatures w14:val="none"/>
        </w:rPr>
      </w:pPr>
      <w:r w:rsidRPr="000C05B5">
        <w:rPr>
          <w:rFonts w:ascii="Times New Roman" w:eastAsia="Times New Roman" w:hAnsi="Times New Roman" w:cs="Times New Roman"/>
          <w:color w:val="1C1E21"/>
          <w:kern w:val="0"/>
          <w:sz w:val="26"/>
          <w:szCs w:val="26"/>
          <w14:ligatures w14:val="none"/>
        </w:rPr>
        <w:t xml:space="preserve">Mỗi tiến trình trong hệ thống đều được cấp phát một </w:t>
      </w:r>
      <w:r w:rsidRPr="000C05B5">
        <w:rPr>
          <w:rFonts w:ascii="Times New Roman" w:eastAsia="Times New Roman" w:hAnsi="Times New Roman" w:cs="Times New Roman"/>
          <w:b/>
          <w:bCs/>
          <w:color w:val="1C1E21"/>
          <w:kern w:val="0"/>
          <w:sz w:val="26"/>
          <w:szCs w:val="26"/>
          <w14:ligatures w14:val="none"/>
        </w:rPr>
        <w:t xml:space="preserve">Process Control Block </w:t>
      </w:r>
      <w:r w:rsidRPr="000C05B5">
        <w:rPr>
          <w:rFonts w:ascii="Times New Roman" w:eastAsia="Times New Roman" w:hAnsi="Times New Roman" w:cs="Times New Roman"/>
          <w:color w:val="1C1E21"/>
          <w:kern w:val="0"/>
          <w:sz w:val="26"/>
          <w:szCs w:val="26"/>
          <w14:ligatures w14:val="none"/>
        </w:rPr>
        <w:t>(PCB). Là một trong các cấu trúc dữ liệu quan trọng nhất của hệ điều hành.</w:t>
      </w:r>
      <w:r w:rsidR="001D2D23">
        <w:rPr>
          <w:rFonts w:ascii="Times New Roman" w:eastAsia="Times New Roman" w:hAnsi="Times New Roman" w:cs="Times New Roman"/>
          <w:color w:val="1C1E21"/>
          <w:kern w:val="0"/>
          <w:sz w:val="26"/>
          <w:szCs w:val="26"/>
          <w14:ligatures w14:val="none"/>
        </w:rPr>
        <w:t xml:space="preserve"> =&gt; cấu trúc danh sách liên kết</w:t>
      </w:r>
    </w:p>
    <w:p w14:paraId="0BE3EE2A" w14:textId="77777777" w:rsidR="00440954" w:rsidRPr="000C05B5" w:rsidRDefault="00440954" w:rsidP="001F035A">
      <w:pPr>
        <w:spacing w:after="0" w:line="240" w:lineRule="auto"/>
        <w:jc w:val="both"/>
        <w:rPr>
          <w:rFonts w:ascii="Times New Roman" w:eastAsia="Times New Roman" w:hAnsi="Times New Roman" w:cs="Times New Roman"/>
          <w:color w:val="1C1E21"/>
          <w:kern w:val="0"/>
          <w:sz w:val="26"/>
          <w:szCs w:val="26"/>
          <w14:ligatures w14:val="none"/>
        </w:rPr>
      </w:pPr>
      <w:r w:rsidRPr="000C05B5">
        <w:rPr>
          <w:rFonts w:ascii="Times New Roman" w:eastAsia="Times New Roman" w:hAnsi="Times New Roman" w:cs="Times New Roman"/>
          <w:color w:val="1C1E21"/>
          <w:kern w:val="0"/>
          <w:sz w:val="26"/>
          <w:szCs w:val="26"/>
          <w14:ligatures w14:val="none"/>
        </w:rPr>
        <w:t>PCB chứa các thông tin liên quan đến process như :</w:t>
      </w:r>
    </w:p>
    <w:p w14:paraId="4234703D" w14:textId="77777777" w:rsidR="00440954" w:rsidRPr="000C05B5" w:rsidRDefault="00440954" w:rsidP="001F035A">
      <w:pPr>
        <w:numPr>
          <w:ilvl w:val="0"/>
          <w:numId w:val="21"/>
        </w:numPr>
        <w:spacing w:after="0" w:line="240" w:lineRule="auto"/>
        <w:jc w:val="both"/>
        <w:rPr>
          <w:rFonts w:ascii="Times New Roman" w:eastAsia="Times New Roman" w:hAnsi="Times New Roman" w:cs="Times New Roman"/>
          <w:color w:val="1C1E21"/>
          <w:kern w:val="0"/>
          <w:sz w:val="26"/>
          <w:szCs w:val="26"/>
          <w14:ligatures w14:val="none"/>
        </w:rPr>
      </w:pPr>
      <w:r w:rsidRPr="000C05B5">
        <w:rPr>
          <w:rFonts w:ascii="Times New Roman" w:eastAsia="Times New Roman" w:hAnsi="Times New Roman" w:cs="Times New Roman"/>
          <w:color w:val="1C1E21"/>
          <w:kern w:val="0"/>
          <w:sz w:val="26"/>
          <w:szCs w:val="26"/>
          <w14:ligatures w14:val="none"/>
        </w:rPr>
        <w:t>Trạng thái tiến trình (Process State) : new, ready, running,…</w:t>
      </w:r>
    </w:p>
    <w:p w14:paraId="70C2A9BA" w14:textId="77777777" w:rsidR="00440954" w:rsidRPr="000C05B5" w:rsidRDefault="00440954" w:rsidP="001F035A">
      <w:pPr>
        <w:numPr>
          <w:ilvl w:val="0"/>
          <w:numId w:val="21"/>
        </w:numPr>
        <w:spacing w:after="0" w:line="240" w:lineRule="auto"/>
        <w:jc w:val="both"/>
        <w:rPr>
          <w:rFonts w:ascii="Times New Roman" w:eastAsia="Times New Roman" w:hAnsi="Times New Roman" w:cs="Times New Roman"/>
          <w:color w:val="1C1E21"/>
          <w:kern w:val="0"/>
          <w:sz w:val="26"/>
          <w:szCs w:val="26"/>
          <w14:ligatures w14:val="none"/>
        </w:rPr>
      </w:pPr>
      <w:r w:rsidRPr="000C05B5">
        <w:rPr>
          <w:rFonts w:ascii="Times New Roman" w:eastAsia="Times New Roman" w:hAnsi="Times New Roman" w:cs="Times New Roman"/>
          <w:color w:val="1C1E21"/>
          <w:kern w:val="0"/>
          <w:sz w:val="26"/>
          <w:szCs w:val="26"/>
          <w14:ligatures w14:val="none"/>
        </w:rPr>
        <w:t>Bộ đếm chương trình (Program Counter) : Chỉ đến địa chỉ của lệnh tiếp theo sẽ được thực thi cho tiến trình này.</w:t>
      </w:r>
    </w:p>
    <w:p w14:paraId="76F62F0A" w14:textId="77777777" w:rsidR="00440954" w:rsidRPr="000C05B5" w:rsidRDefault="00440954" w:rsidP="001F035A">
      <w:pPr>
        <w:numPr>
          <w:ilvl w:val="0"/>
          <w:numId w:val="21"/>
        </w:numPr>
        <w:spacing w:after="0" w:line="240" w:lineRule="auto"/>
        <w:jc w:val="both"/>
        <w:rPr>
          <w:rFonts w:ascii="Times New Roman" w:eastAsia="Times New Roman" w:hAnsi="Times New Roman" w:cs="Times New Roman"/>
          <w:color w:val="1C1E21"/>
          <w:kern w:val="0"/>
          <w:sz w:val="26"/>
          <w:szCs w:val="26"/>
          <w14:ligatures w14:val="none"/>
        </w:rPr>
      </w:pPr>
      <w:r w:rsidRPr="000C05B5">
        <w:rPr>
          <w:rFonts w:ascii="Times New Roman" w:eastAsia="Times New Roman" w:hAnsi="Times New Roman" w:cs="Times New Roman"/>
          <w:color w:val="1C1E21"/>
          <w:kern w:val="0"/>
          <w:sz w:val="26"/>
          <w:szCs w:val="26"/>
          <w14:ligatures w14:val="none"/>
        </w:rPr>
        <w:t>Các thanh ghi CPU (CPU Registers) : Phụ thuộc vào kiến trúc máy tính. Có thể kể đến vài loại như accumulators, index registers, stack pointers, general-purpose registers, condition-code information.</w:t>
      </w:r>
    </w:p>
    <w:p w14:paraId="5D77972E" w14:textId="77777777" w:rsidR="00440954" w:rsidRPr="000C05B5" w:rsidRDefault="00440954" w:rsidP="001F035A">
      <w:pPr>
        <w:numPr>
          <w:ilvl w:val="0"/>
          <w:numId w:val="21"/>
        </w:numPr>
        <w:spacing w:after="0" w:line="240" w:lineRule="auto"/>
        <w:jc w:val="both"/>
        <w:rPr>
          <w:rFonts w:ascii="Times New Roman" w:eastAsia="Times New Roman" w:hAnsi="Times New Roman" w:cs="Times New Roman"/>
          <w:color w:val="1C1E21"/>
          <w:kern w:val="0"/>
          <w:sz w:val="26"/>
          <w:szCs w:val="26"/>
          <w14:ligatures w14:val="none"/>
        </w:rPr>
      </w:pPr>
      <w:r w:rsidRPr="000C05B5">
        <w:rPr>
          <w:rFonts w:ascii="Times New Roman" w:eastAsia="Times New Roman" w:hAnsi="Times New Roman" w:cs="Times New Roman"/>
          <w:color w:val="1C1E21"/>
          <w:kern w:val="0"/>
          <w:sz w:val="26"/>
          <w:szCs w:val="26"/>
          <w14:ligatures w14:val="none"/>
        </w:rPr>
        <w:lastRenderedPageBreak/>
        <w:t>Thông tin lập thời biểu CPU (CPU Scheduling Information) : Độ ưu tiên, con trỏ đến các hàng đợi, và các tham số của việc lập thời biểu.</w:t>
      </w:r>
    </w:p>
    <w:p w14:paraId="4FEFA5FD" w14:textId="77777777" w:rsidR="00440954" w:rsidRPr="000C05B5" w:rsidRDefault="00440954" w:rsidP="001F035A">
      <w:pPr>
        <w:numPr>
          <w:ilvl w:val="0"/>
          <w:numId w:val="21"/>
        </w:numPr>
        <w:spacing w:after="0" w:line="240" w:lineRule="auto"/>
        <w:jc w:val="both"/>
        <w:rPr>
          <w:rFonts w:ascii="Times New Roman" w:eastAsia="Times New Roman" w:hAnsi="Times New Roman" w:cs="Times New Roman"/>
          <w:color w:val="1C1E21"/>
          <w:kern w:val="0"/>
          <w:sz w:val="26"/>
          <w:szCs w:val="26"/>
          <w14:ligatures w14:val="none"/>
        </w:rPr>
      </w:pPr>
      <w:r w:rsidRPr="000C05B5">
        <w:rPr>
          <w:rFonts w:ascii="Times New Roman" w:eastAsia="Times New Roman" w:hAnsi="Times New Roman" w:cs="Times New Roman"/>
          <w:color w:val="1C1E21"/>
          <w:kern w:val="0"/>
          <w:sz w:val="26"/>
          <w:szCs w:val="26"/>
          <w14:ligatures w14:val="none"/>
        </w:rPr>
        <w:t>Thông tin quản lý bộ nhớ (Memory-Management Information) : Chứa page tables, segment tables, memory limits (giới hạn bộ nhớ).</w:t>
      </w:r>
    </w:p>
    <w:p w14:paraId="37BFB26D" w14:textId="77777777" w:rsidR="00440954" w:rsidRPr="000C05B5" w:rsidRDefault="00440954" w:rsidP="001F035A">
      <w:pPr>
        <w:numPr>
          <w:ilvl w:val="0"/>
          <w:numId w:val="21"/>
        </w:numPr>
        <w:spacing w:after="0" w:line="240" w:lineRule="auto"/>
        <w:jc w:val="both"/>
        <w:rPr>
          <w:rFonts w:ascii="Times New Roman" w:eastAsia="Times New Roman" w:hAnsi="Times New Roman" w:cs="Times New Roman"/>
          <w:color w:val="1C1E21"/>
          <w:kern w:val="0"/>
          <w:sz w:val="26"/>
          <w:szCs w:val="26"/>
          <w14:ligatures w14:val="none"/>
        </w:rPr>
      </w:pPr>
      <w:r w:rsidRPr="000C05B5">
        <w:rPr>
          <w:rFonts w:ascii="Times New Roman" w:eastAsia="Times New Roman" w:hAnsi="Times New Roman" w:cs="Times New Roman"/>
          <w:color w:val="1C1E21"/>
          <w:kern w:val="0"/>
          <w:sz w:val="26"/>
          <w:szCs w:val="26"/>
          <w14:ligatures w14:val="none"/>
        </w:rPr>
        <w:t>Thông tin trạng thái I/O (I/O status information) : Chứa danh sách các thiết bị I/O đã được cấp phát cho tiến trình, danh sách các file tiến trình đang mở,…</w:t>
      </w:r>
    </w:p>
    <w:p w14:paraId="502CDF6E" w14:textId="77777777" w:rsidR="00440954" w:rsidRPr="000C05B5" w:rsidRDefault="00440954" w:rsidP="001F035A">
      <w:pPr>
        <w:numPr>
          <w:ilvl w:val="0"/>
          <w:numId w:val="21"/>
        </w:numPr>
        <w:spacing w:after="0" w:line="240" w:lineRule="auto"/>
        <w:jc w:val="both"/>
        <w:rPr>
          <w:rFonts w:ascii="Times New Roman" w:eastAsia="Times New Roman" w:hAnsi="Times New Roman" w:cs="Times New Roman"/>
          <w:color w:val="1C1E21"/>
          <w:kern w:val="0"/>
          <w:sz w:val="26"/>
          <w:szCs w:val="26"/>
          <w14:ligatures w14:val="none"/>
        </w:rPr>
      </w:pPr>
      <w:r w:rsidRPr="000C05B5">
        <w:rPr>
          <w:rFonts w:ascii="Times New Roman" w:eastAsia="Times New Roman" w:hAnsi="Times New Roman" w:cs="Times New Roman"/>
          <w:color w:val="1C1E21"/>
          <w:kern w:val="0"/>
          <w:sz w:val="26"/>
          <w:szCs w:val="26"/>
          <w14:ligatures w14:val="none"/>
        </w:rPr>
        <w:t>Các thông tin quan trọng khác như : Lượng CPU, thời gian sử dụng,PID,…</w:t>
      </w:r>
    </w:p>
    <w:p w14:paraId="64846503" w14:textId="77777777" w:rsidR="00440954" w:rsidRPr="000C05B5" w:rsidRDefault="00440954" w:rsidP="001F035A">
      <w:pPr>
        <w:spacing w:after="0" w:line="240" w:lineRule="auto"/>
        <w:jc w:val="both"/>
        <w:rPr>
          <w:rFonts w:ascii="Times New Roman" w:eastAsia="Times New Roman" w:hAnsi="Times New Roman" w:cs="Times New Roman"/>
          <w:color w:val="1C1E21"/>
          <w:kern w:val="0"/>
          <w:sz w:val="26"/>
          <w:szCs w:val="26"/>
          <w14:ligatures w14:val="none"/>
        </w:rPr>
      </w:pPr>
    </w:p>
    <w:p w14:paraId="46240D10" w14:textId="695E7616" w:rsidR="00440954" w:rsidRPr="000C05B5" w:rsidRDefault="00440954" w:rsidP="002E084E">
      <w:pPr>
        <w:spacing w:after="0" w:line="240" w:lineRule="auto"/>
        <w:jc w:val="center"/>
        <w:rPr>
          <w:rFonts w:ascii="Times New Roman" w:eastAsia="Times New Roman" w:hAnsi="Times New Roman" w:cs="Times New Roman"/>
          <w:kern w:val="0"/>
          <w:sz w:val="21"/>
          <w:szCs w:val="21"/>
          <w14:ligatures w14:val="none"/>
        </w:rPr>
      </w:pPr>
      <w:r w:rsidRPr="000C05B5">
        <w:rPr>
          <w:rFonts w:ascii="Times New Roman" w:eastAsia="Times New Roman" w:hAnsi="Times New Roman" w:cs="Times New Roman"/>
          <w:noProof/>
          <w:kern w:val="0"/>
          <w:sz w:val="21"/>
          <w:szCs w:val="21"/>
          <w14:ligatures w14:val="none"/>
        </w:rPr>
        <w:drawing>
          <wp:inline distT="0" distB="0" distL="0" distR="0" wp14:anchorId="0AAAEDC1" wp14:editId="7AFA24B0">
            <wp:extent cx="1550035" cy="2487930"/>
            <wp:effectExtent l="0" t="0" r="0" b="7620"/>
            <wp:docPr id="1529397660" name="Picture 5" descr="A close-up of a blue and white rectangular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9397660" name="Picture 5" descr="A close-up of a blue and white rectangular objec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50035" cy="2487930"/>
                    </a:xfrm>
                    <a:prstGeom prst="rect">
                      <a:avLst/>
                    </a:prstGeom>
                    <a:noFill/>
                    <a:ln>
                      <a:noFill/>
                    </a:ln>
                  </pic:spPr>
                </pic:pic>
              </a:graphicData>
            </a:graphic>
          </wp:inline>
        </w:drawing>
      </w:r>
    </w:p>
    <w:p w14:paraId="70160B02" w14:textId="77777777" w:rsidR="00440954" w:rsidRPr="000C05B5" w:rsidRDefault="00440954" w:rsidP="001446BC">
      <w:pPr>
        <w:spacing w:after="0" w:line="240" w:lineRule="auto"/>
        <w:jc w:val="center"/>
        <w:rPr>
          <w:rFonts w:ascii="Times New Roman" w:eastAsia="Times New Roman" w:hAnsi="Times New Roman" w:cs="Times New Roman"/>
          <w:color w:val="90949C"/>
          <w:kern w:val="0"/>
          <w:sz w:val="21"/>
          <w:szCs w:val="21"/>
          <w14:ligatures w14:val="none"/>
        </w:rPr>
      </w:pPr>
      <w:r w:rsidRPr="000C05B5">
        <w:rPr>
          <w:rFonts w:ascii="Times New Roman" w:eastAsia="Times New Roman" w:hAnsi="Times New Roman" w:cs="Times New Roman"/>
          <w:color w:val="90949C"/>
          <w:kern w:val="0"/>
          <w:sz w:val="21"/>
          <w:szCs w:val="21"/>
          <w14:ligatures w14:val="none"/>
        </w:rPr>
        <w:t>Hình ảnh minh hoạ một Process Control Block.</w:t>
      </w:r>
    </w:p>
    <w:p w14:paraId="18B130A8" w14:textId="77777777" w:rsidR="00440954" w:rsidRPr="000C05B5" w:rsidRDefault="00440954" w:rsidP="001F035A">
      <w:pPr>
        <w:spacing w:after="0" w:line="240" w:lineRule="auto"/>
        <w:jc w:val="both"/>
        <w:rPr>
          <w:rFonts w:ascii="Times New Roman" w:eastAsia="Times New Roman" w:hAnsi="Times New Roman" w:cs="Times New Roman"/>
          <w:color w:val="1C1E21"/>
          <w:kern w:val="0"/>
          <w:sz w:val="26"/>
          <w:szCs w:val="26"/>
          <w14:ligatures w14:val="none"/>
        </w:rPr>
      </w:pPr>
    </w:p>
    <w:p w14:paraId="60A46A48" w14:textId="77777777" w:rsidR="00440954" w:rsidRDefault="00440954" w:rsidP="001F035A">
      <w:pPr>
        <w:spacing w:after="0" w:line="240" w:lineRule="auto"/>
        <w:jc w:val="both"/>
        <w:rPr>
          <w:rFonts w:ascii="Times New Roman" w:eastAsia="Times New Roman" w:hAnsi="Times New Roman" w:cs="Times New Roman"/>
          <w:color w:val="1C1E21"/>
          <w:kern w:val="0"/>
          <w:sz w:val="26"/>
          <w:szCs w:val="26"/>
          <w14:ligatures w14:val="none"/>
        </w:rPr>
      </w:pPr>
      <w:r w:rsidRPr="000C05B5">
        <w:rPr>
          <w:rFonts w:ascii="Times New Roman" w:eastAsia="Times New Roman" w:hAnsi="Times New Roman" w:cs="Times New Roman"/>
          <w:color w:val="1C1E21"/>
          <w:kern w:val="0"/>
          <w:sz w:val="26"/>
          <w:szCs w:val="26"/>
          <w14:ligatures w14:val="none"/>
        </w:rPr>
        <w:t>Vậy, các PCB đơn giản là các kho dữ liệu, trong đó chứa các dữ liệu khác nhau của nhiều process khác nhau.</w:t>
      </w:r>
    </w:p>
    <w:p w14:paraId="6B263215" w14:textId="77777777" w:rsidR="003C2B36" w:rsidRPr="000C05B5" w:rsidRDefault="003C2B36" w:rsidP="001F035A">
      <w:pPr>
        <w:spacing w:after="0" w:line="240" w:lineRule="auto"/>
        <w:jc w:val="both"/>
        <w:rPr>
          <w:rFonts w:ascii="Times New Roman" w:eastAsia="Times New Roman" w:hAnsi="Times New Roman" w:cs="Times New Roman"/>
          <w:color w:val="1C1E21"/>
          <w:kern w:val="0"/>
          <w:sz w:val="26"/>
          <w:szCs w:val="26"/>
          <w14:ligatures w14:val="none"/>
        </w:rPr>
      </w:pPr>
    </w:p>
    <w:p w14:paraId="1E8E306A" w14:textId="77777777" w:rsidR="00440954" w:rsidRPr="003C2B36" w:rsidRDefault="00440954" w:rsidP="001F035A">
      <w:pPr>
        <w:spacing w:after="0" w:line="240" w:lineRule="auto"/>
        <w:jc w:val="both"/>
        <w:rPr>
          <w:rFonts w:ascii="Times New Roman" w:eastAsia="Times New Roman" w:hAnsi="Times New Roman" w:cs="Times New Roman"/>
          <w:b/>
          <w:bCs/>
          <w:color w:val="1C1E21"/>
          <w:kern w:val="0"/>
          <w:sz w:val="26"/>
          <w:szCs w:val="26"/>
          <w14:ligatures w14:val="none"/>
        </w:rPr>
      </w:pPr>
      <w:r w:rsidRPr="003C2B36">
        <w:rPr>
          <w:rFonts w:ascii="Times New Roman" w:eastAsia="Times New Roman" w:hAnsi="Times New Roman" w:cs="Times New Roman"/>
          <w:b/>
          <w:bCs/>
          <w:color w:val="1C1E21"/>
          <w:kern w:val="0"/>
          <w:sz w:val="26"/>
          <w:szCs w:val="26"/>
          <w14:ligatures w14:val="none"/>
        </w:rPr>
        <w:t>Câu 5 : Tiểu trình là gì ?</w:t>
      </w:r>
    </w:p>
    <w:p w14:paraId="4FE40755" w14:textId="77777777" w:rsidR="00440954" w:rsidRPr="000C05B5" w:rsidRDefault="00440954" w:rsidP="001F035A">
      <w:pPr>
        <w:spacing w:after="0" w:line="240" w:lineRule="auto"/>
        <w:jc w:val="both"/>
        <w:rPr>
          <w:rFonts w:ascii="Times New Roman" w:eastAsia="Times New Roman" w:hAnsi="Times New Roman" w:cs="Times New Roman"/>
          <w:color w:val="1C1E21"/>
          <w:kern w:val="0"/>
          <w:sz w:val="26"/>
          <w:szCs w:val="26"/>
          <w14:ligatures w14:val="none"/>
        </w:rPr>
      </w:pPr>
      <w:r w:rsidRPr="000C05B5">
        <w:rPr>
          <w:rFonts w:ascii="Times New Roman" w:eastAsia="Times New Roman" w:hAnsi="Times New Roman" w:cs="Times New Roman"/>
          <w:color w:val="1C1E21"/>
          <w:kern w:val="0"/>
          <w:sz w:val="26"/>
          <w:szCs w:val="26"/>
          <w14:ligatures w14:val="none"/>
        </w:rPr>
        <w:t xml:space="preserve">Tiểu trình : Là một đơn vị cơ bản sử dụng CPU, gồm : </w:t>
      </w:r>
    </w:p>
    <w:p w14:paraId="79FA23E3" w14:textId="77777777" w:rsidR="00440954" w:rsidRPr="000C05B5" w:rsidRDefault="00440954" w:rsidP="001F035A">
      <w:pPr>
        <w:numPr>
          <w:ilvl w:val="0"/>
          <w:numId w:val="22"/>
        </w:numPr>
        <w:spacing w:after="0" w:line="240" w:lineRule="auto"/>
        <w:jc w:val="both"/>
        <w:rPr>
          <w:rFonts w:ascii="Times New Roman" w:eastAsia="Times New Roman" w:hAnsi="Times New Roman" w:cs="Times New Roman"/>
          <w:color w:val="1C1E21"/>
          <w:kern w:val="0"/>
          <w:sz w:val="26"/>
          <w:szCs w:val="26"/>
          <w14:ligatures w14:val="none"/>
        </w:rPr>
      </w:pPr>
      <w:r w:rsidRPr="000C05B5">
        <w:rPr>
          <w:rFonts w:ascii="Times New Roman" w:eastAsia="Times New Roman" w:hAnsi="Times New Roman" w:cs="Times New Roman"/>
          <w:color w:val="1C1E21"/>
          <w:kern w:val="0"/>
          <w:sz w:val="26"/>
          <w:szCs w:val="26"/>
          <w14:ligatures w14:val="none"/>
        </w:rPr>
        <w:t>Thread ID.</w:t>
      </w:r>
    </w:p>
    <w:p w14:paraId="0C3FBDC5" w14:textId="77777777" w:rsidR="00440954" w:rsidRPr="000C05B5" w:rsidRDefault="00440954" w:rsidP="001F035A">
      <w:pPr>
        <w:numPr>
          <w:ilvl w:val="0"/>
          <w:numId w:val="22"/>
        </w:numPr>
        <w:spacing w:after="0" w:line="240" w:lineRule="auto"/>
        <w:jc w:val="both"/>
        <w:rPr>
          <w:rFonts w:ascii="Times New Roman" w:eastAsia="Times New Roman" w:hAnsi="Times New Roman" w:cs="Times New Roman"/>
          <w:color w:val="1C1E21"/>
          <w:kern w:val="0"/>
          <w:sz w:val="26"/>
          <w:szCs w:val="26"/>
          <w14:ligatures w14:val="none"/>
        </w:rPr>
      </w:pPr>
      <w:r w:rsidRPr="000C05B5">
        <w:rPr>
          <w:rFonts w:ascii="Times New Roman" w:eastAsia="Times New Roman" w:hAnsi="Times New Roman" w:cs="Times New Roman"/>
          <w:color w:val="1C1E21"/>
          <w:kern w:val="0"/>
          <w:sz w:val="26"/>
          <w:szCs w:val="26"/>
          <w14:ligatures w14:val="none"/>
        </w:rPr>
        <w:t>PC (Program Counter).</w:t>
      </w:r>
    </w:p>
    <w:p w14:paraId="045FDD40" w14:textId="77777777" w:rsidR="00440954" w:rsidRPr="000C05B5" w:rsidRDefault="00440954" w:rsidP="001F035A">
      <w:pPr>
        <w:numPr>
          <w:ilvl w:val="0"/>
          <w:numId w:val="22"/>
        </w:numPr>
        <w:spacing w:after="0" w:line="240" w:lineRule="auto"/>
        <w:jc w:val="both"/>
        <w:rPr>
          <w:rFonts w:ascii="Times New Roman" w:eastAsia="Times New Roman" w:hAnsi="Times New Roman" w:cs="Times New Roman"/>
          <w:color w:val="1C1E21"/>
          <w:kern w:val="0"/>
          <w:sz w:val="26"/>
          <w:szCs w:val="26"/>
          <w14:ligatures w14:val="none"/>
        </w:rPr>
      </w:pPr>
      <w:r w:rsidRPr="000C05B5">
        <w:rPr>
          <w:rFonts w:ascii="Times New Roman" w:eastAsia="Times New Roman" w:hAnsi="Times New Roman" w:cs="Times New Roman"/>
          <w:color w:val="1C1E21"/>
          <w:kern w:val="0"/>
          <w:sz w:val="26"/>
          <w:szCs w:val="26"/>
          <w14:ligatures w14:val="none"/>
        </w:rPr>
        <w:t>Registers.</w:t>
      </w:r>
    </w:p>
    <w:p w14:paraId="6CB799F1" w14:textId="77777777" w:rsidR="00440954" w:rsidRPr="000C05B5" w:rsidRDefault="00440954" w:rsidP="001F035A">
      <w:pPr>
        <w:numPr>
          <w:ilvl w:val="0"/>
          <w:numId w:val="22"/>
        </w:numPr>
        <w:spacing w:after="0" w:line="240" w:lineRule="auto"/>
        <w:jc w:val="both"/>
        <w:rPr>
          <w:rFonts w:ascii="Times New Roman" w:eastAsia="Times New Roman" w:hAnsi="Times New Roman" w:cs="Times New Roman"/>
          <w:color w:val="1C1E21"/>
          <w:kern w:val="0"/>
          <w:sz w:val="26"/>
          <w:szCs w:val="26"/>
          <w14:ligatures w14:val="none"/>
        </w:rPr>
      </w:pPr>
      <w:r w:rsidRPr="000C05B5">
        <w:rPr>
          <w:rFonts w:ascii="Times New Roman" w:eastAsia="Times New Roman" w:hAnsi="Times New Roman" w:cs="Times New Roman"/>
          <w:color w:val="1C1E21"/>
          <w:kern w:val="0"/>
          <w:sz w:val="26"/>
          <w:szCs w:val="26"/>
          <w14:ligatures w14:val="none"/>
        </w:rPr>
        <w:t>Stack.</w:t>
      </w:r>
    </w:p>
    <w:p w14:paraId="5A99AD82" w14:textId="77777777" w:rsidR="00440954" w:rsidRPr="002D33CA" w:rsidRDefault="00440954" w:rsidP="001F035A">
      <w:pPr>
        <w:numPr>
          <w:ilvl w:val="0"/>
          <w:numId w:val="22"/>
        </w:numPr>
        <w:spacing w:after="0" w:line="240" w:lineRule="auto"/>
        <w:jc w:val="both"/>
        <w:rPr>
          <w:rFonts w:ascii="Times New Roman" w:eastAsia="Times New Roman" w:hAnsi="Times New Roman" w:cs="Times New Roman"/>
          <w:color w:val="1C1E21"/>
          <w:kern w:val="0"/>
          <w:sz w:val="26"/>
          <w:szCs w:val="26"/>
          <w14:ligatures w14:val="none"/>
        </w:rPr>
      </w:pPr>
      <w:r w:rsidRPr="000C05B5">
        <w:rPr>
          <w:rFonts w:ascii="Times New Roman" w:eastAsia="Times New Roman" w:hAnsi="Times New Roman" w:cs="Times New Roman"/>
          <w:b/>
          <w:bCs/>
          <w:color w:val="1C1E21"/>
          <w:kern w:val="0"/>
          <w:sz w:val="26"/>
          <w:szCs w:val="26"/>
          <w14:ligatures w14:val="none"/>
        </w:rPr>
        <w:t>Chia sẻ chung code, data, resources (file).</w:t>
      </w:r>
    </w:p>
    <w:p w14:paraId="4EDC68D8" w14:textId="536183D3" w:rsidR="002D33CA" w:rsidRPr="00EE3168" w:rsidRDefault="002D33CA" w:rsidP="001F035A">
      <w:pPr>
        <w:numPr>
          <w:ilvl w:val="0"/>
          <w:numId w:val="22"/>
        </w:numPr>
        <w:spacing w:after="0" w:line="240" w:lineRule="auto"/>
        <w:jc w:val="both"/>
        <w:rPr>
          <w:rFonts w:ascii="Times New Roman" w:eastAsia="Times New Roman" w:hAnsi="Times New Roman" w:cs="Times New Roman"/>
          <w:color w:val="1C1E21"/>
          <w:kern w:val="0"/>
          <w:sz w:val="26"/>
          <w:szCs w:val="26"/>
          <w14:ligatures w14:val="none"/>
        </w:rPr>
      </w:pPr>
      <w:ins w:id="0" w:author="Microsoft Word" w:date="2024-04-12T08:52:00Z">
        <w:r>
          <w:rPr>
            <w:rFonts w:ascii="Times New Roman" w:eastAsia="Times New Roman" w:hAnsi="Times New Roman" w:cs="Times New Roman"/>
            <w:b/>
            <w:bCs/>
            <w:color w:val="1C1E21"/>
            <w:kern w:val="0"/>
            <w:sz w:val="26"/>
            <w:szCs w:val="26"/>
            <w14:ligatures w14:val="none"/>
          </w:rPr>
          <w:t>D</w:t>
        </w:r>
        <w:r w:rsidR="005D4685">
          <w:rPr>
            <w:rFonts w:ascii="Times New Roman" w:eastAsia="Times New Roman" w:hAnsi="Times New Roman" w:cs="Times New Roman"/>
            <w:b/>
            <w:bCs/>
            <w:color w:val="1C1E21"/>
            <w:kern w:val="0"/>
            <w:sz w:val="26"/>
            <w:szCs w:val="26"/>
            <w14:ligatures w14:val="none"/>
          </w:rPr>
          <w:t xml:space="preserve">ùng riêng </w:t>
        </w:r>
        <w:r w:rsidR="00A07D35">
          <w:rPr>
            <w:rFonts w:ascii="Times New Roman" w:eastAsia="Times New Roman" w:hAnsi="Times New Roman" w:cs="Times New Roman"/>
            <w:b/>
            <w:bCs/>
            <w:color w:val="1C1E21"/>
            <w:kern w:val="0"/>
            <w:sz w:val="26"/>
            <w:szCs w:val="26"/>
            <w14:ligatures w14:val="none"/>
          </w:rPr>
          <w:t>thanh ghi, stack vì bản chất là luồng-PU, mà PU thì phải cần thanh ghi riêng, stack riêng</w:t>
        </w:r>
      </w:ins>
    </w:p>
    <w:p w14:paraId="42BC34AA" w14:textId="7D7BB555" w:rsidR="00EE3168" w:rsidRPr="00494123" w:rsidRDefault="00494123" w:rsidP="00EE3168">
      <w:pPr>
        <w:spacing w:after="0" w:line="240" w:lineRule="auto"/>
        <w:jc w:val="both"/>
        <w:rPr>
          <w:rFonts w:ascii="Times New Roman" w:eastAsia="Times New Roman" w:hAnsi="Times New Roman" w:cs="Times New Roman"/>
          <w:color w:val="1C1E21"/>
          <w:kern w:val="0"/>
          <w:sz w:val="26"/>
          <w:szCs w:val="26"/>
          <w14:ligatures w14:val="none"/>
        </w:rPr>
      </w:pPr>
      <w:r w:rsidRPr="00494123">
        <w:rPr>
          <w:rFonts w:ascii="Times New Roman" w:eastAsia="Times New Roman" w:hAnsi="Times New Roman" w:cs="Times New Roman"/>
          <w:color w:val="1C1E21"/>
          <w:kern w:val="0"/>
          <w:sz w:val="26"/>
          <w:szCs w:val="26"/>
          <w14:ligatures w14:val="none"/>
        </w:rPr>
        <w:t>- Các mô hình</w:t>
      </w:r>
      <w:r w:rsidR="00DB300D">
        <w:rPr>
          <w:rFonts w:ascii="Times New Roman" w:eastAsia="Times New Roman" w:hAnsi="Times New Roman" w:cs="Times New Roman"/>
          <w:color w:val="1C1E21"/>
          <w:kern w:val="0"/>
          <w:sz w:val="26"/>
          <w:szCs w:val="26"/>
          <w14:ligatures w14:val="none"/>
        </w:rPr>
        <w:t xml:space="preserve"> đa</w:t>
      </w:r>
      <w:r w:rsidRPr="00494123">
        <w:rPr>
          <w:rFonts w:ascii="Times New Roman" w:eastAsia="Times New Roman" w:hAnsi="Times New Roman" w:cs="Times New Roman"/>
          <w:color w:val="1C1E21"/>
          <w:kern w:val="0"/>
          <w:sz w:val="26"/>
          <w:szCs w:val="26"/>
          <w14:ligatures w14:val="none"/>
        </w:rPr>
        <w:t xml:space="preserve"> tiểu trình:</w:t>
      </w:r>
      <w:r w:rsidRPr="00494123">
        <w:rPr>
          <w:rFonts w:ascii="Times New Roman" w:eastAsia="Times New Roman" w:hAnsi="Times New Roman" w:cs="Times New Roman"/>
          <w:color w:val="1C1E21"/>
          <w:kern w:val="0"/>
          <w:sz w:val="26"/>
          <w:szCs w:val="26"/>
          <w14:ligatures w14:val="none"/>
        </w:rPr>
        <w:tab/>
      </w:r>
    </w:p>
    <w:p w14:paraId="36D12E3D" w14:textId="35BE2D2F" w:rsidR="00494123" w:rsidRDefault="00494123" w:rsidP="00EE3168">
      <w:pPr>
        <w:spacing w:after="0" w:line="240" w:lineRule="auto"/>
        <w:jc w:val="both"/>
        <w:rPr>
          <w:rFonts w:ascii="Times New Roman" w:eastAsia="Times New Roman" w:hAnsi="Times New Roman" w:cs="Times New Roman"/>
          <w:color w:val="1C1E21"/>
          <w:kern w:val="0"/>
          <w:sz w:val="26"/>
          <w:szCs w:val="26"/>
          <w14:ligatures w14:val="none"/>
        </w:rPr>
      </w:pPr>
      <w:r w:rsidRPr="00494123">
        <w:rPr>
          <w:rFonts w:ascii="Times New Roman" w:eastAsia="Times New Roman" w:hAnsi="Times New Roman" w:cs="Times New Roman"/>
          <w:color w:val="1C1E21"/>
          <w:kern w:val="0"/>
          <w:sz w:val="26"/>
          <w:szCs w:val="26"/>
          <w14:ligatures w14:val="none"/>
        </w:rPr>
        <w:tab/>
        <w:t>+ Nhiều – Một</w:t>
      </w:r>
    </w:p>
    <w:p w14:paraId="0DD7D39B" w14:textId="2ED6AEC9" w:rsidR="004D324D" w:rsidRDefault="004D324D" w:rsidP="00EE3168">
      <w:pPr>
        <w:spacing w:after="0" w:line="240" w:lineRule="auto"/>
        <w:jc w:val="both"/>
        <w:rPr>
          <w:rFonts w:ascii="Times New Roman" w:eastAsia="Times New Roman" w:hAnsi="Times New Roman" w:cs="Times New Roman"/>
          <w:color w:val="1C1E21"/>
          <w:kern w:val="0"/>
          <w:sz w:val="26"/>
          <w:szCs w:val="26"/>
          <w14:ligatures w14:val="none"/>
        </w:rPr>
      </w:pPr>
      <w:r>
        <w:rPr>
          <w:rFonts w:ascii="Times New Roman" w:eastAsia="Times New Roman" w:hAnsi="Times New Roman" w:cs="Times New Roman"/>
          <w:color w:val="1C1E21"/>
          <w:kern w:val="0"/>
          <w:sz w:val="26"/>
          <w:szCs w:val="26"/>
          <w14:ligatures w14:val="none"/>
        </w:rPr>
        <w:tab/>
      </w:r>
      <w:r>
        <w:rPr>
          <w:rFonts w:ascii="Times New Roman" w:eastAsia="Times New Roman" w:hAnsi="Times New Roman" w:cs="Times New Roman"/>
          <w:color w:val="1C1E21"/>
          <w:kern w:val="0"/>
          <w:sz w:val="26"/>
          <w:szCs w:val="26"/>
          <w14:ligatures w14:val="none"/>
        </w:rPr>
        <w:tab/>
        <w:t>Ưu: ít tốn tài nguyên</w:t>
      </w:r>
    </w:p>
    <w:p w14:paraId="7056CE56" w14:textId="68E45597" w:rsidR="004D324D" w:rsidRPr="00494123" w:rsidRDefault="004D324D" w:rsidP="00EE3168">
      <w:pPr>
        <w:spacing w:after="0" w:line="240" w:lineRule="auto"/>
        <w:jc w:val="both"/>
        <w:rPr>
          <w:rFonts w:ascii="Times New Roman" w:eastAsia="Times New Roman" w:hAnsi="Times New Roman" w:cs="Times New Roman"/>
          <w:color w:val="1C1E21"/>
          <w:kern w:val="0"/>
          <w:sz w:val="26"/>
          <w:szCs w:val="26"/>
          <w14:ligatures w14:val="none"/>
        </w:rPr>
      </w:pPr>
      <w:r>
        <w:rPr>
          <w:rFonts w:ascii="Times New Roman" w:eastAsia="Times New Roman" w:hAnsi="Times New Roman" w:cs="Times New Roman"/>
          <w:color w:val="1C1E21"/>
          <w:kern w:val="0"/>
          <w:sz w:val="26"/>
          <w:szCs w:val="26"/>
          <w14:ligatures w14:val="none"/>
        </w:rPr>
        <w:tab/>
      </w:r>
      <w:r>
        <w:rPr>
          <w:rFonts w:ascii="Times New Roman" w:eastAsia="Times New Roman" w:hAnsi="Times New Roman" w:cs="Times New Roman"/>
          <w:color w:val="1C1E21"/>
          <w:kern w:val="0"/>
          <w:sz w:val="26"/>
          <w:szCs w:val="26"/>
          <w14:ligatures w14:val="none"/>
        </w:rPr>
        <w:tab/>
        <w:t>Nhược: lâu</w:t>
      </w:r>
    </w:p>
    <w:p w14:paraId="0EAA0FC4" w14:textId="3F9DFFC5" w:rsidR="00494123" w:rsidRDefault="00494123" w:rsidP="00EE3168">
      <w:pPr>
        <w:spacing w:after="0" w:line="240" w:lineRule="auto"/>
        <w:jc w:val="both"/>
        <w:rPr>
          <w:rFonts w:ascii="Times New Roman" w:eastAsia="Times New Roman" w:hAnsi="Times New Roman" w:cs="Times New Roman"/>
          <w:color w:val="1C1E21"/>
          <w:kern w:val="0"/>
          <w:sz w:val="26"/>
          <w:szCs w:val="26"/>
          <w14:ligatures w14:val="none"/>
        </w:rPr>
      </w:pPr>
      <w:r w:rsidRPr="00494123">
        <w:rPr>
          <w:rFonts w:ascii="Times New Roman" w:eastAsia="Times New Roman" w:hAnsi="Times New Roman" w:cs="Times New Roman"/>
          <w:color w:val="1C1E21"/>
          <w:kern w:val="0"/>
          <w:sz w:val="26"/>
          <w:szCs w:val="26"/>
          <w14:ligatures w14:val="none"/>
        </w:rPr>
        <w:tab/>
        <w:t>+ Một – Một</w:t>
      </w:r>
      <w:r w:rsidR="00E36C79">
        <w:rPr>
          <w:rFonts w:ascii="Times New Roman" w:eastAsia="Times New Roman" w:hAnsi="Times New Roman" w:cs="Times New Roman"/>
          <w:color w:val="1C1E21"/>
          <w:kern w:val="0"/>
          <w:sz w:val="26"/>
          <w:szCs w:val="26"/>
          <w14:ligatures w14:val="none"/>
        </w:rPr>
        <w:t xml:space="preserve"> =&gt; bây giờ phần cứng phát triển, dùng cái này được</w:t>
      </w:r>
    </w:p>
    <w:p w14:paraId="3BD785EC" w14:textId="107A1734" w:rsidR="0064710B" w:rsidRDefault="0064710B" w:rsidP="00EE3168">
      <w:pPr>
        <w:spacing w:after="0" w:line="240" w:lineRule="auto"/>
        <w:jc w:val="both"/>
        <w:rPr>
          <w:rFonts w:ascii="Times New Roman" w:eastAsia="Times New Roman" w:hAnsi="Times New Roman" w:cs="Times New Roman"/>
          <w:color w:val="1C1E21"/>
          <w:kern w:val="0"/>
          <w:sz w:val="26"/>
          <w:szCs w:val="26"/>
          <w14:ligatures w14:val="none"/>
        </w:rPr>
      </w:pPr>
      <w:r>
        <w:rPr>
          <w:rFonts w:ascii="Times New Roman" w:eastAsia="Times New Roman" w:hAnsi="Times New Roman" w:cs="Times New Roman"/>
          <w:color w:val="1C1E21"/>
          <w:kern w:val="0"/>
          <w:sz w:val="26"/>
          <w:szCs w:val="26"/>
          <w14:ligatures w14:val="none"/>
        </w:rPr>
        <w:tab/>
      </w:r>
      <w:r>
        <w:rPr>
          <w:rFonts w:ascii="Times New Roman" w:eastAsia="Times New Roman" w:hAnsi="Times New Roman" w:cs="Times New Roman"/>
          <w:color w:val="1C1E21"/>
          <w:kern w:val="0"/>
          <w:sz w:val="26"/>
          <w:szCs w:val="26"/>
          <w14:ligatures w14:val="none"/>
        </w:rPr>
        <w:tab/>
        <w:t>Ưu: nhanh, chạy đồng thời được</w:t>
      </w:r>
    </w:p>
    <w:p w14:paraId="383A3B45" w14:textId="2AAB6481" w:rsidR="0064710B" w:rsidRPr="00494123" w:rsidRDefault="0064710B" w:rsidP="00EE3168">
      <w:pPr>
        <w:spacing w:after="0" w:line="240" w:lineRule="auto"/>
        <w:jc w:val="both"/>
        <w:rPr>
          <w:rFonts w:ascii="Times New Roman" w:eastAsia="Times New Roman" w:hAnsi="Times New Roman" w:cs="Times New Roman"/>
          <w:color w:val="1C1E21"/>
          <w:kern w:val="0"/>
          <w:sz w:val="26"/>
          <w:szCs w:val="26"/>
          <w14:ligatures w14:val="none"/>
        </w:rPr>
      </w:pPr>
      <w:r>
        <w:rPr>
          <w:rFonts w:ascii="Times New Roman" w:eastAsia="Times New Roman" w:hAnsi="Times New Roman" w:cs="Times New Roman"/>
          <w:color w:val="1C1E21"/>
          <w:kern w:val="0"/>
          <w:sz w:val="26"/>
          <w:szCs w:val="26"/>
          <w14:ligatures w14:val="none"/>
        </w:rPr>
        <w:tab/>
      </w:r>
      <w:r>
        <w:rPr>
          <w:rFonts w:ascii="Times New Roman" w:eastAsia="Times New Roman" w:hAnsi="Times New Roman" w:cs="Times New Roman"/>
          <w:color w:val="1C1E21"/>
          <w:kern w:val="0"/>
          <w:sz w:val="26"/>
          <w:szCs w:val="26"/>
          <w14:ligatures w14:val="none"/>
        </w:rPr>
        <w:tab/>
        <w:t>Nhược: tốn tài nguyên</w:t>
      </w:r>
    </w:p>
    <w:p w14:paraId="5351E032" w14:textId="3A182E92" w:rsidR="00494123" w:rsidRPr="00494123" w:rsidRDefault="00494123" w:rsidP="00EE3168">
      <w:pPr>
        <w:spacing w:after="0" w:line="240" w:lineRule="auto"/>
        <w:jc w:val="both"/>
        <w:rPr>
          <w:rFonts w:ascii="Times New Roman" w:eastAsia="Times New Roman" w:hAnsi="Times New Roman" w:cs="Times New Roman"/>
          <w:color w:val="1C1E21"/>
          <w:kern w:val="0"/>
          <w:sz w:val="26"/>
          <w:szCs w:val="26"/>
          <w14:ligatures w14:val="none"/>
        </w:rPr>
      </w:pPr>
      <w:r w:rsidRPr="00494123">
        <w:rPr>
          <w:rFonts w:ascii="Times New Roman" w:eastAsia="Times New Roman" w:hAnsi="Times New Roman" w:cs="Times New Roman"/>
          <w:color w:val="1C1E21"/>
          <w:kern w:val="0"/>
          <w:sz w:val="26"/>
          <w:szCs w:val="26"/>
          <w14:ligatures w14:val="none"/>
        </w:rPr>
        <w:tab/>
        <w:t xml:space="preserve">+ </w:t>
      </w:r>
      <w:r w:rsidR="00E36C79">
        <w:rPr>
          <w:rFonts w:ascii="Times New Roman" w:eastAsia="Times New Roman" w:hAnsi="Times New Roman" w:cs="Times New Roman"/>
          <w:color w:val="1C1E21"/>
          <w:kern w:val="0"/>
          <w:sz w:val="26"/>
          <w:szCs w:val="26"/>
          <w14:ligatures w14:val="none"/>
        </w:rPr>
        <w:t>Nhiều</w:t>
      </w:r>
      <w:r w:rsidRPr="00494123">
        <w:rPr>
          <w:rFonts w:ascii="Times New Roman" w:eastAsia="Times New Roman" w:hAnsi="Times New Roman" w:cs="Times New Roman"/>
          <w:color w:val="1C1E21"/>
          <w:kern w:val="0"/>
          <w:sz w:val="26"/>
          <w:szCs w:val="26"/>
          <w14:ligatures w14:val="none"/>
        </w:rPr>
        <w:t xml:space="preserve"> – Nhiều</w:t>
      </w:r>
    </w:p>
    <w:p w14:paraId="54A230E9" w14:textId="77777777" w:rsidR="00440954" w:rsidRPr="000C05B5" w:rsidRDefault="00440954" w:rsidP="001F035A">
      <w:pPr>
        <w:spacing w:after="0" w:line="240" w:lineRule="auto"/>
        <w:jc w:val="both"/>
        <w:rPr>
          <w:rFonts w:ascii="Times New Roman" w:eastAsia="Times New Roman" w:hAnsi="Times New Roman" w:cs="Times New Roman"/>
          <w:color w:val="1C1E21"/>
          <w:kern w:val="0"/>
          <w:sz w:val="26"/>
          <w:szCs w:val="26"/>
          <w14:ligatures w14:val="none"/>
        </w:rPr>
      </w:pPr>
    </w:p>
    <w:p w14:paraId="6D3B4EEE" w14:textId="40583194" w:rsidR="00440954" w:rsidRPr="000C05B5" w:rsidRDefault="00440954" w:rsidP="002E084E">
      <w:pPr>
        <w:spacing w:after="0" w:line="240" w:lineRule="auto"/>
        <w:jc w:val="center"/>
        <w:rPr>
          <w:rFonts w:ascii="Times New Roman" w:eastAsia="Times New Roman" w:hAnsi="Times New Roman" w:cs="Times New Roman"/>
          <w:kern w:val="0"/>
          <w:sz w:val="21"/>
          <w:szCs w:val="21"/>
          <w14:ligatures w14:val="none"/>
        </w:rPr>
      </w:pPr>
      <w:r w:rsidRPr="000C05B5">
        <w:rPr>
          <w:rFonts w:ascii="Times New Roman" w:eastAsia="Times New Roman" w:hAnsi="Times New Roman" w:cs="Times New Roman"/>
          <w:noProof/>
          <w:kern w:val="0"/>
          <w:sz w:val="21"/>
          <w:szCs w:val="21"/>
          <w14:ligatures w14:val="none"/>
        </w:rPr>
        <w:lastRenderedPageBreak/>
        <w:drawing>
          <wp:inline distT="0" distB="0" distL="0" distR="0" wp14:anchorId="5A6FADB9" wp14:editId="0F3D5E52">
            <wp:extent cx="5753735" cy="3788410"/>
            <wp:effectExtent l="0" t="0" r="0" b="2540"/>
            <wp:docPr id="952661488" name="Picture 4" descr="A diagram of a software processing proces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661488" name="Picture 4" descr="A diagram of a software processing process&#10;&#10;Description automatically generated with medium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735" cy="3788410"/>
                    </a:xfrm>
                    <a:prstGeom prst="rect">
                      <a:avLst/>
                    </a:prstGeom>
                    <a:noFill/>
                    <a:ln>
                      <a:noFill/>
                    </a:ln>
                  </pic:spPr>
                </pic:pic>
              </a:graphicData>
            </a:graphic>
          </wp:inline>
        </w:drawing>
      </w:r>
    </w:p>
    <w:p w14:paraId="174FFD12" w14:textId="77777777" w:rsidR="00440954" w:rsidRPr="000C05B5" w:rsidRDefault="00440954" w:rsidP="001F035A">
      <w:pPr>
        <w:spacing w:after="0" w:line="240" w:lineRule="auto"/>
        <w:jc w:val="both"/>
        <w:rPr>
          <w:rFonts w:ascii="Times New Roman" w:eastAsia="Times New Roman" w:hAnsi="Times New Roman" w:cs="Times New Roman"/>
          <w:color w:val="90949C"/>
          <w:kern w:val="0"/>
          <w:sz w:val="21"/>
          <w:szCs w:val="21"/>
          <w14:ligatures w14:val="none"/>
        </w:rPr>
      </w:pPr>
      <w:r w:rsidRPr="000C05B5">
        <w:rPr>
          <w:rFonts w:ascii="Times New Roman" w:eastAsia="Times New Roman" w:hAnsi="Times New Roman" w:cs="Times New Roman"/>
          <w:color w:val="90949C"/>
          <w:kern w:val="0"/>
          <w:sz w:val="21"/>
          <w:szCs w:val="21"/>
          <w14:ligatures w14:val="none"/>
        </w:rPr>
        <w:t>So sánh giữa đơn tiến trình và đa tiến trình.</w:t>
      </w:r>
    </w:p>
    <w:p w14:paraId="1D5EBE11" w14:textId="77777777" w:rsidR="00AD3F32" w:rsidRDefault="00AD3F32" w:rsidP="001F035A">
      <w:pPr>
        <w:spacing w:after="0" w:line="240" w:lineRule="auto"/>
        <w:jc w:val="both"/>
        <w:rPr>
          <w:rFonts w:ascii="Times New Roman" w:eastAsia="Times New Roman" w:hAnsi="Times New Roman" w:cs="Times New Roman"/>
          <w:b/>
          <w:bCs/>
          <w:color w:val="1C1E21"/>
          <w:kern w:val="0"/>
          <w:sz w:val="26"/>
          <w:szCs w:val="26"/>
          <w14:ligatures w14:val="none"/>
        </w:rPr>
      </w:pPr>
    </w:p>
    <w:p w14:paraId="47231828" w14:textId="4C39C473" w:rsidR="00851D38" w:rsidRDefault="00851D38" w:rsidP="001F035A">
      <w:pPr>
        <w:spacing w:after="0" w:line="240" w:lineRule="auto"/>
        <w:jc w:val="both"/>
        <w:rPr>
          <w:rFonts w:ascii="Times New Roman" w:eastAsia="Times New Roman" w:hAnsi="Times New Roman" w:cs="Times New Roman"/>
          <w:b/>
          <w:bCs/>
          <w:color w:val="1C1E21"/>
          <w:kern w:val="0"/>
          <w:sz w:val="26"/>
          <w:szCs w:val="26"/>
          <w14:ligatures w14:val="none"/>
        </w:rPr>
      </w:pPr>
      <w:r>
        <w:rPr>
          <w:rFonts w:ascii="Times New Roman" w:eastAsia="Times New Roman" w:hAnsi="Times New Roman" w:cs="Times New Roman"/>
          <w:b/>
          <w:bCs/>
          <w:color w:val="1C1E21"/>
          <w:kern w:val="0"/>
          <w:sz w:val="26"/>
          <w:szCs w:val="26"/>
          <w14:ligatures w14:val="none"/>
        </w:rPr>
        <w:t>Câu 5: Các tác vụ đối với tiến trình</w:t>
      </w:r>
    </w:p>
    <w:p w14:paraId="72F32E8B" w14:textId="78AE4B98" w:rsidR="00851D38" w:rsidRDefault="00851D38" w:rsidP="001F035A">
      <w:pPr>
        <w:spacing w:after="0" w:line="240" w:lineRule="auto"/>
        <w:jc w:val="both"/>
        <w:rPr>
          <w:rFonts w:ascii="Times New Roman" w:eastAsia="Times New Roman" w:hAnsi="Times New Roman" w:cs="Times New Roman"/>
          <w:color w:val="1C1E21"/>
          <w:kern w:val="0"/>
          <w:sz w:val="26"/>
          <w:szCs w:val="26"/>
          <w14:ligatures w14:val="none"/>
        </w:rPr>
      </w:pPr>
      <w:r>
        <w:rPr>
          <w:rFonts w:ascii="Times New Roman" w:eastAsia="Times New Roman" w:hAnsi="Times New Roman" w:cs="Times New Roman"/>
          <w:color w:val="1C1E21"/>
          <w:kern w:val="0"/>
          <w:sz w:val="26"/>
          <w:szCs w:val="26"/>
          <w14:ligatures w14:val="none"/>
        </w:rPr>
        <w:t>- Tạo và Kết thúc</w:t>
      </w:r>
    </w:p>
    <w:p w14:paraId="20D791CE" w14:textId="7955CADF" w:rsidR="0071261B" w:rsidRDefault="00851D38" w:rsidP="001F035A">
      <w:pPr>
        <w:spacing w:after="0" w:line="240" w:lineRule="auto"/>
        <w:jc w:val="both"/>
        <w:rPr>
          <w:rFonts w:ascii="Times New Roman" w:eastAsia="Times New Roman" w:hAnsi="Times New Roman" w:cs="Times New Roman"/>
          <w:color w:val="1C1E21"/>
          <w:kern w:val="0"/>
          <w:sz w:val="26"/>
          <w:szCs w:val="26"/>
          <w14:ligatures w14:val="none"/>
        </w:rPr>
      </w:pPr>
      <w:r>
        <w:rPr>
          <w:rFonts w:ascii="Times New Roman" w:eastAsia="Times New Roman" w:hAnsi="Times New Roman" w:cs="Times New Roman"/>
          <w:color w:val="1C1E21"/>
          <w:kern w:val="0"/>
          <w:sz w:val="26"/>
          <w:szCs w:val="26"/>
          <w14:ligatures w14:val="none"/>
        </w:rPr>
        <w:t>- Theo cấu trúc cây</w:t>
      </w:r>
      <w:r w:rsidR="00874602">
        <w:rPr>
          <w:rFonts w:ascii="Times New Roman" w:eastAsia="Times New Roman" w:hAnsi="Times New Roman" w:cs="Times New Roman"/>
          <w:color w:val="1C1E21"/>
          <w:kern w:val="0"/>
          <w:sz w:val="26"/>
          <w:szCs w:val="26"/>
          <w14:ligatures w14:val="none"/>
        </w:rPr>
        <w:t>, l</w:t>
      </w:r>
      <w:r w:rsidR="00D7749A">
        <w:rPr>
          <w:rFonts w:ascii="Times New Roman" w:eastAsia="Times New Roman" w:hAnsi="Times New Roman" w:cs="Times New Roman"/>
          <w:color w:val="1C1E21"/>
          <w:kern w:val="0"/>
          <w:sz w:val="26"/>
          <w:szCs w:val="26"/>
          <w14:ligatures w14:val="none"/>
        </w:rPr>
        <w:t>à số nguyên, càng xa root thì càng lớn</w:t>
      </w:r>
      <w:r w:rsidR="005870B9">
        <w:rPr>
          <w:rFonts w:ascii="Times New Roman" w:eastAsia="Times New Roman" w:hAnsi="Times New Roman" w:cs="Times New Roman"/>
          <w:color w:val="1C1E21"/>
          <w:kern w:val="0"/>
          <w:sz w:val="26"/>
          <w:szCs w:val="26"/>
          <w14:ligatures w14:val="none"/>
        </w:rPr>
        <w:t>. Khi tạo mới, phải chọn 1 node để móc vào, gọi là parent node</w:t>
      </w:r>
      <w:r w:rsidR="0071261B">
        <w:rPr>
          <w:rFonts w:ascii="Times New Roman" w:eastAsia="Times New Roman" w:hAnsi="Times New Roman" w:cs="Times New Roman"/>
          <w:color w:val="1C1E21"/>
          <w:kern w:val="0"/>
          <w:sz w:val="26"/>
          <w:szCs w:val="26"/>
          <w14:ligatures w14:val="none"/>
        </w:rPr>
        <w:t xml:space="preserve"> =&gt; vậy phải chọn 1 parent process để khi tạo mới. Có 2 giai đoạn: tạo process con từ process cho và đưa bộ nhớ vào không gian sử dụng cho process mới</w:t>
      </w:r>
      <w:r w:rsidR="004B28E1">
        <w:rPr>
          <w:rFonts w:ascii="Times New Roman" w:eastAsia="Times New Roman" w:hAnsi="Times New Roman" w:cs="Times New Roman"/>
          <w:color w:val="1C1E21"/>
          <w:kern w:val="0"/>
          <w:sz w:val="26"/>
          <w:szCs w:val="26"/>
          <w14:ligatures w14:val="none"/>
        </w:rPr>
        <w:t>.</w:t>
      </w:r>
    </w:p>
    <w:p w14:paraId="36227AA6" w14:textId="5CEE32C6" w:rsidR="00195F86" w:rsidRDefault="00195F86" w:rsidP="001F035A">
      <w:pPr>
        <w:spacing w:after="0" w:line="240" w:lineRule="auto"/>
        <w:jc w:val="both"/>
        <w:rPr>
          <w:rFonts w:ascii="Times New Roman" w:eastAsia="Times New Roman" w:hAnsi="Times New Roman" w:cs="Times New Roman"/>
          <w:color w:val="1C1E21"/>
          <w:kern w:val="0"/>
          <w:sz w:val="26"/>
          <w:szCs w:val="26"/>
          <w14:ligatures w14:val="none"/>
        </w:rPr>
      </w:pPr>
      <w:r>
        <w:rPr>
          <w:rFonts w:ascii="Times New Roman" w:eastAsia="Times New Roman" w:hAnsi="Times New Roman" w:cs="Times New Roman"/>
          <w:color w:val="1C1E21"/>
          <w:kern w:val="0"/>
          <w:sz w:val="26"/>
          <w:szCs w:val="26"/>
          <w14:ligatures w14:val="none"/>
        </w:rPr>
        <w:t>- Lệnh fork(): nếu không có template =&gt; duplicate của process cha, ngược lại thì nó theo template</w:t>
      </w:r>
    </w:p>
    <w:p w14:paraId="6D493C32" w14:textId="74E6528E" w:rsidR="00221CAD" w:rsidRDefault="00221CAD" w:rsidP="00221CAD">
      <w:pPr>
        <w:spacing w:after="0" w:line="240" w:lineRule="auto"/>
        <w:ind w:firstLine="720"/>
        <w:jc w:val="both"/>
        <w:rPr>
          <w:rFonts w:ascii="Times New Roman" w:eastAsia="Times New Roman" w:hAnsi="Times New Roman" w:cs="Times New Roman"/>
          <w:color w:val="1C1E21"/>
          <w:kern w:val="0"/>
          <w:sz w:val="26"/>
          <w:szCs w:val="26"/>
          <w14:ligatures w14:val="none"/>
        </w:rPr>
      </w:pPr>
      <w:r>
        <w:rPr>
          <w:rFonts w:ascii="Times New Roman" w:eastAsia="Times New Roman" w:hAnsi="Times New Roman" w:cs="Times New Roman"/>
          <w:color w:val="1C1E21"/>
          <w:kern w:val="0"/>
          <w:sz w:val="26"/>
          <w:szCs w:val="26"/>
          <w14:ligatures w14:val="none"/>
        </w:rPr>
        <w:t>+ Tài sản: Thừa hưởng và di truyền</w:t>
      </w:r>
    </w:p>
    <w:p w14:paraId="1014D279" w14:textId="3DF08393" w:rsidR="00221CAD" w:rsidRPr="00851D38" w:rsidRDefault="00221CAD" w:rsidP="00221CAD">
      <w:pPr>
        <w:spacing w:after="0" w:line="240" w:lineRule="auto"/>
        <w:ind w:firstLine="720"/>
        <w:jc w:val="both"/>
        <w:rPr>
          <w:rFonts w:ascii="Times New Roman" w:eastAsia="Times New Roman" w:hAnsi="Times New Roman" w:cs="Times New Roman"/>
          <w:color w:val="1C1E21"/>
          <w:kern w:val="0"/>
          <w:sz w:val="26"/>
          <w:szCs w:val="26"/>
          <w14:ligatures w14:val="none"/>
        </w:rPr>
      </w:pPr>
      <w:r>
        <w:rPr>
          <w:rFonts w:ascii="Times New Roman" w:eastAsia="Times New Roman" w:hAnsi="Times New Roman" w:cs="Times New Roman"/>
          <w:color w:val="1C1E21"/>
          <w:kern w:val="0"/>
          <w:sz w:val="26"/>
          <w:szCs w:val="26"/>
          <w14:ligatures w14:val="none"/>
        </w:rPr>
        <w:t xml:space="preserve">+ Hoạt động: sau lệnh fork() thì thực hiện đồng thời, khi kết thúc thì con kết thúc trước </w:t>
      </w:r>
      <w:r w:rsidR="00081FBF">
        <w:rPr>
          <w:rFonts w:ascii="Times New Roman" w:eastAsia="Times New Roman" w:hAnsi="Times New Roman" w:cs="Times New Roman"/>
          <w:color w:val="1C1E21"/>
          <w:kern w:val="0"/>
          <w:sz w:val="26"/>
          <w:szCs w:val="26"/>
          <w14:ligatures w14:val="none"/>
        </w:rPr>
        <w:t>cha</w:t>
      </w:r>
      <w:r w:rsidR="004462CE">
        <w:rPr>
          <w:rFonts w:ascii="Times New Roman" w:eastAsia="Times New Roman" w:hAnsi="Times New Roman" w:cs="Times New Roman"/>
          <w:color w:val="1C1E21"/>
          <w:kern w:val="0"/>
          <w:sz w:val="26"/>
          <w:szCs w:val="26"/>
          <w14:ligatures w14:val="none"/>
        </w:rPr>
        <w:t xml:space="preserve"> </w:t>
      </w:r>
      <w:r>
        <w:rPr>
          <w:rFonts w:ascii="Times New Roman" w:eastAsia="Times New Roman" w:hAnsi="Times New Roman" w:cs="Times New Roman"/>
          <w:color w:val="1C1E21"/>
          <w:kern w:val="0"/>
          <w:sz w:val="26"/>
          <w:szCs w:val="26"/>
          <w14:ligatures w14:val="none"/>
        </w:rPr>
        <w:t>=&gt; do theo cấu trúc cây</w:t>
      </w:r>
    </w:p>
    <w:p w14:paraId="1201B668" w14:textId="183155AE" w:rsidR="004462CE" w:rsidRDefault="004462CE" w:rsidP="001F035A">
      <w:pPr>
        <w:spacing w:after="0" w:line="240" w:lineRule="auto"/>
        <w:jc w:val="both"/>
        <w:rPr>
          <w:rFonts w:ascii="Times New Roman" w:eastAsia="Times New Roman" w:hAnsi="Times New Roman" w:cs="Times New Roman"/>
          <w:color w:val="1C1E21"/>
          <w:kern w:val="0"/>
          <w:sz w:val="26"/>
          <w:szCs w:val="26"/>
          <w14:ligatures w14:val="none"/>
        </w:rPr>
      </w:pPr>
      <w:r w:rsidRPr="004462CE">
        <w:rPr>
          <w:rFonts w:ascii="Times New Roman" w:eastAsia="Times New Roman" w:hAnsi="Times New Roman" w:cs="Times New Roman"/>
          <w:color w:val="1C1E21"/>
          <w:kern w:val="0"/>
          <w:sz w:val="26"/>
          <w:szCs w:val="26"/>
          <w14:ligatures w14:val="none"/>
        </w:rPr>
        <w:tab/>
        <w:t>+ Kết thúc:</w:t>
      </w:r>
      <w:r>
        <w:rPr>
          <w:rFonts w:ascii="Times New Roman" w:eastAsia="Times New Roman" w:hAnsi="Times New Roman" w:cs="Times New Roman"/>
          <w:color w:val="1C1E21"/>
          <w:kern w:val="0"/>
          <w:sz w:val="26"/>
          <w:szCs w:val="26"/>
          <w14:ligatures w14:val="none"/>
        </w:rPr>
        <w:t xml:space="preserve"> 3 cách =&gt; nó tự </w:t>
      </w:r>
      <w:r w:rsidR="00395F67">
        <w:rPr>
          <w:rFonts w:ascii="Times New Roman" w:eastAsia="Times New Roman" w:hAnsi="Times New Roman" w:cs="Times New Roman"/>
          <w:color w:val="1C1E21"/>
          <w:kern w:val="0"/>
          <w:sz w:val="26"/>
          <w:szCs w:val="26"/>
          <w14:ligatures w14:val="none"/>
        </w:rPr>
        <w:t>kết thúc, bị cha kết thúc và bị hđh kết thúc</w:t>
      </w:r>
    </w:p>
    <w:p w14:paraId="57BDC979" w14:textId="77777777" w:rsidR="00665512" w:rsidRDefault="00665512" w:rsidP="001F035A">
      <w:pPr>
        <w:spacing w:after="0" w:line="240" w:lineRule="auto"/>
        <w:jc w:val="both"/>
        <w:rPr>
          <w:rFonts w:ascii="Times New Roman" w:eastAsia="Times New Roman" w:hAnsi="Times New Roman" w:cs="Times New Roman"/>
          <w:color w:val="1C1E21"/>
          <w:kern w:val="0"/>
          <w:sz w:val="26"/>
          <w:szCs w:val="26"/>
          <w14:ligatures w14:val="none"/>
        </w:rPr>
      </w:pPr>
    </w:p>
    <w:p w14:paraId="0889C869" w14:textId="11FAA5F8" w:rsidR="00665512" w:rsidRDefault="00665512" w:rsidP="001F035A">
      <w:pPr>
        <w:spacing w:after="0" w:line="240" w:lineRule="auto"/>
        <w:jc w:val="both"/>
        <w:rPr>
          <w:rFonts w:ascii="Times New Roman" w:eastAsia="Times New Roman" w:hAnsi="Times New Roman" w:cs="Times New Roman"/>
          <w:color w:val="1C1E21"/>
          <w:kern w:val="0"/>
          <w:sz w:val="26"/>
          <w:szCs w:val="26"/>
          <w14:ligatures w14:val="none"/>
        </w:rPr>
      </w:pPr>
      <w:r w:rsidRPr="00665512">
        <w:rPr>
          <w:rFonts w:ascii="Times New Roman" w:eastAsia="Times New Roman" w:hAnsi="Times New Roman" w:cs="Times New Roman"/>
          <w:b/>
          <w:bCs/>
          <w:color w:val="1C1E21"/>
          <w:kern w:val="0"/>
          <w:sz w:val="26"/>
          <w:szCs w:val="26"/>
          <w14:ligatures w14:val="none"/>
        </w:rPr>
        <w:t>Câu</w:t>
      </w:r>
      <w:r>
        <w:rPr>
          <w:rFonts w:ascii="Times New Roman" w:eastAsia="Times New Roman" w:hAnsi="Times New Roman" w:cs="Times New Roman"/>
          <w:color w:val="1C1E21"/>
          <w:kern w:val="0"/>
          <w:sz w:val="26"/>
          <w:szCs w:val="26"/>
          <w14:ligatures w14:val="none"/>
        </w:rPr>
        <w:t xml:space="preserve"> </w:t>
      </w:r>
      <w:r w:rsidRPr="00ED39D9">
        <w:rPr>
          <w:rFonts w:ascii="Times New Roman" w:eastAsia="Times New Roman" w:hAnsi="Times New Roman" w:cs="Times New Roman"/>
          <w:b/>
          <w:bCs/>
          <w:color w:val="1C1E21"/>
          <w:kern w:val="0"/>
          <w:sz w:val="26"/>
          <w:szCs w:val="26"/>
          <w14:ligatures w14:val="none"/>
        </w:rPr>
        <w:t>6: Sự cộng tác giữa các tiến trình</w:t>
      </w:r>
    </w:p>
    <w:p w14:paraId="03892BD2" w14:textId="29198EEF" w:rsidR="00665512" w:rsidRDefault="00665512" w:rsidP="001F035A">
      <w:pPr>
        <w:spacing w:after="0" w:line="240" w:lineRule="auto"/>
        <w:jc w:val="both"/>
        <w:rPr>
          <w:rFonts w:ascii="Times New Roman" w:eastAsia="Times New Roman" w:hAnsi="Times New Roman" w:cs="Times New Roman"/>
          <w:color w:val="1C1E21"/>
          <w:kern w:val="0"/>
          <w:sz w:val="26"/>
          <w:szCs w:val="26"/>
          <w14:ligatures w14:val="none"/>
        </w:rPr>
      </w:pPr>
      <w:r>
        <w:rPr>
          <w:rFonts w:ascii="Times New Roman" w:eastAsia="Times New Roman" w:hAnsi="Times New Roman" w:cs="Times New Roman"/>
          <w:color w:val="1C1E21"/>
          <w:kern w:val="0"/>
          <w:sz w:val="26"/>
          <w:szCs w:val="26"/>
          <w14:ligatures w14:val="none"/>
        </w:rPr>
        <w:t>- Một cộng tác</w:t>
      </w:r>
      <w:r w:rsidR="00D61F9D">
        <w:rPr>
          <w:rFonts w:ascii="Times New Roman" w:eastAsia="Times New Roman" w:hAnsi="Times New Roman" w:cs="Times New Roman"/>
          <w:color w:val="1C1E21"/>
          <w:kern w:val="0"/>
          <w:sz w:val="26"/>
          <w:szCs w:val="26"/>
          <w14:ligatures w14:val="none"/>
        </w:rPr>
        <w:t xml:space="preserve"> luôn có sự Comunication</w:t>
      </w:r>
      <w:r w:rsidR="00431040">
        <w:rPr>
          <w:rFonts w:ascii="Times New Roman" w:eastAsia="Times New Roman" w:hAnsi="Times New Roman" w:cs="Times New Roman"/>
          <w:color w:val="1C1E21"/>
          <w:kern w:val="0"/>
          <w:sz w:val="26"/>
          <w:szCs w:val="26"/>
          <w14:ligatures w14:val="none"/>
        </w:rPr>
        <w:t xml:space="preserve"> (naming và send-receive)</w:t>
      </w:r>
      <w:r w:rsidR="00D61F9D">
        <w:rPr>
          <w:rFonts w:ascii="Times New Roman" w:eastAsia="Times New Roman" w:hAnsi="Times New Roman" w:cs="Times New Roman"/>
          <w:color w:val="1C1E21"/>
          <w:kern w:val="0"/>
          <w:sz w:val="26"/>
          <w:szCs w:val="26"/>
          <w14:ligatures w14:val="none"/>
        </w:rPr>
        <w:t xml:space="preserve"> và </w:t>
      </w:r>
      <w:r w:rsidR="00A90E01" w:rsidRPr="00A90E01">
        <w:rPr>
          <w:rFonts w:ascii="Times New Roman" w:eastAsia="Times New Roman" w:hAnsi="Times New Roman" w:cs="Times New Roman"/>
          <w:color w:val="1C1E21"/>
          <w:kern w:val="0"/>
          <w:sz w:val="26"/>
          <w:szCs w:val="26"/>
          <w14:ligatures w14:val="none"/>
        </w:rPr>
        <w:t>Synchronize</w:t>
      </w:r>
    </w:p>
    <w:p w14:paraId="50EE8A43" w14:textId="59768014" w:rsidR="00665512" w:rsidRDefault="00D61F9D" w:rsidP="001F035A">
      <w:pPr>
        <w:spacing w:after="0" w:line="240" w:lineRule="auto"/>
        <w:jc w:val="both"/>
        <w:rPr>
          <w:rFonts w:ascii="Times New Roman" w:eastAsia="Times New Roman" w:hAnsi="Times New Roman" w:cs="Times New Roman"/>
          <w:color w:val="1C1E21"/>
          <w:kern w:val="0"/>
          <w:sz w:val="26"/>
          <w:szCs w:val="26"/>
          <w14:ligatures w14:val="none"/>
        </w:rPr>
      </w:pPr>
      <w:r>
        <w:rPr>
          <w:rFonts w:ascii="Times New Roman" w:eastAsia="Times New Roman" w:hAnsi="Times New Roman" w:cs="Times New Roman"/>
          <w:color w:val="1C1E21"/>
          <w:kern w:val="0"/>
          <w:sz w:val="26"/>
          <w:szCs w:val="26"/>
          <w14:ligatures w14:val="none"/>
        </w:rPr>
        <w:t>- 3 trường hợp</w:t>
      </w:r>
      <w:r w:rsidR="00A90E01">
        <w:rPr>
          <w:rFonts w:ascii="Times New Roman" w:eastAsia="Times New Roman" w:hAnsi="Times New Roman" w:cs="Times New Roman"/>
          <w:color w:val="1C1E21"/>
          <w:kern w:val="0"/>
          <w:sz w:val="26"/>
          <w:szCs w:val="26"/>
          <w14:ligatures w14:val="none"/>
        </w:rPr>
        <w:t xml:space="preserve"> giữa 2 tiến trình</w:t>
      </w:r>
      <w:r>
        <w:rPr>
          <w:rFonts w:ascii="Times New Roman" w:eastAsia="Times New Roman" w:hAnsi="Times New Roman" w:cs="Times New Roman"/>
          <w:color w:val="1C1E21"/>
          <w:kern w:val="0"/>
          <w:sz w:val="26"/>
          <w:szCs w:val="26"/>
          <w14:ligatures w14:val="none"/>
        </w:rPr>
        <w:t>:</w:t>
      </w:r>
    </w:p>
    <w:p w14:paraId="6F62515B" w14:textId="21FF810D" w:rsidR="00D61F9D" w:rsidRDefault="00D61F9D" w:rsidP="001F035A">
      <w:pPr>
        <w:spacing w:after="0" w:line="240" w:lineRule="auto"/>
        <w:jc w:val="both"/>
        <w:rPr>
          <w:rFonts w:ascii="Times New Roman" w:eastAsia="Times New Roman" w:hAnsi="Times New Roman" w:cs="Times New Roman"/>
          <w:color w:val="1C1E21"/>
          <w:kern w:val="0"/>
          <w:sz w:val="26"/>
          <w:szCs w:val="26"/>
          <w14:ligatures w14:val="none"/>
        </w:rPr>
      </w:pPr>
      <w:r>
        <w:rPr>
          <w:rFonts w:ascii="Times New Roman" w:eastAsia="Times New Roman" w:hAnsi="Times New Roman" w:cs="Times New Roman"/>
          <w:color w:val="1C1E21"/>
          <w:kern w:val="0"/>
          <w:sz w:val="26"/>
          <w:szCs w:val="26"/>
          <w14:ligatures w14:val="none"/>
        </w:rPr>
        <w:tab/>
        <w:t>+ chung bộ nhớ, chung OS =&gt; Protocal IPC: Shared MEM và Message Passing (trực tiếp và gián tiếp)</w:t>
      </w:r>
    </w:p>
    <w:p w14:paraId="24F88CFA" w14:textId="1FE4CC4B" w:rsidR="00D61F9D" w:rsidRDefault="00D61F9D" w:rsidP="001F035A">
      <w:pPr>
        <w:spacing w:after="0" w:line="240" w:lineRule="auto"/>
        <w:jc w:val="both"/>
        <w:rPr>
          <w:rFonts w:ascii="Times New Roman" w:eastAsia="Times New Roman" w:hAnsi="Times New Roman" w:cs="Times New Roman"/>
          <w:color w:val="1C1E21"/>
          <w:kern w:val="0"/>
          <w:sz w:val="26"/>
          <w:szCs w:val="26"/>
          <w14:ligatures w14:val="none"/>
        </w:rPr>
      </w:pPr>
      <w:r>
        <w:rPr>
          <w:rFonts w:ascii="Times New Roman" w:eastAsia="Times New Roman" w:hAnsi="Times New Roman" w:cs="Times New Roman"/>
          <w:color w:val="1C1E21"/>
          <w:kern w:val="0"/>
          <w:sz w:val="26"/>
          <w:szCs w:val="26"/>
          <w14:ligatures w14:val="none"/>
        </w:rPr>
        <w:tab/>
        <w:t>+ khác bộ nhớ, chung OS</w:t>
      </w:r>
      <w:r w:rsidR="00A90E01">
        <w:rPr>
          <w:rFonts w:ascii="Times New Roman" w:eastAsia="Times New Roman" w:hAnsi="Times New Roman" w:cs="Times New Roman"/>
          <w:color w:val="1C1E21"/>
          <w:kern w:val="0"/>
          <w:sz w:val="26"/>
          <w:szCs w:val="26"/>
          <w14:ligatures w14:val="none"/>
        </w:rPr>
        <w:t xml:space="preserve"> =&gt; Protocal RPC</w:t>
      </w:r>
      <w:r w:rsidR="00E97803">
        <w:rPr>
          <w:rFonts w:ascii="Times New Roman" w:eastAsia="Times New Roman" w:hAnsi="Times New Roman" w:cs="Times New Roman"/>
          <w:color w:val="1C1E21"/>
          <w:kern w:val="0"/>
          <w:sz w:val="26"/>
          <w:szCs w:val="26"/>
          <w14:ligatures w14:val="none"/>
        </w:rPr>
        <w:t xml:space="preserve">: </w:t>
      </w:r>
    </w:p>
    <w:p w14:paraId="316D0210" w14:textId="67E787A9" w:rsidR="00D61F9D" w:rsidRPr="004462CE" w:rsidRDefault="00D61F9D" w:rsidP="001F035A">
      <w:pPr>
        <w:spacing w:after="0" w:line="240" w:lineRule="auto"/>
        <w:jc w:val="both"/>
        <w:rPr>
          <w:rFonts w:ascii="Times New Roman" w:eastAsia="Times New Roman" w:hAnsi="Times New Roman" w:cs="Times New Roman"/>
          <w:color w:val="1C1E21"/>
          <w:kern w:val="0"/>
          <w:sz w:val="26"/>
          <w:szCs w:val="26"/>
          <w14:ligatures w14:val="none"/>
        </w:rPr>
      </w:pPr>
      <w:r>
        <w:rPr>
          <w:rFonts w:ascii="Times New Roman" w:eastAsia="Times New Roman" w:hAnsi="Times New Roman" w:cs="Times New Roman"/>
          <w:color w:val="1C1E21"/>
          <w:kern w:val="0"/>
          <w:sz w:val="26"/>
          <w:szCs w:val="26"/>
          <w14:ligatures w14:val="none"/>
        </w:rPr>
        <w:tab/>
        <w:t>+ khác bộ</w:t>
      </w:r>
      <w:r w:rsidR="00891E07">
        <w:rPr>
          <w:rFonts w:ascii="Times New Roman" w:eastAsia="Times New Roman" w:hAnsi="Times New Roman" w:cs="Times New Roman"/>
          <w:color w:val="1C1E21"/>
          <w:kern w:val="0"/>
          <w:sz w:val="26"/>
          <w:szCs w:val="26"/>
          <w14:ligatures w14:val="none"/>
        </w:rPr>
        <w:t xml:space="preserve"> nhớ, khác OS =&gt; lập trình Socket và Java Tool</w:t>
      </w:r>
    </w:p>
    <w:p w14:paraId="57E95F17" w14:textId="77777777" w:rsidR="0073063F" w:rsidRDefault="0073063F" w:rsidP="001F035A">
      <w:pPr>
        <w:spacing w:after="0" w:line="240" w:lineRule="auto"/>
        <w:jc w:val="both"/>
        <w:rPr>
          <w:rFonts w:ascii="Times New Roman" w:eastAsia="Times New Roman" w:hAnsi="Times New Roman" w:cs="Times New Roman"/>
          <w:b/>
          <w:bCs/>
          <w:color w:val="1C1E21"/>
          <w:kern w:val="0"/>
          <w:sz w:val="26"/>
          <w:szCs w:val="26"/>
          <w14:ligatures w14:val="none"/>
        </w:rPr>
      </w:pPr>
    </w:p>
    <w:p w14:paraId="0D9DE33A" w14:textId="77777777" w:rsidR="0073063F" w:rsidRDefault="0073063F" w:rsidP="001F035A">
      <w:pPr>
        <w:spacing w:after="0" w:line="240" w:lineRule="auto"/>
        <w:jc w:val="both"/>
        <w:rPr>
          <w:rFonts w:ascii="Times New Roman" w:eastAsia="Times New Roman" w:hAnsi="Times New Roman" w:cs="Times New Roman"/>
          <w:b/>
          <w:bCs/>
          <w:color w:val="1C1E21"/>
          <w:kern w:val="0"/>
          <w:sz w:val="26"/>
          <w:szCs w:val="26"/>
          <w14:ligatures w14:val="none"/>
        </w:rPr>
      </w:pPr>
    </w:p>
    <w:p w14:paraId="3D759049" w14:textId="77777777" w:rsidR="008D2BF7" w:rsidRDefault="008D2BF7" w:rsidP="001F035A">
      <w:pPr>
        <w:spacing w:after="0" w:line="240" w:lineRule="auto"/>
        <w:jc w:val="both"/>
        <w:rPr>
          <w:rFonts w:ascii="Times New Roman" w:eastAsia="Times New Roman" w:hAnsi="Times New Roman" w:cs="Times New Roman"/>
          <w:b/>
          <w:bCs/>
          <w:color w:val="1C1E21"/>
          <w:kern w:val="0"/>
          <w:sz w:val="26"/>
          <w:szCs w:val="26"/>
          <w14:ligatures w14:val="none"/>
        </w:rPr>
      </w:pPr>
      <w:r>
        <w:rPr>
          <w:rFonts w:ascii="Times New Roman" w:eastAsia="Times New Roman" w:hAnsi="Times New Roman" w:cs="Times New Roman"/>
          <w:b/>
          <w:bCs/>
          <w:color w:val="1C1E21"/>
          <w:kern w:val="0"/>
          <w:sz w:val="26"/>
          <w:szCs w:val="26"/>
          <w14:ligatures w14:val="none"/>
        </w:rPr>
        <w:br w:type="page"/>
      </w:r>
    </w:p>
    <w:p w14:paraId="72AC51B6" w14:textId="73D13F48" w:rsidR="00440954" w:rsidRPr="000C05B5" w:rsidRDefault="00440954" w:rsidP="001F035A">
      <w:pPr>
        <w:spacing w:after="0" w:line="240" w:lineRule="auto"/>
        <w:jc w:val="both"/>
        <w:rPr>
          <w:rFonts w:ascii="Times New Roman" w:eastAsia="Times New Roman" w:hAnsi="Times New Roman" w:cs="Times New Roman"/>
          <w:color w:val="1C1E21"/>
          <w:kern w:val="0"/>
          <w:sz w:val="26"/>
          <w:szCs w:val="26"/>
          <w14:ligatures w14:val="none"/>
        </w:rPr>
      </w:pPr>
      <w:r w:rsidRPr="000C05B5">
        <w:rPr>
          <w:rFonts w:ascii="Times New Roman" w:eastAsia="Times New Roman" w:hAnsi="Times New Roman" w:cs="Times New Roman"/>
          <w:b/>
          <w:bCs/>
          <w:color w:val="1C1E21"/>
          <w:kern w:val="0"/>
          <w:sz w:val="26"/>
          <w:szCs w:val="26"/>
          <w14:ligatures w14:val="none"/>
        </w:rPr>
        <w:t>Ôn tập chương 4.</w:t>
      </w:r>
    </w:p>
    <w:p w14:paraId="57C79978" w14:textId="77777777" w:rsidR="00440954" w:rsidRPr="002C2ACA" w:rsidRDefault="00440954" w:rsidP="001F035A">
      <w:pPr>
        <w:spacing w:after="0" w:line="240" w:lineRule="auto"/>
        <w:jc w:val="both"/>
        <w:rPr>
          <w:rFonts w:ascii="Times New Roman" w:eastAsia="Times New Roman" w:hAnsi="Times New Roman" w:cs="Times New Roman"/>
          <w:b/>
          <w:bCs/>
          <w:color w:val="1C1E21"/>
          <w:kern w:val="0"/>
          <w:sz w:val="26"/>
          <w:szCs w:val="26"/>
          <w14:ligatures w14:val="none"/>
        </w:rPr>
      </w:pPr>
      <w:r w:rsidRPr="000C05B5">
        <w:rPr>
          <w:rFonts w:ascii="Times New Roman" w:eastAsia="Times New Roman" w:hAnsi="Times New Roman" w:cs="Times New Roman"/>
          <w:b/>
          <w:bCs/>
          <w:color w:val="1C1E21"/>
          <w:kern w:val="0"/>
          <w:sz w:val="26"/>
          <w:szCs w:val="26"/>
          <w14:ligatures w14:val="none"/>
        </w:rPr>
        <w:t xml:space="preserve">Câu 1 : </w:t>
      </w:r>
      <w:r w:rsidRPr="002C2ACA">
        <w:rPr>
          <w:rFonts w:ascii="Times New Roman" w:eastAsia="Times New Roman" w:hAnsi="Times New Roman" w:cs="Times New Roman"/>
          <w:b/>
          <w:bCs/>
          <w:color w:val="1C1E21"/>
          <w:kern w:val="0"/>
          <w:sz w:val="26"/>
          <w:szCs w:val="26"/>
          <w14:ligatures w14:val="none"/>
        </w:rPr>
        <w:t>Tại sao phải định thời ? Nêu các bộ định thời và mô tả về chúng ?</w:t>
      </w:r>
    </w:p>
    <w:p w14:paraId="1F576F3B" w14:textId="77777777" w:rsidR="00440954" w:rsidRPr="000C05B5" w:rsidRDefault="00440954" w:rsidP="001F035A">
      <w:pPr>
        <w:spacing w:after="0" w:line="240" w:lineRule="auto"/>
        <w:jc w:val="both"/>
        <w:rPr>
          <w:rFonts w:ascii="Times New Roman" w:eastAsia="Times New Roman" w:hAnsi="Times New Roman" w:cs="Times New Roman"/>
          <w:color w:val="1C1E21"/>
          <w:kern w:val="0"/>
          <w:sz w:val="26"/>
          <w:szCs w:val="26"/>
          <w14:ligatures w14:val="none"/>
        </w:rPr>
      </w:pPr>
      <w:r w:rsidRPr="000C05B5">
        <w:rPr>
          <w:rFonts w:ascii="Times New Roman" w:eastAsia="Times New Roman" w:hAnsi="Times New Roman" w:cs="Times New Roman"/>
          <w:color w:val="1C1E21"/>
          <w:kern w:val="0"/>
          <w:sz w:val="26"/>
          <w:szCs w:val="26"/>
          <w14:ligatures w14:val="none"/>
        </w:rPr>
        <w:lastRenderedPageBreak/>
        <w:t>Mục tiêu của việc lập trình đa luồng là hướng đến việc luôn luôn phải có tiến trình sử dụng CPU, hay nói cách khác, là tối đa hoá việc sử dụng CPU. Ngoài ra, mục tiêu của các hệ thống time sharing (chia sẻ thời gian – tức các hệ thống HĐH hiện nay) là việc mang đến cho người dùng cảm giác chiếc máy tính của mình có thể làm được nhiều công việc cùng một lúc. Việc đó chỉ có thể đạt được thông qua việc chuyển quyền sử dụng CPU thật nhanh qua lại giữa các tiến trình.</w:t>
      </w:r>
    </w:p>
    <w:p w14:paraId="7852EDB7" w14:textId="77777777" w:rsidR="00440954" w:rsidRPr="000C05B5" w:rsidRDefault="00440954" w:rsidP="001F035A">
      <w:pPr>
        <w:spacing w:after="0" w:line="240" w:lineRule="auto"/>
        <w:jc w:val="both"/>
        <w:rPr>
          <w:rFonts w:ascii="Times New Roman" w:eastAsia="Times New Roman" w:hAnsi="Times New Roman" w:cs="Times New Roman"/>
          <w:color w:val="1C1E21"/>
          <w:kern w:val="0"/>
          <w:sz w:val="26"/>
          <w:szCs w:val="26"/>
          <w14:ligatures w14:val="none"/>
        </w:rPr>
      </w:pPr>
      <w:r w:rsidRPr="000C05B5">
        <w:rPr>
          <w:rFonts w:ascii="Times New Roman" w:eastAsia="Times New Roman" w:hAnsi="Times New Roman" w:cs="Times New Roman"/>
          <w:color w:val="1C1E21"/>
          <w:kern w:val="0"/>
          <w:sz w:val="26"/>
          <w:szCs w:val="26"/>
          <w14:ligatures w14:val="none"/>
        </w:rPr>
        <w:t xml:space="preserve">Và để đạt được các mục tiêu nêu trên, </w:t>
      </w:r>
      <w:r w:rsidRPr="000C05B5">
        <w:rPr>
          <w:rFonts w:ascii="Times New Roman" w:eastAsia="Times New Roman" w:hAnsi="Times New Roman" w:cs="Times New Roman"/>
          <w:b/>
          <w:bCs/>
          <w:color w:val="1C1E21"/>
          <w:kern w:val="0"/>
          <w:sz w:val="26"/>
          <w:szCs w:val="26"/>
          <w14:ligatures w14:val="none"/>
        </w:rPr>
        <w:t xml:space="preserve">trình định thời </w:t>
      </w:r>
      <w:r w:rsidRPr="000C05B5">
        <w:rPr>
          <w:rFonts w:ascii="Times New Roman" w:eastAsia="Times New Roman" w:hAnsi="Times New Roman" w:cs="Times New Roman"/>
          <w:color w:val="1C1E21"/>
          <w:kern w:val="0"/>
          <w:sz w:val="26"/>
          <w:szCs w:val="26"/>
          <w14:ligatures w14:val="none"/>
        </w:rPr>
        <w:t>(</w:t>
      </w:r>
      <w:r w:rsidRPr="000C05B5">
        <w:rPr>
          <w:rFonts w:ascii="Times New Roman" w:eastAsia="Times New Roman" w:hAnsi="Times New Roman" w:cs="Times New Roman"/>
          <w:b/>
          <w:bCs/>
          <w:color w:val="1C1E21"/>
          <w:kern w:val="0"/>
          <w:sz w:val="26"/>
          <w:szCs w:val="26"/>
          <w14:ligatures w14:val="none"/>
        </w:rPr>
        <w:t>Scheduler</w:t>
      </w:r>
      <w:r w:rsidRPr="000C05B5">
        <w:rPr>
          <w:rFonts w:ascii="Times New Roman" w:eastAsia="Times New Roman" w:hAnsi="Times New Roman" w:cs="Times New Roman"/>
          <w:color w:val="1C1E21"/>
          <w:kern w:val="0"/>
          <w:sz w:val="26"/>
          <w:szCs w:val="26"/>
          <w14:ligatures w14:val="none"/>
        </w:rPr>
        <w:t>) sẽ lựa chọn trong các tiến trình hiện có để thực thi trên CPU. Nguyên nhân là do, trong một thời điểm nhất định, chỉ duy nhất có một tiến trình được quyền ở trạng thái running mà thôi.</w:t>
      </w:r>
    </w:p>
    <w:p w14:paraId="20768A08" w14:textId="77777777" w:rsidR="00440954" w:rsidRPr="000C05B5" w:rsidRDefault="00440954" w:rsidP="001F035A">
      <w:pPr>
        <w:spacing w:after="0" w:line="240" w:lineRule="auto"/>
        <w:jc w:val="both"/>
        <w:rPr>
          <w:rFonts w:ascii="Times New Roman" w:eastAsia="Times New Roman" w:hAnsi="Times New Roman" w:cs="Times New Roman"/>
          <w:color w:val="1C1E21"/>
          <w:kern w:val="0"/>
          <w:sz w:val="26"/>
          <w:szCs w:val="26"/>
          <w14:ligatures w14:val="none"/>
        </w:rPr>
      </w:pPr>
      <w:r w:rsidRPr="000C05B5">
        <w:rPr>
          <w:rFonts w:ascii="Times New Roman" w:eastAsia="Times New Roman" w:hAnsi="Times New Roman" w:cs="Times New Roman"/>
          <w:color w:val="1C1E21"/>
          <w:kern w:val="0"/>
          <w:sz w:val="26"/>
          <w:szCs w:val="26"/>
          <w14:ligatures w14:val="none"/>
        </w:rPr>
        <w:t xml:space="preserve">Có 3 bộ định thời : </w:t>
      </w:r>
    </w:p>
    <w:p w14:paraId="7E9A14D1" w14:textId="77777777" w:rsidR="00440954" w:rsidRPr="000C05B5" w:rsidRDefault="00440954" w:rsidP="001F035A">
      <w:pPr>
        <w:numPr>
          <w:ilvl w:val="0"/>
          <w:numId w:val="23"/>
        </w:numPr>
        <w:spacing w:after="0" w:line="240" w:lineRule="auto"/>
        <w:jc w:val="both"/>
        <w:rPr>
          <w:rFonts w:ascii="Times New Roman" w:eastAsia="Times New Roman" w:hAnsi="Times New Roman" w:cs="Times New Roman"/>
          <w:color w:val="1C1E21"/>
          <w:kern w:val="0"/>
          <w:sz w:val="26"/>
          <w:szCs w:val="26"/>
          <w14:ligatures w14:val="none"/>
        </w:rPr>
      </w:pPr>
      <w:r w:rsidRPr="000C05B5">
        <w:rPr>
          <w:rFonts w:ascii="Times New Roman" w:eastAsia="Times New Roman" w:hAnsi="Times New Roman" w:cs="Times New Roman"/>
          <w:color w:val="1C1E21"/>
          <w:kern w:val="0"/>
          <w:sz w:val="26"/>
          <w:szCs w:val="26"/>
          <w14:ligatures w14:val="none"/>
        </w:rPr>
        <w:t>Short-Term Scheduling (hay còn gọi là Dispatcher) : Dùng để định thời cho CPU.</w:t>
      </w:r>
    </w:p>
    <w:p w14:paraId="781D93CD" w14:textId="77777777" w:rsidR="00440954" w:rsidRPr="000C05B5" w:rsidRDefault="00440954" w:rsidP="001F035A">
      <w:pPr>
        <w:numPr>
          <w:ilvl w:val="1"/>
          <w:numId w:val="23"/>
        </w:numPr>
        <w:spacing w:after="0" w:line="240" w:lineRule="auto"/>
        <w:jc w:val="both"/>
        <w:rPr>
          <w:rFonts w:ascii="Times New Roman" w:eastAsia="Times New Roman" w:hAnsi="Times New Roman" w:cs="Times New Roman"/>
          <w:color w:val="1C1E21"/>
          <w:kern w:val="0"/>
          <w:sz w:val="26"/>
          <w:szCs w:val="26"/>
          <w14:ligatures w14:val="none"/>
        </w:rPr>
      </w:pPr>
      <w:r w:rsidRPr="000C05B5">
        <w:rPr>
          <w:rFonts w:ascii="Times New Roman" w:eastAsia="Times New Roman" w:hAnsi="Times New Roman" w:cs="Times New Roman"/>
          <w:color w:val="1C1E21"/>
          <w:kern w:val="0"/>
          <w:sz w:val="26"/>
          <w:szCs w:val="26"/>
          <w14:ligatures w14:val="none"/>
        </w:rPr>
        <w:t>Xác định process nào trong ready queue sẽ được chiếm CPU để thực thi kế tiếp.</w:t>
      </w:r>
    </w:p>
    <w:p w14:paraId="21BC25AC" w14:textId="77777777" w:rsidR="00440954" w:rsidRPr="000C05B5" w:rsidRDefault="00440954" w:rsidP="001F035A">
      <w:pPr>
        <w:numPr>
          <w:ilvl w:val="1"/>
          <w:numId w:val="23"/>
        </w:numPr>
        <w:spacing w:after="0" w:line="240" w:lineRule="auto"/>
        <w:jc w:val="both"/>
        <w:rPr>
          <w:rFonts w:ascii="Times New Roman" w:eastAsia="Times New Roman" w:hAnsi="Times New Roman" w:cs="Times New Roman"/>
          <w:color w:val="1C1E21"/>
          <w:kern w:val="0"/>
          <w:sz w:val="26"/>
          <w:szCs w:val="26"/>
          <w14:ligatures w14:val="none"/>
        </w:rPr>
      </w:pPr>
      <w:r w:rsidRPr="000C05B5">
        <w:rPr>
          <w:rFonts w:ascii="Times New Roman" w:eastAsia="Times New Roman" w:hAnsi="Times New Roman" w:cs="Times New Roman"/>
          <w:color w:val="1C1E21"/>
          <w:kern w:val="0"/>
          <w:sz w:val="26"/>
          <w:szCs w:val="26"/>
          <w14:ligatures w14:val="none"/>
        </w:rPr>
        <w:t xml:space="preserve">Bộ định thời Short-Term sẽ được gọi mỗi khi có một trong các sự kiện/interrupt sau xảy ra : </w:t>
      </w:r>
    </w:p>
    <w:p w14:paraId="49FDF740" w14:textId="77777777" w:rsidR="00440954" w:rsidRPr="000C05B5" w:rsidRDefault="00440954" w:rsidP="001F035A">
      <w:pPr>
        <w:numPr>
          <w:ilvl w:val="2"/>
          <w:numId w:val="23"/>
        </w:numPr>
        <w:spacing w:after="0" w:line="240" w:lineRule="auto"/>
        <w:jc w:val="both"/>
        <w:rPr>
          <w:rFonts w:ascii="Times New Roman" w:eastAsia="Times New Roman" w:hAnsi="Times New Roman" w:cs="Times New Roman"/>
          <w:color w:val="1C1E21"/>
          <w:kern w:val="0"/>
          <w:sz w:val="26"/>
          <w:szCs w:val="26"/>
          <w14:ligatures w14:val="none"/>
        </w:rPr>
      </w:pPr>
      <w:r w:rsidRPr="000C05B5">
        <w:rPr>
          <w:rFonts w:ascii="Times New Roman" w:eastAsia="Times New Roman" w:hAnsi="Times New Roman" w:cs="Times New Roman"/>
          <w:color w:val="1C1E21"/>
          <w:kern w:val="0"/>
          <w:sz w:val="26"/>
          <w:szCs w:val="26"/>
          <w14:ligatures w14:val="none"/>
        </w:rPr>
        <w:t>Ngắt thời gian (clock interrupt).</w:t>
      </w:r>
    </w:p>
    <w:p w14:paraId="2F031BD5" w14:textId="77777777" w:rsidR="00440954" w:rsidRPr="000C05B5" w:rsidRDefault="00440954" w:rsidP="001F035A">
      <w:pPr>
        <w:numPr>
          <w:ilvl w:val="2"/>
          <w:numId w:val="23"/>
        </w:numPr>
        <w:spacing w:after="0" w:line="240" w:lineRule="auto"/>
        <w:jc w:val="both"/>
        <w:rPr>
          <w:rFonts w:ascii="Times New Roman" w:eastAsia="Times New Roman" w:hAnsi="Times New Roman" w:cs="Times New Roman"/>
          <w:color w:val="1C1E21"/>
          <w:kern w:val="0"/>
          <w:sz w:val="26"/>
          <w:szCs w:val="26"/>
          <w14:ligatures w14:val="none"/>
        </w:rPr>
      </w:pPr>
      <w:r w:rsidRPr="000C05B5">
        <w:rPr>
          <w:rFonts w:ascii="Times New Roman" w:eastAsia="Times New Roman" w:hAnsi="Times New Roman" w:cs="Times New Roman"/>
          <w:color w:val="1C1E21"/>
          <w:kern w:val="0"/>
          <w:sz w:val="26"/>
          <w:szCs w:val="26"/>
          <w14:ligatures w14:val="none"/>
        </w:rPr>
        <w:t>Ngắt ngoại vi (I/O interrupt).</w:t>
      </w:r>
    </w:p>
    <w:p w14:paraId="254F7C18" w14:textId="77777777" w:rsidR="00440954" w:rsidRPr="000C05B5" w:rsidRDefault="00440954" w:rsidP="001F035A">
      <w:pPr>
        <w:numPr>
          <w:ilvl w:val="2"/>
          <w:numId w:val="23"/>
        </w:numPr>
        <w:spacing w:after="0" w:line="240" w:lineRule="auto"/>
        <w:jc w:val="both"/>
        <w:rPr>
          <w:rFonts w:ascii="Times New Roman" w:eastAsia="Times New Roman" w:hAnsi="Times New Roman" w:cs="Times New Roman"/>
          <w:color w:val="1C1E21"/>
          <w:kern w:val="0"/>
          <w:sz w:val="26"/>
          <w:szCs w:val="26"/>
          <w14:ligatures w14:val="none"/>
        </w:rPr>
      </w:pPr>
      <w:r w:rsidRPr="000C05B5">
        <w:rPr>
          <w:rFonts w:ascii="Times New Roman" w:eastAsia="Times New Roman" w:hAnsi="Times New Roman" w:cs="Times New Roman"/>
          <w:color w:val="1C1E21"/>
          <w:kern w:val="0"/>
          <w:sz w:val="26"/>
          <w:szCs w:val="26"/>
          <w14:ligatures w14:val="none"/>
        </w:rPr>
        <w:t>Lời gọi hệ thống (Operating System Call).</w:t>
      </w:r>
    </w:p>
    <w:p w14:paraId="755863A8" w14:textId="77777777" w:rsidR="00440954" w:rsidRPr="000C05B5" w:rsidRDefault="00440954" w:rsidP="001F035A">
      <w:pPr>
        <w:numPr>
          <w:ilvl w:val="2"/>
          <w:numId w:val="23"/>
        </w:numPr>
        <w:spacing w:after="0" w:line="240" w:lineRule="auto"/>
        <w:jc w:val="both"/>
        <w:rPr>
          <w:rFonts w:ascii="Times New Roman" w:eastAsia="Times New Roman" w:hAnsi="Times New Roman" w:cs="Times New Roman"/>
          <w:color w:val="1C1E21"/>
          <w:kern w:val="0"/>
          <w:sz w:val="26"/>
          <w:szCs w:val="26"/>
          <w14:ligatures w14:val="none"/>
        </w:rPr>
      </w:pPr>
      <w:r w:rsidRPr="000C05B5">
        <w:rPr>
          <w:rFonts w:ascii="Times New Roman" w:eastAsia="Times New Roman" w:hAnsi="Times New Roman" w:cs="Times New Roman"/>
          <w:color w:val="1C1E21"/>
          <w:kern w:val="0"/>
          <w:sz w:val="26"/>
          <w:szCs w:val="26"/>
          <w14:ligatures w14:val="none"/>
        </w:rPr>
        <w:t>Signal.</w:t>
      </w:r>
    </w:p>
    <w:p w14:paraId="5AF4140C" w14:textId="77777777" w:rsidR="00440954" w:rsidRPr="000C05B5" w:rsidRDefault="00440954" w:rsidP="001F035A">
      <w:pPr>
        <w:numPr>
          <w:ilvl w:val="0"/>
          <w:numId w:val="23"/>
        </w:numPr>
        <w:spacing w:after="0" w:line="240" w:lineRule="auto"/>
        <w:jc w:val="both"/>
        <w:rPr>
          <w:rFonts w:ascii="Times New Roman" w:eastAsia="Times New Roman" w:hAnsi="Times New Roman" w:cs="Times New Roman"/>
          <w:color w:val="1C1E21"/>
          <w:kern w:val="0"/>
          <w:sz w:val="26"/>
          <w:szCs w:val="26"/>
          <w14:ligatures w14:val="none"/>
        </w:rPr>
      </w:pPr>
      <w:r w:rsidRPr="000C05B5">
        <w:rPr>
          <w:rFonts w:ascii="Times New Roman" w:eastAsia="Times New Roman" w:hAnsi="Times New Roman" w:cs="Times New Roman"/>
          <w:color w:val="1C1E21"/>
          <w:kern w:val="0"/>
          <w:sz w:val="26"/>
          <w:szCs w:val="26"/>
          <w14:ligatures w14:val="none"/>
        </w:rPr>
        <w:t>Medium-Term Scheduling : Dùng để định thời Swaping.</w:t>
      </w:r>
    </w:p>
    <w:p w14:paraId="60B1FF7A" w14:textId="77777777" w:rsidR="00440954" w:rsidRPr="000C05B5" w:rsidRDefault="00440954" w:rsidP="001F035A">
      <w:pPr>
        <w:numPr>
          <w:ilvl w:val="1"/>
          <w:numId w:val="23"/>
        </w:numPr>
        <w:spacing w:after="0" w:line="240" w:lineRule="auto"/>
        <w:jc w:val="both"/>
        <w:rPr>
          <w:rFonts w:ascii="Times New Roman" w:eastAsia="Times New Roman" w:hAnsi="Times New Roman" w:cs="Times New Roman"/>
          <w:color w:val="1C1E21"/>
          <w:kern w:val="0"/>
          <w:sz w:val="26"/>
          <w:szCs w:val="26"/>
          <w14:ligatures w14:val="none"/>
        </w:rPr>
      </w:pPr>
      <w:r w:rsidRPr="000C05B5">
        <w:rPr>
          <w:rFonts w:ascii="Times New Roman" w:eastAsia="Times New Roman" w:hAnsi="Times New Roman" w:cs="Times New Roman"/>
          <w:color w:val="1C1E21"/>
          <w:kern w:val="0"/>
          <w:sz w:val="26"/>
          <w:szCs w:val="26"/>
          <w14:ligatures w14:val="none"/>
        </w:rPr>
        <w:t>Process nào được đưa vào (swap-in), đưa ra khỏi (swap-out) bộ nhớ chính.</w:t>
      </w:r>
    </w:p>
    <w:p w14:paraId="27A2D379" w14:textId="77777777" w:rsidR="00440954" w:rsidRPr="000C05B5" w:rsidRDefault="00440954" w:rsidP="001F035A">
      <w:pPr>
        <w:numPr>
          <w:ilvl w:val="1"/>
          <w:numId w:val="23"/>
        </w:numPr>
        <w:spacing w:after="0" w:line="240" w:lineRule="auto"/>
        <w:jc w:val="both"/>
        <w:rPr>
          <w:rFonts w:ascii="Times New Roman" w:eastAsia="Times New Roman" w:hAnsi="Times New Roman" w:cs="Times New Roman"/>
          <w:color w:val="1C1E21"/>
          <w:kern w:val="0"/>
          <w:sz w:val="26"/>
          <w:szCs w:val="26"/>
          <w14:ligatures w14:val="none"/>
        </w:rPr>
      </w:pPr>
      <w:r w:rsidRPr="000C05B5">
        <w:rPr>
          <w:rFonts w:ascii="Times New Roman" w:eastAsia="Times New Roman" w:hAnsi="Times New Roman" w:cs="Times New Roman"/>
          <w:color w:val="1C1E21"/>
          <w:kern w:val="0"/>
          <w:sz w:val="26"/>
          <w:szCs w:val="26"/>
          <w14:ligatures w14:val="none"/>
        </w:rPr>
        <w:t>Được thực hiện bởi phần quản lý bộ nhớ và được thảo luận ở phần quản lý bộ nhớ.</w:t>
      </w:r>
    </w:p>
    <w:p w14:paraId="2C978EDE" w14:textId="77777777" w:rsidR="00440954" w:rsidRPr="000C05B5" w:rsidRDefault="00440954" w:rsidP="001F035A">
      <w:pPr>
        <w:numPr>
          <w:ilvl w:val="0"/>
          <w:numId w:val="23"/>
        </w:numPr>
        <w:spacing w:after="0" w:line="240" w:lineRule="auto"/>
        <w:jc w:val="both"/>
        <w:rPr>
          <w:rFonts w:ascii="Times New Roman" w:eastAsia="Times New Roman" w:hAnsi="Times New Roman" w:cs="Times New Roman"/>
          <w:color w:val="1C1E21"/>
          <w:kern w:val="0"/>
          <w:sz w:val="26"/>
          <w:szCs w:val="26"/>
          <w14:ligatures w14:val="none"/>
        </w:rPr>
      </w:pPr>
      <w:r w:rsidRPr="000C05B5">
        <w:rPr>
          <w:rFonts w:ascii="Times New Roman" w:eastAsia="Times New Roman" w:hAnsi="Times New Roman" w:cs="Times New Roman"/>
          <w:color w:val="1C1E21"/>
          <w:kern w:val="0"/>
          <w:sz w:val="26"/>
          <w:szCs w:val="26"/>
          <w14:ligatures w14:val="none"/>
        </w:rPr>
        <w:t>Long-Term Scheduling (hay còn gọi là Job Scheduler) :</w:t>
      </w:r>
    </w:p>
    <w:p w14:paraId="4D50A02E" w14:textId="77777777" w:rsidR="00440954" w:rsidRPr="000C05B5" w:rsidRDefault="00440954" w:rsidP="001F035A">
      <w:pPr>
        <w:numPr>
          <w:ilvl w:val="1"/>
          <w:numId w:val="23"/>
        </w:numPr>
        <w:spacing w:after="0" w:line="240" w:lineRule="auto"/>
        <w:jc w:val="both"/>
        <w:rPr>
          <w:rFonts w:ascii="Times New Roman" w:eastAsia="Times New Roman" w:hAnsi="Times New Roman" w:cs="Times New Roman"/>
          <w:color w:val="1C1E21"/>
          <w:kern w:val="0"/>
          <w:sz w:val="26"/>
          <w:szCs w:val="26"/>
          <w14:ligatures w14:val="none"/>
        </w:rPr>
      </w:pPr>
      <w:r w:rsidRPr="000C05B5">
        <w:rPr>
          <w:rFonts w:ascii="Times New Roman" w:eastAsia="Times New Roman" w:hAnsi="Times New Roman" w:cs="Times New Roman"/>
          <w:color w:val="1C1E21"/>
          <w:kern w:val="0"/>
          <w:sz w:val="26"/>
          <w:szCs w:val="26"/>
          <w14:ligatures w14:val="none"/>
        </w:rPr>
        <w:t>Xác định chương trình nào được chấp nhận nạp vào hệ thống để thực thi.</w:t>
      </w:r>
    </w:p>
    <w:p w14:paraId="291DF422" w14:textId="77777777" w:rsidR="00440954" w:rsidRPr="000C05B5" w:rsidRDefault="00440954" w:rsidP="001F035A">
      <w:pPr>
        <w:numPr>
          <w:ilvl w:val="1"/>
          <w:numId w:val="23"/>
        </w:numPr>
        <w:spacing w:after="0" w:line="240" w:lineRule="auto"/>
        <w:jc w:val="both"/>
        <w:rPr>
          <w:rFonts w:ascii="Times New Roman" w:eastAsia="Times New Roman" w:hAnsi="Times New Roman" w:cs="Times New Roman"/>
          <w:color w:val="1C1E21"/>
          <w:kern w:val="0"/>
          <w:sz w:val="26"/>
          <w:szCs w:val="26"/>
          <w14:ligatures w14:val="none"/>
        </w:rPr>
      </w:pPr>
      <w:r w:rsidRPr="000C05B5">
        <w:rPr>
          <w:rFonts w:ascii="Times New Roman" w:eastAsia="Times New Roman" w:hAnsi="Times New Roman" w:cs="Times New Roman"/>
          <w:color w:val="1C1E21"/>
          <w:kern w:val="0"/>
          <w:sz w:val="26"/>
          <w:szCs w:val="26"/>
          <w14:ligatures w14:val="none"/>
        </w:rPr>
        <w:t>Điều khiển mức độ multiprogramming của hệ thống.</w:t>
      </w:r>
    </w:p>
    <w:p w14:paraId="7D2B73A5" w14:textId="77777777" w:rsidR="00440954" w:rsidRPr="000C05B5" w:rsidRDefault="00440954" w:rsidP="001F035A">
      <w:pPr>
        <w:numPr>
          <w:ilvl w:val="1"/>
          <w:numId w:val="23"/>
        </w:numPr>
        <w:spacing w:after="0" w:line="240" w:lineRule="auto"/>
        <w:jc w:val="both"/>
        <w:rPr>
          <w:rFonts w:ascii="Times New Roman" w:eastAsia="Times New Roman" w:hAnsi="Times New Roman" w:cs="Times New Roman"/>
          <w:color w:val="1C1E21"/>
          <w:kern w:val="0"/>
          <w:sz w:val="26"/>
          <w:szCs w:val="26"/>
          <w14:ligatures w14:val="none"/>
        </w:rPr>
      </w:pPr>
      <w:r w:rsidRPr="000C05B5">
        <w:rPr>
          <w:rFonts w:ascii="Times New Roman" w:eastAsia="Times New Roman" w:hAnsi="Times New Roman" w:cs="Times New Roman"/>
          <w:color w:val="1C1E21"/>
          <w:kern w:val="0"/>
          <w:sz w:val="26"/>
          <w:szCs w:val="26"/>
          <w14:ligatures w14:val="none"/>
        </w:rPr>
        <w:t>Long-Term Scheduling thường cố gắng duy trì xen lẫn CPU-Bound và I/O Bound Process.</w:t>
      </w:r>
    </w:p>
    <w:p w14:paraId="3144802D" w14:textId="77777777" w:rsidR="002E084E" w:rsidRPr="000C05B5" w:rsidRDefault="002E084E" w:rsidP="001F035A">
      <w:pPr>
        <w:spacing w:after="0" w:line="240" w:lineRule="auto"/>
        <w:jc w:val="both"/>
        <w:rPr>
          <w:rFonts w:ascii="Times New Roman" w:eastAsia="Times New Roman" w:hAnsi="Times New Roman" w:cs="Times New Roman"/>
          <w:b/>
          <w:bCs/>
          <w:color w:val="1C1E21"/>
          <w:kern w:val="0"/>
          <w:sz w:val="26"/>
          <w:szCs w:val="26"/>
          <w14:ligatures w14:val="none"/>
        </w:rPr>
      </w:pPr>
    </w:p>
    <w:p w14:paraId="07008318" w14:textId="440FE802" w:rsidR="00440954" w:rsidRPr="000C05B5" w:rsidRDefault="00440954" w:rsidP="001F035A">
      <w:pPr>
        <w:spacing w:after="0" w:line="240" w:lineRule="auto"/>
        <w:jc w:val="both"/>
        <w:rPr>
          <w:rFonts w:ascii="Times New Roman" w:eastAsia="Times New Roman" w:hAnsi="Times New Roman" w:cs="Times New Roman"/>
          <w:color w:val="1C1E21"/>
          <w:kern w:val="0"/>
          <w:sz w:val="26"/>
          <w:szCs w:val="26"/>
          <w14:ligatures w14:val="none"/>
        </w:rPr>
      </w:pPr>
      <w:r w:rsidRPr="000C05B5">
        <w:rPr>
          <w:rFonts w:ascii="Times New Roman" w:eastAsia="Times New Roman" w:hAnsi="Times New Roman" w:cs="Times New Roman"/>
          <w:b/>
          <w:bCs/>
          <w:color w:val="1C1E21"/>
          <w:kern w:val="0"/>
          <w:sz w:val="26"/>
          <w:szCs w:val="26"/>
          <w14:ligatures w14:val="none"/>
        </w:rPr>
        <w:t xml:space="preserve">Câu 2 : </w:t>
      </w:r>
      <w:r w:rsidRPr="00172D33">
        <w:rPr>
          <w:rFonts w:ascii="Times New Roman" w:eastAsia="Times New Roman" w:hAnsi="Times New Roman" w:cs="Times New Roman"/>
          <w:b/>
          <w:bCs/>
          <w:color w:val="1C1E21"/>
          <w:kern w:val="0"/>
          <w:sz w:val="26"/>
          <w:szCs w:val="26"/>
          <w14:ligatures w14:val="none"/>
        </w:rPr>
        <w:t>Các tiêu chuẩn định thời CPU ?</w:t>
      </w:r>
    </w:p>
    <w:p w14:paraId="39B1F6D4" w14:textId="77777777" w:rsidR="00440954" w:rsidRPr="000C05B5" w:rsidRDefault="00440954" w:rsidP="001F035A">
      <w:pPr>
        <w:spacing w:after="0" w:line="240" w:lineRule="auto"/>
        <w:jc w:val="both"/>
        <w:rPr>
          <w:rFonts w:ascii="Times New Roman" w:eastAsia="Times New Roman" w:hAnsi="Times New Roman" w:cs="Times New Roman"/>
          <w:color w:val="1C1E21"/>
          <w:kern w:val="0"/>
          <w:sz w:val="26"/>
          <w:szCs w:val="26"/>
          <w14:ligatures w14:val="none"/>
        </w:rPr>
      </w:pPr>
      <w:r w:rsidRPr="000C05B5">
        <w:rPr>
          <w:rFonts w:ascii="Times New Roman" w:eastAsia="Times New Roman" w:hAnsi="Times New Roman" w:cs="Times New Roman"/>
          <w:color w:val="1C1E21"/>
          <w:kern w:val="0"/>
          <w:sz w:val="26"/>
          <w:szCs w:val="26"/>
          <w14:ligatures w14:val="none"/>
        </w:rPr>
        <w:t>Các thuật toán định thời CPU khác nhau có các tính chất khác nhau. Vì vậy, rất nhiều tiêu chí đã được đề ra để so sánh các thuật toán định thời CPU. Các tiêu chuẩn được liệt kê như sau :</w:t>
      </w:r>
    </w:p>
    <w:p w14:paraId="7B56E4F3" w14:textId="77777777" w:rsidR="00440954" w:rsidRPr="000C05B5" w:rsidRDefault="00440954" w:rsidP="001F035A">
      <w:pPr>
        <w:numPr>
          <w:ilvl w:val="0"/>
          <w:numId w:val="24"/>
        </w:numPr>
        <w:spacing w:after="0" w:line="240" w:lineRule="auto"/>
        <w:jc w:val="both"/>
        <w:rPr>
          <w:rFonts w:ascii="Times New Roman" w:eastAsia="Times New Roman" w:hAnsi="Times New Roman" w:cs="Times New Roman"/>
          <w:color w:val="1C1E21"/>
          <w:kern w:val="0"/>
          <w:sz w:val="26"/>
          <w:szCs w:val="26"/>
          <w14:ligatures w14:val="none"/>
        </w:rPr>
      </w:pPr>
      <w:r w:rsidRPr="000C05B5">
        <w:rPr>
          <w:rFonts w:ascii="Times New Roman" w:eastAsia="Times New Roman" w:hAnsi="Times New Roman" w:cs="Times New Roman"/>
          <w:b/>
          <w:bCs/>
          <w:color w:val="1C1E21"/>
          <w:kern w:val="0"/>
          <w:sz w:val="26"/>
          <w:szCs w:val="26"/>
          <w14:ligatures w14:val="none"/>
        </w:rPr>
        <w:t xml:space="preserve">Mức độ sử dụng CPU (CPU Utilization) : </w:t>
      </w:r>
      <w:r w:rsidRPr="000C05B5">
        <w:rPr>
          <w:rFonts w:ascii="Times New Roman" w:eastAsia="Times New Roman" w:hAnsi="Times New Roman" w:cs="Times New Roman"/>
          <w:color w:val="1C1E21"/>
          <w:kern w:val="0"/>
          <w:sz w:val="26"/>
          <w:szCs w:val="26"/>
          <w14:ligatures w14:val="none"/>
        </w:rPr>
        <w:t>Chúng ta muốn giữ làm sao cho CPU càng bận càng tốt. Theo lý thuyết thì CPU utilization có thể đạt từ 0 đến 100 phần trăm. Trong hệ thống thực tế, thông thường CPU Utilization sẽ đạt 40 phần trăm (cho hệ thống lúc rỗi), và có thể đạt mức lên đến 90 phần trăm (cho lúc hệ thống load nặng).</w:t>
      </w:r>
    </w:p>
    <w:p w14:paraId="4F9A387C" w14:textId="784B2412" w:rsidR="00440954" w:rsidRPr="000C05B5" w:rsidRDefault="00D71D83" w:rsidP="001F035A">
      <w:pPr>
        <w:numPr>
          <w:ilvl w:val="0"/>
          <w:numId w:val="24"/>
        </w:numPr>
        <w:spacing w:after="0" w:line="240" w:lineRule="auto"/>
        <w:jc w:val="both"/>
        <w:rPr>
          <w:rFonts w:ascii="Times New Roman" w:eastAsia="Times New Roman" w:hAnsi="Times New Roman" w:cs="Times New Roman"/>
          <w:color w:val="1C1E21"/>
          <w:kern w:val="0"/>
          <w:sz w:val="26"/>
          <w:szCs w:val="26"/>
          <w14:ligatures w14:val="none"/>
        </w:rPr>
      </w:pPr>
      <w:r>
        <w:rPr>
          <w:rFonts w:ascii="Times New Roman" w:eastAsia="Times New Roman" w:hAnsi="Times New Roman" w:cs="Times New Roman"/>
          <w:b/>
          <w:bCs/>
          <w:color w:val="1C1E21"/>
          <w:kern w:val="0"/>
          <w:sz w:val="26"/>
          <w:szCs w:val="26"/>
          <w14:ligatures w14:val="none"/>
        </w:rPr>
        <w:t>Băng thông</w:t>
      </w:r>
      <w:r w:rsidR="00440954" w:rsidRPr="000C05B5">
        <w:rPr>
          <w:rFonts w:ascii="Times New Roman" w:eastAsia="Times New Roman" w:hAnsi="Times New Roman" w:cs="Times New Roman"/>
          <w:b/>
          <w:bCs/>
          <w:color w:val="1C1E21"/>
          <w:kern w:val="0"/>
          <w:sz w:val="26"/>
          <w:szCs w:val="26"/>
          <w14:ligatures w14:val="none"/>
        </w:rPr>
        <w:t xml:space="preserve"> (Throughput) : </w:t>
      </w:r>
      <w:r w:rsidR="00440954" w:rsidRPr="000C05B5">
        <w:rPr>
          <w:rFonts w:ascii="Times New Roman" w:eastAsia="Times New Roman" w:hAnsi="Times New Roman" w:cs="Times New Roman"/>
          <w:color w:val="1C1E21"/>
          <w:kern w:val="0"/>
          <w:sz w:val="26"/>
          <w:szCs w:val="26"/>
          <w14:ligatures w14:val="none"/>
        </w:rPr>
        <w:t xml:space="preserve">Một trong những thước đo cho hiệu quả của quá trình làm việc đó chính là thông lượng. Thông lượng được tính bằng số lượng tiến trình đã được hoàn thành trong một đơn vị thời gian. </w:t>
      </w:r>
    </w:p>
    <w:p w14:paraId="6A75D0C6" w14:textId="77777777" w:rsidR="00440954" w:rsidRPr="000C05B5" w:rsidRDefault="00440954" w:rsidP="001F035A">
      <w:pPr>
        <w:numPr>
          <w:ilvl w:val="0"/>
          <w:numId w:val="24"/>
        </w:numPr>
        <w:spacing w:after="0" w:line="240" w:lineRule="auto"/>
        <w:jc w:val="both"/>
        <w:rPr>
          <w:rFonts w:ascii="Times New Roman" w:eastAsia="Times New Roman" w:hAnsi="Times New Roman" w:cs="Times New Roman"/>
          <w:color w:val="1C1E21"/>
          <w:kern w:val="0"/>
          <w:sz w:val="26"/>
          <w:szCs w:val="26"/>
          <w14:ligatures w14:val="none"/>
        </w:rPr>
      </w:pPr>
      <w:r w:rsidRPr="000C05B5">
        <w:rPr>
          <w:rFonts w:ascii="Times New Roman" w:eastAsia="Times New Roman" w:hAnsi="Times New Roman" w:cs="Times New Roman"/>
          <w:b/>
          <w:bCs/>
          <w:color w:val="1C1E21"/>
          <w:kern w:val="0"/>
          <w:sz w:val="26"/>
          <w:szCs w:val="26"/>
          <w14:ligatures w14:val="none"/>
        </w:rPr>
        <w:t xml:space="preserve">Thời gian hoàn thành (Turnaround time) : </w:t>
      </w:r>
      <w:r w:rsidRPr="000C05B5">
        <w:rPr>
          <w:rFonts w:ascii="Times New Roman" w:eastAsia="Times New Roman" w:hAnsi="Times New Roman" w:cs="Times New Roman"/>
          <w:color w:val="1C1E21"/>
          <w:kern w:val="0"/>
          <w:sz w:val="26"/>
          <w:szCs w:val="26"/>
          <w14:ligatures w14:val="none"/>
        </w:rPr>
        <w:t xml:space="preserve">Từ góc nhìn của một tiến trình nhất định, một yếu tố quan trọng cần xem xét đó chính là khoảng thời gian cần thiết để thực thi tiến trình đó. Khoảng thời gian từ lúc tiến trình được ghi nhận đến khi hoàn thành chính là </w:t>
      </w:r>
      <w:r w:rsidRPr="000C05B5">
        <w:rPr>
          <w:rFonts w:ascii="Times New Roman" w:eastAsia="Times New Roman" w:hAnsi="Times New Roman" w:cs="Times New Roman"/>
          <w:b/>
          <w:bCs/>
          <w:color w:val="1C1E21"/>
          <w:kern w:val="0"/>
          <w:sz w:val="26"/>
          <w:szCs w:val="26"/>
          <w14:ligatures w14:val="none"/>
        </w:rPr>
        <w:t>Turnaround Time.</w:t>
      </w:r>
      <w:r w:rsidRPr="000C05B5">
        <w:rPr>
          <w:rFonts w:ascii="Times New Roman" w:eastAsia="Times New Roman" w:hAnsi="Times New Roman" w:cs="Times New Roman"/>
          <w:color w:val="1C1E21"/>
          <w:kern w:val="0"/>
          <w:sz w:val="26"/>
          <w:szCs w:val="26"/>
          <w14:ligatures w14:val="none"/>
        </w:rPr>
        <w:t xml:space="preserve"> Vì vậy, </w:t>
      </w:r>
      <w:r w:rsidRPr="000C05B5">
        <w:rPr>
          <w:rFonts w:ascii="Times New Roman" w:eastAsia="Times New Roman" w:hAnsi="Times New Roman" w:cs="Times New Roman"/>
          <w:b/>
          <w:bCs/>
          <w:color w:val="1C1E21"/>
          <w:kern w:val="0"/>
          <w:sz w:val="26"/>
          <w:szCs w:val="26"/>
          <w14:ligatures w14:val="none"/>
        </w:rPr>
        <w:t xml:space="preserve">Turnaround Time </w:t>
      </w:r>
      <w:r w:rsidRPr="000C05B5">
        <w:rPr>
          <w:rFonts w:ascii="Times New Roman" w:eastAsia="Times New Roman" w:hAnsi="Times New Roman" w:cs="Times New Roman"/>
          <w:color w:val="1C1E21"/>
          <w:kern w:val="0"/>
          <w:sz w:val="26"/>
          <w:szCs w:val="26"/>
          <w14:ligatures w14:val="none"/>
        </w:rPr>
        <w:t>là tổng của tất cả các khoảng thời gian : Tiến trình trong hàng đợi, thực thi trên CPU và thực thi lệnh I/O.</w:t>
      </w:r>
    </w:p>
    <w:p w14:paraId="44D73311" w14:textId="77777777" w:rsidR="00440954" w:rsidRPr="000C05B5" w:rsidRDefault="00440954" w:rsidP="001F035A">
      <w:pPr>
        <w:numPr>
          <w:ilvl w:val="0"/>
          <w:numId w:val="24"/>
        </w:numPr>
        <w:spacing w:after="0" w:line="240" w:lineRule="auto"/>
        <w:jc w:val="both"/>
        <w:rPr>
          <w:rFonts w:ascii="Times New Roman" w:eastAsia="Times New Roman" w:hAnsi="Times New Roman" w:cs="Times New Roman"/>
          <w:color w:val="1C1E21"/>
          <w:kern w:val="0"/>
          <w:sz w:val="26"/>
          <w:szCs w:val="26"/>
          <w14:ligatures w14:val="none"/>
        </w:rPr>
      </w:pPr>
      <w:r w:rsidRPr="000C05B5">
        <w:rPr>
          <w:rFonts w:ascii="Times New Roman" w:eastAsia="Times New Roman" w:hAnsi="Times New Roman" w:cs="Times New Roman"/>
          <w:b/>
          <w:bCs/>
          <w:color w:val="1C1E21"/>
          <w:kern w:val="0"/>
          <w:sz w:val="26"/>
          <w:szCs w:val="26"/>
          <w14:ligatures w14:val="none"/>
        </w:rPr>
        <w:t xml:space="preserve">Thời gian đợi (Waiting time) : </w:t>
      </w:r>
      <w:r w:rsidRPr="000C05B5">
        <w:rPr>
          <w:rFonts w:ascii="Times New Roman" w:eastAsia="Times New Roman" w:hAnsi="Times New Roman" w:cs="Times New Roman"/>
          <w:color w:val="1C1E21"/>
          <w:kern w:val="0"/>
          <w:sz w:val="26"/>
          <w:szCs w:val="26"/>
          <w14:ligatures w14:val="none"/>
        </w:rPr>
        <w:t xml:space="preserve">Tổng thời gian tiến trình đã ở trong hàng đợi ready queue. </w:t>
      </w:r>
    </w:p>
    <w:p w14:paraId="0ECEE5AD" w14:textId="77777777" w:rsidR="00440954" w:rsidRPr="000C05B5" w:rsidRDefault="00440954" w:rsidP="001F035A">
      <w:pPr>
        <w:numPr>
          <w:ilvl w:val="0"/>
          <w:numId w:val="24"/>
        </w:numPr>
        <w:spacing w:after="0" w:line="240" w:lineRule="auto"/>
        <w:jc w:val="both"/>
        <w:rPr>
          <w:rFonts w:ascii="Times New Roman" w:eastAsia="Times New Roman" w:hAnsi="Times New Roman" w:cs="Times New Roman"/>
          <w:color w:val="1C1E21"/>
          <w:kern w:val="0"/>
          <w:sz w:val="26"/>
          <w:szCs w:val="26"/>
          <w14:ligatures w14:val="none"/>
        </w:rPr>
      </w:pPr>
      <w:r w:rsidRPr="000C05B5">
        <w:rPr>
          <w:rFonts w:ascii="Times New Roman" w:eastAsia="Times New Roman" w:hAnsi="Times New Roman" w:cs="Times New Roman"/>
          <w:b/>
          <w:bCs/>
          <w:color w:val="1C1E21"/>
          <w:kern w:val="0"/>
          <w:sz w:val="26"/>
          <w:szCs w:val="26"/>
          <w14:ligatures w14:val="none"/>
        </w:rPr>
        <w:t xml:space="preserve">Thời gian đáp ứng (Response Time) : </w:t>
      </w:r>
      <w:r w:rsidRPr="000C05B5">
        <w:rPr>
          <w:rFonts w:ascii="Times New Roman" w:eastAsia="Times New Roman" w:hAnsi="Times New Roman" w:cs="Times New Roman"/>
          <w:color w:val="1C1E21"/>
          <w:kern w:val="0"/>
          <w:sz w:val="26"/>
          <w:szCs w:val="26"/>
          <w14:ligatures w14:val="none"/>
        </w:rPr>
        <w:t xml:space="preserve">Thời gian từ lúc tiến trình xuất hiện cho đến khi thực hiện tiến trình đó lần đầu tiên. </w:t>
      </w:r>
    </w:p>
    <w:p w14:paraId="3EEE1D59" w14:textId="77777777" w:rsidR="00F42855" w:rsidRPr="000C05B5" w:rsidRDefault="00F42855" w:rsidP="001F035A">
      <w:pPr>
        <w:spacing w:after="0" w:line="240" w:lineRule="auto"/>
        <w:jc w:val="both"/>
        <w:rPr>
          <w:rFonts w:ascii="Times New Roman" w:eastAsia="Times New Roman" w:hAnsi="Times New Roman" w:cs="Times New Roman"/>
          <w:b/>
          <w:bCs/>
          <w:color w:val="1C1E21"/>
          <w:kern w:val="0"/>
          <w:sz w:val="26"/>
          <w:szCs w:val="26"/>
          <w14:ligatures w14:val="none"/>
        </w:rPr>
      </w:pPr>
    </w:p>
    <w:p w14:paraId="324DD0CD" w14:textId="040E981C" w:rsidR="00440954" w:rsidRPr="00D23C90" w:rsidRDefault="00440954" w:rsidP="001F035A">
      <w:pPr>
        <w:spacing w:after="0" w:line="240" w:lineRule="auto"/>
        <w:jc w:val="both"/>
        <w:rPr>
          <w:rFonts w:ascii="Times New Roman" w:eastAsia="Times New Roman" w:hAnsi="Times New Roman" w:cs="Times New Roman"/>
          <w:b/>
          <w:bCs/>
          <w:color w:val="1C1E21"/>
          <w:kern w:val="0"/>
          <w:sz w:val="26"/>
          <w:szCs w:val="26"/>
          <w14:ligatures w14:val="none"/>
        </w:rPr>
      </w:pPr>
      <w:r w:rsidRPr="000C05B5">
        <w:rPr>
          <w:rFonts w:ascii="Times New Roman" w:eastAsia="Times New Roman" w:hAnsi="Times New Roman" w:cs="Times New Roman"/>
          <w:b/>
          <w:bCs/>
          <w:color w:val="1C1E21"/>
          <w:kern w:val="0"/>
          <w:sz w:val="26"/>
          <w:szCs w:val="26"/>
          <w14:ligatures w14:val="none"/>
        </w:rPr>
        <w:t xml:space="preserve">Câu 3 : </w:t>
      </w:r>
      <w:r w:rsidRPr="00D23C90">
        <w:rPr>
          <w:rFonts w:ascii="Times New Roman" w:eastAsia="Times New Roman" w:hAnsi="Times New Roman" w:cs="Times New Roman"/>
          <w:b/>
          <w:bCs/>
          <w:color w:val="1C1E21"/>
          <w:kern w:val="0"/>
          <w:sz w:val="26"/>
          <w:szCs w:val="26"/>
          <w14:ligatures w14:val="none"/>
        </w:rPr>
        <w:t>Có bao nhiêu giải thuật định thời ? Kể tên.</w:t>
      </w:r>
    </w:p>
    <w:p w14:paraId="6E500FBA" w14:textId="77777777" w:rsidR="00440954" w:rsidRPr="000C05B5" w:rsidRDefault="00440954" w:rsidP="001F035A">
      <w:pPr>
        <w:numPr>
          <w:ilvl w:val="0"/>
          <w:numId w:val="25"/>
        </w:numPr>
        <w:spacing w:after="0" w:line="240" w:lineRule="auto"/>
        <w:jc w:val="both"/>
        <w:rPr>
          <w:rFonts w:ascii="Times New Roman" w:eastAsia="Times New Roman" w:hAnsi="Times New Roman" w:cs="Times New Roman"/>
          <w:color w:val="1C1E21"/>
          <w:kern w:val="0"/>
          <w:sz w:val="26"/>
          <w:szCs w:val="26"/>
          <w14:ligatures w14:val="none"/>
        </w:rPr>
      </w:pPr>
      <w:r w:rsidRPr="000C05B5">
        <w:rPr>
          <w:rFonts w:ascii="Times New Roman" w:eastAsia="Times New Roman" w:hAnsi="Times New Roman" w:cs="Times New Roman"/>
          <w:color w:val="1C1E21"/>
          <w:kern w:val="0"/>
          <w:sz w:val="26"/>
          <w:szCs w:val="26"/>
          <w14:ligatures w14:val="none"/>
        </w:rPr>
        <w:t>First-Come, First-Served (FCFS).</w:t>
      </w:r>
    </w:p>
    <w:p w14:paraId="107848CF" w14:textId="77777777" w:rsidR="00440954" w:rsidRPr="000C05B5" w:rsidRDefault="00440954" w:rsidP="001F035A">
      <w:pPr>
        <w:numPr>
          <w:ilvl w:val="0"/>
          <w:numId w:val="25"/>
        </w:numPr>
        <w:spacing w:after="0" w:line="240" w:lineRule="auto"/>
        <w:jc w:val="both"/>
        <w:rPr>
          <w:rFonts w:ascii="Times New Roman" w:eastAsia="Times New Roman" w:hAnsi="Times New Roman" w:cs="Times New Roman"/>
          <w:color w:val="1C1E21"/>
          <w:kern w:val="0"/>
          <w:sz w:val="26"/>
          <w:szCs w:val="26"/>
          <w14:ligatures w14:val="none"/>
        </w:rPr>
      </w:pPr>
      <w:r w:rsidRPr="000C05B5">
        <w:rPr>
          <w:rFonts w:ascii="Times New Roman" w:eastAsia="Times New Roman" w:hAnsi="Times New Roman" w:cs="Times New Roman"/>
          <w:color w:val="1C1E21"/>
          <w:kern w:val="0"/>
          <w:sz w:val="26"/>
          <w:szCs w:val="26"/>
          <w14:ligatures w14:val="none"/>
        </w:rPr>
        <w:t>Shortest-Job-First Scheduling (SJF).</w:t>
      </w:r>
    </w:p>
    <w:p w14:paraId="718DF8F3" w14:textId="77777777" w:rsidR="00440954" w:rsidRPr="000C05B5" w:rsidRDefault="00440954" w:rsidP="001F035A">
      <w:pPr>
        <w:numPr>
          <w:ilvl w:val="0"/>
          <w:numId w:val="25"/>
        </w:numPr>
        <w:spacing w:after="0" w:line="240" w:lineRule="auto"/>
        <w:jc w:val="both"/>
        <w:rPr>
          <w:rFonts w:ascii="Times New Roman" w:eastAsia="Times New Roman" w:hAnsi="Times New Roman" w:cs="Times New Roman"/>
          <w:color w:val="1C1E21"/>
          <w:kern w:val="0"/>
          <w:sz w:val="26"/>
          <w:szCs w:val="26"/>
          <w14:ligatures w14:val="none"/>
        </w:rPr>
      </w:pPr>
      <w:r w:rsidRPr="000C05B5">
        <w:rPr>
          <w:rFonts w:ascii="Times New Roman" w:eastAsia="Times New Roman" w:hAnsi="Times New Roman" w:cs="Times New Roman"/>
          <w:color w:val="1C1E21"/>
          <w:kern w:val="0"/>
          <w:sz w:val="26"/>
          <w:szCs w:val="26"/>
          <w14:ligatures w14:val="none"/>
        </w:rPr>
        <w:t>Preemptive SJF (hay Shortest-Remaining-Time First – SRTF).</w:t>
      </w:r>
    </w:p>
    <w:p w14:paraId="6E94749E" w14:textId="77777777" w:rsidR="00440954" w:rsidRPr="000C05B5" w:rsidRDefault="00440954" w:rsidP="001F035A">
      <w:pPr>
        <w:numPr>
          <w:ilvl w:val="0"/>
          <w:numId w:val="25"/>
        </w:numPr>
        <w:spacing w:after="0" w:line="240" w:lineRule="auto"/>
        <w:jc w:val="both"/>
        <w:rPr>
          <w:rFonts w:ascii="Times New Roman" w:eastAsia="Times New Roman" w:hAnsi="Times New Roman" w:cs="Times New Roman"/>
          <w:color w:val="1C1E21"/>
          <w:kern w:val="0"/>
          <w:sz w:val="26"/>
          <w:szCs w:val="26"/>
          <w14:ligatures w14:val="none"/>
        </w:rPr>
      </w:pPr>
      <w:r w:rsidRPr="000C05B5">
        <w:rPr>
          <w:rFonts w:ascii="Times New Roman" w:eastAsia="Times New Roman" w:hAnsi="Times New Roman" w:cs="Times New Roman"/>
          <w:color w:val="1C1E21"/>
          <w:kern w:val="0"/>
          <w:sz w:val="26"/>
          <w:szCs w:val="26"/>
          <w14:ligatures w14:val="none"/>
        </w:rPr>
        <w:t>Priority Scheduling.</w:t>
      </w:r>
    </w:p>
    <w:p w14:paraId="504AB26E" w14:textId="77777777" w:rsidR="00440954" w:rsidRPr="000C05B5" w:rsidRDefault="00440954" w:rsidP="001F035A">
      <w:pPr>
        <w:numPr>
          <w:ilvl w:val="0"/>
          <w:numId w:val="25"/>
        </w:numPr>
        <w:spacing w:after="0" w:line="240" w:lineRule="auto"/>
        <w:jc w:val="both"/>
        <w:rPr>
          <w:rFonts w:ascii="Times New Roman" w:eastAsia="Times New Roman" w:hAnsi="Times New Roman" w:cs="Times New Roman"/>
          <w:color w:val="1C1E21"/>
          <w:kern w:val="0"/>
          <w:sz w:val="26"/>
          <w:szCs w:val="26"/>
          <w14:ligatures w14:val="none"/>
        </w:rPr>
      </w:pPr>
      <w:r w:rsidRPr="000C05B5">
        <w:rPr>
          <w:rFonts w:ascii="Times New Roman" w:eastAsia="Times New Roman" w:hAnsi="Times New Roman" w:cs="Times New Roman"/>
          <w:color w:val="1C1E21"/>
          <w:kern w:val="0"/>
          <w:sz w:val="26"/>
          <w:szCs w:val="26"/>
          <w14:ligatures w14:val="none"/>
        </w:rPr>
        <w:t>Round-Robin (RR).</w:t>
      </w:r>
    </w:p>
    <w:p w14:paraId="5CAC087D" w14:textId="77777777" w:rsidR="00440954" w:rsidRPr="000C05B5" w:rsidRDefault="00440954" w:rsidP="001F035A">
      <w:pPr>
        <w:numPr>
          <w:ilvl w:val="0"/>
          <w:numId w:val="25"/>
        </w:numPr>
        <w:spacing w:after="0" w:line="240" w:lineRule="auto"/>
        <w:jc w:val="both"/>
        <w:rPr>
          <w:rFonts w:ascii="Times New Roman" w:eastAsia="Times New Roman" w:hAnsi="Times New Roman" w:cs="Times New Roman"/>
          <w:color w:val="1C1E21"/>
          <w:kern w:val="0"/>
          <w:sz w:val="26"/>
          <w:szCs w:val="26"/>
          <w14:ligatures w14:val="none"/>
        </w:rPr>
      </w:pPr>
      <w:r w:rsidRPr="000C05B5">
        <w:rPr>
          <w:rFonts w:ascii="Times New Roman" w:eastAsia="Times New Roman" w:hAnsi="Times New Roman" w:cs="Times New Roman"/>
          <w:color w:val="1C1E21"/>
          <w:kern w:val="0"/>
          <w:sz w:val="26"/>
          <w:szCs w:val="26"/>
          <w14:ligatures w14:val="none"/>
        </w:rPr>
        <w:t>Highest Response Ratio Next (HRRN).</w:t>
      </w:r>
    </w:p>
    <w:p w14:paraId="4ECE9E24" w14:textId="77777777" w:rsidR="00440954" w:rsidRPr="000C05B5" w:rsidRDefault="00440954" w:rsidP="001F035A">
      <w:pPr>
        <w:numPr>
          <w:ilvl w:val="0"/>
          <w:numId w:val="25"/>
        </w:numPr>
        <w:spacing w:after="0" w:line="240" w:lineRule="auto"/>
        <w:jc w:val="both"/>
        <w:rPr>
          <w:rFonts w:ascii="Times New Roman" w:eastAsia="Times New Roman" w:hAnsi="Times New Roman" w:cs="Times New Roman"/>
          <w:color w:val="1C1E21"/>
          <w:kern w:val="0"/>
          <w:sz w:val="26"/>
          <w:szCs w:val="26"/>
          <w14:ligatures w14:val="none"/>
        </w:rPr>
      </w:pPr>
      <w:r w:rsidRPr="000C05B5">
        <w:rPr>
          <w:rFonts w:ascii="Times New Roman" w:eastAsia="Times New Roman" w:hAnsi="Times New Roman" w:cs="Times New Roman"/>
          <w:color w:val="1C1E21"/>
          <w:kern w:val="0"/>
          <w:sz w:val="26"/>
          <w:szCs w:val="26"/>
          <w14:ligatures w14:val="none"/>
        </w:rPr>
        <w:t>Multilevel Queue.</w:t>
      </w:r>
    </w:p>
    <w:p w14:paraId="6795B925" w14:textId="77777777" w:rsidR="00440954" w:rsidRPr="000C05B5" w:rsidRDefault="00440954" w:rsidP="001F035A">
      <w:pPr>
        <w:numPr>
          <w:ilvl w:val="0"/>
          <w:numId w:val="25"/>
        </w:numPr>
        <w:spacing w:after="0" w:line="240" w:lineRule="auto"/>
        <w:jc w:val="both"/>
        <w:rPr>
          <w:rFonts w:ascii="Times New Roman" w:eastAsia="Times New Roman" w:hAnsi="Times New Roman" w:cs="Times New Roman"/>
          <w:color w:val="1C1E21"/>
          <w:kern w:val="0"/>
          <w:sz w:val="26"/>
          <w:szCs w:val="26"/>
          <w14:ligatures w14:val="none"/>
        </w:rPr>
      </w:pPr>
      <w:r w:rsidRPr="000C05B5">
        <w:rPr>
          <w:rFonts w:ascii="Times New Roman" w:eastAsia="Times New Roman" w:hAnsi="Times New Roman" w:cs="Times New Roman"/>
          <w:color w:val="1C1E21"/>
          <w:kern w:val="0"/>
          <w:sz w:val="26"/>
          <w:szCs w:val="26"/>
          <w14:ligatures w14:val="none"/>
        </w:rPr>
        <w:t>Multilevel Feedback Queue.</w:t>
      </w:r>
    </w:p>
    <w:p w14:paraId="6B8FBB3A" w14:textId="77777777" w:rsidR="00F42855" w:rsidRPr="000C05B5" w:rsidRDefault="00F42855" w:rsidP="001F035A">
      <w:pPr>
        <w:spacing w:after="0" w:line="240" w:lineRule="auto"/>
        <w:jc w:val="both"/>
        <w:rPr>
          <w:rFonts w:ascii="Times New Roman" w:eastAsia="Times New Roman" w:hAnsi="Times New Roman" w:cs="Times New Roman"/>
          <w:b/>
          <w:bCs/>
          <w:color w:val="1C1E21"/>
          <w:kern w:val="0"/>
          <w:sz w:val="26"/>
          <w:szCs w:val="26"/>
          <w14:ligatures w14:val="none"/>
        </w:rPr>
      </w:pPr>
    </w:p>
    <w:p w14:paraId="75ECBA1F" w14:textId="0EB908B5" w:rsidR="00440954" w:rsidRPr="00C43D48" w:rsidRDefault="00440954" w:rsidP="001F035A">
      <w:pPr>
        <w:spacing w:after="0" w:line="240" w:lineRule="auto"/>
        <w:jc w:val="both"/>
        <w:rPr>
          <w:rFonts w:ascii="Times New Roman" w:eastAsia="Times New Roman" w:hAnsi="Times New Roman" w:cs="Times New Roman"/>
          <w:b/>
          <w:bCs/>
          <w:color w:val="1C1E21"/>
          <w:kern w:val="0"/>
          <w:sz w:val="26"/>
          <w:szCs w:val="26"/>
          <w14:ligatures w14:val="none"/>
        </w:rPr>
      </w:pPr>
      <w:r w:rsidRPr="000C05B5">
        <w:rPr>
          <w:rFonts w:ascii="Times New Roman" w:eastAsia="Times New Roman" w:hAnsi="Times New Roman" w:cs="Times New Roman"/>
          <w:b/>
          <w:bCs/>
          <w:color w:val="1C1E21"/>
          <w:kern w:val="0"/>
          <w:sz w:val="26"/>
          <w:szCs w:val="26"/>
          <w14:ligatures w14:val="none"/>
        </w:rPr>
        <w:t xml:space="preserve">Câu 4 </w:t>
      </w:r>
      <w:r w:rsidRPr="00C43D48">
        <w:rPr>
          <w:rFonts w:ascii="Times New Roman" w:eastAsia="Times New Roman" w:hAnsi="Times New Roman" w:cs="Times New Roman"/>
          <w:b/>
          <w:bCs/>
          <w:color w:val="1C1E21"/>
          <w:kern w:val="0"/>
          <w:sz w:val="26"/>
          <w:szCs w:val="26"/>
          <w14:ligatures w14:val="none"/>
        </w:rPr>
        <w:t>: Trong các hàng đợi định thời, định thời nào có thể preemptive ?</w:t>
      </w:r>
    </w:p>
    <w:p w14:paraId="15AD36DE" w14:textId="77777777" w:rsidR="00440954" w:rsidRPr="000C05B5" w:rsidRDefault="00440954" w:rsidP="001F035A">
      <w:pPr>
        <w:numPr>
          <w:ilvl w:val="0"/>
          <w:numId w:val="26"/>
        </w:numPr>
        <w:spacing w:after="0" w:line="240" w:lineRule="auto"/>
        <w:jc w:val="both"/>
        <w:rPr>
          <w:rFonts w:ascii="Times New Roman" w:eastAsia="Times New Roman" w:hAnsi="Times New Roman" w:cs="Times New Roman"/>
          <w:color w:val="1C1E21"/>
          <w:kern w:val="0"/>
          <w:sz w:val="26"/>
          <w:szCs w:val="26"/>
          <w14:ligatures w14:val="none"/>
        </w:rPr>
      </w:pPr>
      <w:r w:rsidRPr="000C05B5">
        <w:rPr>
          <w:rFonts w:ascii="Times New Roman" w:eastAsia="Times New Roman" w:hAnsi="Times New Roman" w:cs="Times New Roman"/>
          <w:color w:val="1C1E21"/>
          <w:kern w:val="0"/>
          <w:sz w:val="26"/>
          <w:szCs w:val="26"/>
          <w14:ligatures w14:val="none"/>
        </w:rPr>
        <w:t>SJF có thể Preemptive -&gt; SRTF.</w:t>
      </w:r>
    </w:p>
    <w:p w14:paraId="311EA303" w14:textId="77777777" w:rsidR="00440954" w:rsidRPr="000C05B5" w:rsidRDefault="00440954" w:rsidP="001F035A">
      <w:pPr>
        <w:numPr>
          <w:ilvl w:val="0"/>
          <w:numId w:val="26"/>
        </w:numPr>
        <w:spacing w:after="0" w:line="240" w:lineRule="auto"/>
        <w:jc w:val="both"/>
        <w:rPr>
          <w:rFonts w:ascii="Times New Roman" w:eastAsia="Times New Roman" w:hAnsi="Times New Roman" w:cs="Times New Roman"/>
          <w:color w:val="1C1E21"/>
          <w:kern w:val="0"/>
          <w:sz w:val="26"/>
          <w:szCs w:val="26"/>
          <w14:ligatures w14:val="none"/>
        </w:rPr>
      </w:pPr>
      <w:r w:rsidRPr="000C05B5">
        <w:rPr>
          <w:rFonts w:ascii="Times New Roman" w:eastAsia="Times New Roman" w:hAnsi="Times New Roman" w:cs="Times New Roman"/>
          <w:color w:val="1C1E21"/>
          <w:kern w:val="0"/>
          <w:sz w:val="26"/>
          <w:szCs w:val="26"/>
          <w14:ligatures w14:val="none"/>
        </w:rPr>
        <w:t>Priority Scheduling.</w:t>
      </w:r>
    </w:p>
    <w:p w14:paraId="7F60850D" w14:textId="77777777" w:rsidR="00440954" w:rsidRPr="000C05B5" w:rsidRDefault="00440954" w:rsidP="001F035A">
      <w:pPr>
        <w:numPr>
          <w:ilvl w:val="0"/>
          <w:numId w:val="26"/>
        </w:numPr>
        <w:spacing w:after="0" w:line="240" w:lineRule="auto"/>
        <w:jc w:val="both"/>
        <w:rPr>
          <w:rFonts w:ascii="Times New Roman" w:eastAsia="Times New Roman" w:hAnsi="Times New Roman" w:cs="Times New Roman"/>
          <w:color w:val="1C1E21"/>
          <w:kern w:val="0"/>
          <w:sz w:val="26"/>
          <w:szCs w:val="26"/>
          <w14:ligatures w14:val="none"/>
        </w:rPr>
      </w:pPr>
      <w:r w:rsidRPr="000C05B5">
        <w:rPr>
          <w:rFonts w:ascii="Times New Roman" w:eastAsia="Times New Roman" w:hAnsi="Times New Roman" w:cs="Times New Roman"/>
          <w:color w:val="1C1E21"/>
          <w:kern w:val="0"/>
          <w:sz w:val="26"/>
          <w:szCs w:val="26"/>
          <w14:ligatures w14:val="none"/>
        </w:rPr>
        <w:t>RR.</w:t>
      </w:r>
    </w:p>
    <w:p w14:paraId="34DD3132" w14:textId="77777777" w:rsidR="00440954" w:rsidRPr="000C05B5" w:rsidRDefault="00440954" w:rsidP="001F035A">
      <w:pPr>
        <w:numPr>
          <w:ilvl w:val="0"/>
          <w:numId w:val="26"/>
        </w:numPr>
        <w:spacing w:after="0" w:line="240" w:lineRule="auto"/>
        <w:jc w:val="both"/>
        <w:rPr>
          <w:rFonts w:ascii="Times New Roman" w:eastAsia="Times New Roman" w:hAnsi="Times New Roman" w:cs="Times New Roman"/>
          <w:color w:val="1C1E21"/>
          <w:kern w:val="0"/>
          <w:sz w:val="26"/>
          <w:szCs w:val="26"/>
          <w14:ligatures w14:val="none"/>
        </w:rPr>
      </w:pPr>
      <w:r w:rsidRPr="000C05B5">
        <w:rPr>
          <w:rFonts w:ascii="Times New Roman" w:eastAsia="Times New Roman" w:hAnsi="Times New Roman" w:cs="Times New Roman"/>
          <w:color w:val="1C1E21"/>
          <w:kern w:val="0"/>
          <w:sz w:val="26"/>
          <w:szCs w:val="26"/>
          <w14:ligatures w14:val="none"/>
        </w:rPr>
        <w:t>Mutilevel Queue (Tuỳ cách thiết lập).</w:t>
      </w:r>
    </w:p>
    <w:p w14:paraId="24B50D2E" w14:textId="77777777" w:rsidR="00440954" w:rsidRPr="000C05B5" w:rsidRDefault="00440954" w:rsidP="001F035A">
      <w:pPr>
        <w:numPr>
          <w:ilvl w:val="0"/>
          <w:numId w:val="26"/>
        </w:numPr>
        <w:spacing w:after="0" w:line="240" w:lineRule="auto"/>
        <w:jc w:val="both"/>
        <w:rPr>
          <w:rFonts w:ascii="Times New Roman" w:eastAsia="Times New Roman" w:hAnsi="Times New Roman" w:cs="Times New Roman"/>
          <w:color w:val="1C1E21"/>
          <w:kern w:val="0"/>
          <w:sz w:val="26"/>
          <w:szCs w:val="26"/>
          <w14:ligatures w14:val="none"/>
        </w:rPr>
      </w:pPr>
      <w:r w:rsidRPr="000C05B5">
        <w:rPr>
          <w:rFonts w:ascii="Times New Roman" w:eastAsia="Times New Roman" w:hAnsi="Times New Roman" w:cs="Times New Roman"/>
          <w:color w:val="1C1E21"/>
          <w:kern w:val="0"/>
          <w:sz w:val="26"/>
          <w:szCs w:val="26"/>
          <w14:ligatures w14:val="none"/>
        </w:rPr>
        <w:t>Multilevel Feedback Queue.</w:t>
      </w:r>
    </w:p>
    <w:p w14:paraId="50C75229" w14:textId="77777777" w:rsidR="00440954" w:rsidRPr="000C05B5" w:rsidRDefault="00440954" w:rsidP="001F035A">
      <w:pPr>
        <w:spacing w:after="0" w:line="240" w:lineRule="auto"/>
        <w:jc w:val="both"/>
        <w:rPr>
          <w:rFonts w:ascii="Times New Roman" w:eastAsia="Times New Roman" w:hAnsi="Times New Roman" w:cs="Times New Roman"/>
          <w:color w:val="1C1E21"/>
          <w:kern w:val="0"/>
          <w:sz w:val="26"/>
          <w:szCs w:val="26"/>
          <w14:ligatures w14:val="none"/>
        </w:rPr>
      </w:pPr>
      <w:r w:rsidRPr="000C05B5">
        <w:rPr>
          <w:rFonts w:ascii="Times New Roman" w:eastAsia="Times New Roman" w:hAnsi="Times New Roman" w:cs="Times New Roman"/>
          <w:b/>
          <w:bCs/>
          <w:color w:val="1C1E21"/>
          <w:kern w:val="0"/>
          <w:sz w:val="26"/>
          <w:szCs w:val="26"/>
          <w14:ligatures w14:val="none"/>
        </w:rPr>
        <w:t xml:space="preserve">Câu 5 : </w:t>
      </w:r>
      <w:r w:rsidRPr="00C43D48">
        <w:rPr>
          <w:rFonts w:ascii="Times New Roman" w:eastAsia="Times New Roman" w:hAnsi="Times New Roman" w:cs="Times New Roman"/>
          <w:b/>
          <w:bCs/>
          <w:color w:val="1C1E21"/>
          <w:kern w:val="0"/>
          <w:sz w:val="26"/>
          <w:szCs w:val="26"/>
          <w14:ligatures w14:val="none"/>
        </w:rPr>
        <w:t>Trong các giải thuật định thời, giải thuật nào không xảy ra starvation ?</w:t>
      </w:r>
    </w:p>
    <w:p w14:paraId="09A7CE6F" w14:textId="77777777" w:rsidR="00440954" w:rsidRPr="000C05B5" w:rsidRDefault="00440954" w:rsidP="001F035A">
      <w:pPr>
        <w:spacing w:after="0" w:line="240" w:lineRule="auto"/>
        <w:jc w:val="both"/>
        <w:rPr>
          <w:rFonts w:ascii="Times New Roman" w:eastAsia="Times New Roman" w:hAnsi="Times New Roman" w:cs="Times New Roman"/>
          <w:color w:val="1C1E21"/>
          <w:kern w:val="0"/>
          <w:sz w:val="26"/>
          <w:szCs w:val="26"/>
          <w14:ligatures w14:val="none"/>
        </w:rPr>
      </w:pPr>
      <w:r w:rsidRPr="000C05B5">
        <w:rPr>
          <w:rFonts w:ascii="Times New Roman" w:eastAsia="Times New Roman" w:hAnsi="Times New Roman" w:cs="Times New Roman"/>
          <w:color w:val="1C1E21"/>
          <w:kern w:val="0"/>
          <w:sz w:val="26"/>
          <w:szCs w:val="26"/>
          <w14:ligatures w14:val="none"/>
        </w:rPr>
        <w:t xml:space="preserve">Starvation xảy ra khi một tiến trình đã ở trong hàng đợi quá lâu, nhưng không được cung cấp CPU để sử dụng. </w:t>
      </w:r>
    </w:p>
    <w:p w14:paraId="05A71C25" w14:textId="77777777" w:rsidR="00440954" w:rsidRPr="000C05B5" w:rsidRDefault="00440954" w:rsidP="001F035A">
      <w:pPr>
        <w:spacing w:after="0" w:line="240" w:lineRule="auto"/>
        <w:jc w:val="both"/>
        <w:rPr>
          <w:rFonts w:ascii="Times New Roman" w:eastAsia="Times New Roman" w:hAnsi="Times New Roman" w:cs="Times New Roman"/>
          <w:color w:val="1C1E21"/>
          <w:kern w:val="0"/>
          <w:sz w:val="26"/>
          <w:szCs w:val="26"/>
          <w14:ligatures w14:val="none"/>
        </w:rPr>
      </w:pPr>
      <w:r w:rsidRPr="000C05B5">
        <w:rPr>
          <w:rFonts w:ascii="Times New Roman" w:eastAsia="Times New Roman" w:hAnsi="Times New Roman" w:cs="Times New Roman"/>
          <w:color w:val="1C1E21"/>
          <w:kern w:val="0"/>
          <w:sz w:val="26"/>
          <w:szCs w:val="26"/>
          <w14:ligatures w14:val="none"/>
        </w:rPr>
        <w:t>Các giải thuật sẽ không xảy ra starvation :</w:t>
      </w:r>
    </w:p>
    <w:p w14:paraId="76EF642C" w14:textId="77777777" w:rsidR="00440954" w:rsidRPr="000C05B5" w:rsidRDefault="00440954" w:rsidP="001F035A">
      <w:pPr>
        <w:numPr>
          <w:ilvl w:val="0"/>
          <w:numId w:val="27"/>
        </w:numPr>
        <w:spacing w:after="0" w:line="240" w:lineRule="auto"/>
        <w:jc w:val="both"/>
        <w:rPr>
          <w:rFonts w:ascii="Times New Roman" w:eastAsia="Times New Roman" w:hAnsi="Times New Roman" w:cs="Times New Roman"/>
          <w:color w:val="1C1E21"/>
          <w:kern w:val="0"/>
          <w:sz w:val="26"/>
          <w:szCs w:val="26"/>
          <w14:ligatures w14:val="none"/>
        </w:rPr>
      </w:pPr>
      <w:r w:rsidRPr="000C05B5">
        <w:rPr>
          <w:rFonts w:ascii="Times New Roman" w:eastAsia="Times New Roman" w:hAnsi="Times New Roman" w:cs="Times New Roman"/>
          <w:color w:val="1C1E21"/>
          <w:kern w:val="0"/>
          <w:sz w:val="26"/>
          <w:szCs w:val="26"/>
          <w14:ligatures w14:val="none"/>
        </w:rPr>
        <w:t>FCFS.</w:t>
      </w:r>
    </w:p>
    <w:p w14:paraId="58E2D6AE" w14:textId="77777777" w:rsidR="00440954" w:rsidRPr="000C05B5" w:rsidRDefault="00440954" w:rsidP="001F035A">
      <w:pPr>
        <w:numPr>
          <w:ilvl w:val="0"/>
          <w:numId w:val="27"/>
        </w:numPr>
        <w:spacing w:after="0" w:line="240" w:lineRule="auto"/>
        <w:jc w:val="both"/>
        <w:rPr>
          <w:rFonts w:ascii="Times New Roman" w:eastAsia="Times New Roman" w:hAnsi="Times New Roman" w:cs="Times New Roman"/>
          <w:color w:val="1C1E21"/>
          <w:kern w:val="0"/>
          <w:sz w:val="26"/>
          <w:szCs w:val="26"/>
          <w14:ligatures w14:val="none"/>
        </w:rPr>
      </w:pPr>
      <w:r w:rsidRPr="000C05B5">
        <w:rPr>
          <w:rFonts w:ascii="Times New Roman" w:eastAsia="Times New Roman" w:hAnsi="Times New Roman" w:cs="Times New Roman"/>
          <w:color w:val="1C1E21"/>
          <w:kern w:val="0"/>
          <w:sz w:val="26"/>
          <w:szCs w:val="26"/>
          <w14:ligatures w14:val="none"/>
        </w:rPr>
        <w:t>RR.</w:t>
      </w:r>
    </w:p>
    <w:p w14:paraId="1152C43B" w14:textId="77777777" w:rsidR="00440954" w:rsidRPr="000C05B5" w:rsidRDefault="00440954" w:rsidP="001F035A">
      <w:pPr>
        <w:numPr>
          <w:ilvl w:val="0"/>
          <w:numId w:val="27"/>
        </w:numPr>
        <w:spacing w:after="0" w:line="240" w:lineRule="auto"/>
        <w:jc w:val="both"/>
        <w:rPr>
          <w:rFonts w:ascii="Times New Roman" w:eastAsia="Times New Roman" w:hAnsi="Times New Roman" w:cs="Times New Roman"/>
          <w:color w:val="1C1E21"/>
          <w:kern w:val="0"/>
          <w:sz w:val="26"/>
          <w:szCs w:val="26"/>
          <w14:ligatures w14:val="none"/>
        </w:rPr>
      </w:pPr>
      <w:r w:rsidRPr="000C05B5">
        <w:rPr>
          <w:rFonts w:ascii="Times New Roman" w:eastAsia="Times New Roman" w:hAnsi="Times New Roman" w:cs="Times New Roman"/>
          <w:color w:val="1C1E21"/>
          <w:kern w:val="0"/>
          <w:sz w:val="26"/>
          <w:szCs w:val="26"/>
          <w14:ligatures w14:val="none"/>
        </w:rPr>
        <w:t>HRRN.</w:t>
      </w:r>
    </w:p>
    <w:p w14:paraId="2F3EB7F1" w14:textId="77777777" w:rsidR="00440954" w:rsidRPr="000C05B5" w:rsidRDefault="00440954" w:rsidP="001F035A">
      <w:pPr>
        <w:numPr>
          <w:ilvl w:val="0"/>
          <w:numId w:val="27"/>
        </w:numPr>
        <w:spacing w:after="0" w:line="240" w:lineRule="auto"/>
        <w:jc w:val="both"/>
        <w:rPr>
          <w:rFonts w:ascii="Times New Roman" w:eastAsia="Times New Roman" w:hAnsi="Times New Roman" w:cs="Times New Roman"/>
          <w:color w:val="1C1E21"/>
          <w:kern w:val="0"/>
          <w:sz w:val="26"/>
          <w:szCs w:val="26"/>
          <w14:ligatures w14:val="none"/>
        </w:rPr>
      </w:pPr>
      <w:r w:rsidRPr="000C05B5">
        <w:rPr>
          <w:rFonts w:ascii="Times New Roman" w:eastAsia="Times New Roman" w:hAnsi="Times New Roman" w:cs="Times New Roman"/>
          <w:color w:val="1C1E21"/>
          <w:kern w:val="0"/>
          <w:sz w:val="26"/>
          <w:szCs w:val="26"/>
          <w14:ligatures w14:val="none"/>
        </w:rPr>
        <w:t>Mutilevel Queue (Tuỳ cách thiết lập).</w:t>
      </w:r>
    </w:p>
    <w:p w14:paraId="14236E59" w14:textId="77777777" w:rsidR="00440954" w:rsidRPr="000C05B5" w:rsidRDefault="00440954" w:rsidP="001F035A">
      <w:pPr>
        <w:numPr>
          <w:ilvl w:val="0"/>
          <w:numId w:val="27"/>
        </w:numPr>
        <w:spacing w:after="0" w:line="240" w:lineRule="auto"/>
        <w:jc w:val="both"/>
        <w:rPr>
          <w:rFonts w:ascii="Times New Roman" w:eastAsia="Times New Roman" w:hAnsi="Times New Roman" w:cs="Times New Roman"/>
          <w:color w:val="1C1E21"/>
          <w:kern w:val="0"/>
          <w:sz w:val="26"/>
          <w:szCs w:val="26"/>
          <w14:ligatures w14:val="none"/>
        </w:rPr>
      </w:pPr>
      <w:r w:rsidRPr="000C05B5">
        <w:rPr>
          <w:rFonts w:ascii="Times New Roman" w:eastAsia="Times New Roman" w:hAnsi="Times New Roman" w:cs="Times New Roman"/>
          <w:color w:val="1C1E21"/>
          <w:kern w:val="0"/>
          <w:sz w:val="26"/>
          <w:szCs w:val="26"/>
          <w14:ligatures w14:val="none"/>
        </w:rPr>
        <w:t>Multilevel Feedback Queue.</w:t>
      </w:r>
    </w:p>
    <w:p w14:paraId="2E4CFEFC" w14:textId="77777777" w:rsidR="00440954" w:rsidRPr="000C05B5" w:rsidRDefault="00440954" w:rsidP="001F035A">
      <w:pPr>
        <w:spacing w:after="0" w:line="240" w:lineRule="auto"/>
        <w:jc w:val="both"/>
        <w:rPr>
          <w:rFonts w:ascii="Times New Roman" w:eastAsia="Times New Roman" w:hAnsi="Times New Roman" w:cs="Times New Roman"/>
          <w:color w:val="1C1E21"/>
          <w:kern w:val="0"/>
          <w:sz w:val="26"/>
          <w:szCs w:val="26"/>
          <w14:ligatures w14:val="none"/>
        </w:rPr>
      </w:pPr>
      <w:r w:rsidRPr="000C05B5">
        <w:rPr>
          <w:rFonts w:ascii="Times New Roman" w:eastAsia="Times New Roman" w:hAnsi="Times New Roman" w:cs="Times New Roman"/>
          <w:color w:val="1C1E21"/>
          <w:kern w:val="0"/>
          <w:sz w:val="26"/>
          <w:szCs w:val="26"/>
          <w14:ligatures w14:val="none"/>
        </w:rPr>
        <w:t>Phù, vậy là tạm ôn xong 4 chương rồi đấy. Dài quá các bạn nhỉ ?</w:t>
      </w:r>
    </w:p>
    <w:p w14:paraId="5ADEDB4B" w14:textId="77777777" w:rsidR="00440954" w:rsidRPr="000C05B5" w:rsidRDefault="00440954" w:rsidP="001F035A">
      <w:pPr>
        <w:spacing w:after="0" w:line="240" w:lineRule="auto"/>
        <w:jc w:val="both"/>
        <w:rPr>
          <w:rFonts w:ascii="Times New Roman" w:eastAsia="Times New Roman" w:hAnsi="Times New Roman" w:cs="Times New Roman"/>
          <w:color w:val="1C1E21"/>
          <w:kern w:val="0"/>
          <w:sz w:val="26"/>
          <w:szCs w:val="26"/>
          <w14:ligatures w14:val="none"/>
        </w:rPr>
      </w:pPr>
      <w:r w:rsidRPr="000C05B5">
        <w:rPr>
          <w:rFonts w:ascii="Times New Roman" w:eastAsia="Times New Roman" w:hAnsi="Times New Roman" w:cs="Times New Roman"/>
          <w:color w:val="1C1E21"/>
          <w:kern w:val="0"/>
          <w:sz w:val="26"/>
          <w:szCs w:val="26"/>
          <w14:ligatures w14:val="none"/>
        </w:rPr>
        <w:t>Tụi mình vẫn sẽ tiếp tục cập nhập các câu hỏi đến các bạn trong thời gian sớm nhất nhé. Mình sẽ gửi comment mỗi khi có update những câu hỏi mới đến các bạn. Nhưng tạm thời hôm nay thì nhiêu đây thôi nhe ^^ !</w:t>
      </w:r>
    </w:p>
    <w:p w14:paraId="328FAC9B" w14:textId="77777777" w:rsidR="00440954" w:rsidRPr="000C05B5" w:rsidRDefault="00440954" w:rsidP="001F035A">
      <w:pPr>
        <w:spacing w:after="0" w:line="240" w:lineRule="auto"/>
        <w:jc w:val="both"/>
        <w:rPr>
          <w:rFonts w:ascii="Times New Roman" w:eastAsia="Times New Roman" w:hAnsi="Times New Roman" w:cs="Times New Roman"/>
          <w:color w:val="1C1E21"/>
          <w:kern w:val="0"/>
          <w:sz w:val="26"/>
          <w:szCs w:val="26"/>
          <w14:ligatures w14:val="none"/>
        </w:rPr>
      </w:pPr>
      <w:r w:rsidRPr="000C05B5">
        <w:rPr>
          <w:rFonts w:ascii="Times New Roman" w:eastAsia="Times New Roman" w:hAnsi="Times New Roman" w:cs="Times New Roman"/>
          <w:color w:val="1C1E21"/>
          <w:kern w:val="0"/>
          <w:sz w:val="26"/>
          <w:szCs w:val="26"/>
          <w14:ligatures w14:val="none"/>
        </w:rPr>
        <w:t>Chúc các bạn ôn tập tốt và thi thật tốt !</w:t>
      </w:r>
    </w:p>
    <w:p w14:paraId="6552FD9C" w14:textId="77777777" w:rsidR="009C20C7" w:rsidRDefault="009C20C7" w:rsidP="001F035A">
      <w:pPr>
        <w:spacing w:after="0" w:line="240" w:lineRule="auto"/>
        <w:jc w:val="both"/>
        <w:rPr>
          <w:rFonts w:ascii="Times New Roman" w:eastAsia="Times New Roman" w:hAnsi="Times New Roman" w:cs="Times New Roman"/>
          <w:b/>
          <w:bCs/>
          <w:color w:val="1C1E21"/>
          <w:kern w:val="0"/>
          <w:sz w:val="26"/>
          <w:szCs w:val="26"/>
          <w14:ligatures w14:val="none"/>
        </w:rPr>
      </w:pPr>
    </w:p>
    <w:p w14:paraId="3F8E1E8A" w14:textId="77777777" w:rsidR="00FD2042" w:rsidRDefault="00FD2042" w:rsidP="001F035A">
      <w:pPr>
        <w:spacing w:after="0" w:line="240" w:lineRule="auto"/>
        <w:jc w:val="both"/>
        <w:rPr>
          <w:rFonts w:ascii="Times New Roman" w:eastAsia="Times New Roman" w:hAnsi="Times New Roman" w:cs="Times New Roman"/>
          <w:b/>
          <w:bCs/>
          <w:color w:val="1C1E21"/>
          <w:kern w:val="0"/>
          <w:sz w:val="26"/>
          <w:szCs w:val="26"/>
          <w14:ligatures w14:val="none"/>
        </w:rPr>
      </w:pPr>
    </w:p>
    <w:p w14:paraId="2299387D" w14:textId="77777777" w:rsidR="00FD2042" w:rsidRDefault="00FD2042" w:rsidP="001F035A">
      <w:pPr>
        <w:spacing w:after="0" w:line="240" w:lineRule="auto"/>
        <w:jc w:val="both"/>
        <w:rPr>
          <w:rFonts w:ascii="Times New Roman" w:eastAsia="Times New Roman" w:hAnsi="Times New Roman" w:cs="Times New Roman"/>
          <w:b/>
          <w:bCs/>
          <w:color w:val="1C1E21"/>
          <w:kern w:val="0"/>
          <w:sz w:val="26"/>
          <w:szCs w:val="26"/>
          <w14:ligatures w14:val="none"/>
        </w:rPr>
      </w:pPr>
    </w:p>
    <w:p w14:paraId="4CDD806A" w14:textId="27BEFF40" w:rsidR="00440954" w:rsidRPr="000C05B5" w:rsidRDefault="00440954" w:rsidP="001F035A">
      <w:pPr>
        <w:spacing w:after="0" w:line="240" w:lineRule="auto"/>
        <w:jc w:val="both"/>
        <w:rPr>
          <w:rFonts w:ascii="Times New Roman" w:eastAsia="Times New Roman" w:hAnsi="Times New Roman" w:cs="Times New Roman"/>
          <w:color w:val="1C1E21"/>
          <w:kern w:val="0"/>
          <w:sz w:val="26"/>
          <w:szCs w:val="26"/>
          <w14:ligatures w14:val="none"/>
        </w:rPr>
      </w:pPr>
      <w:r w:rsidRPr="000C05B5">
        <w:rPr>
          <w:rFonts w:ascii="Times New Roman" w:eastAsia="Times New Roman" w:hAnsi="Times New Roman" w:cs="Times New Roman"/>
          <w:b/>
          <w:bCs/>
          <w:color w:val="1C1E21"/>
          <w:kern w:val="0"/>
          <w:sz w:val="26"/>
          <w:szCs w:val="26"/>
          <w14:ligatures w14:val="none"/>
        </w:rPr>
        <w:t>***UPDATE***</w:t>
      </w:r>
    </w:p>
    <w:p w14:paraId="68942EA2" w14:textId="77777777" w:rsidR="00440954" w:rsidRPr="000C05B5" w:rsidRDefault="00440954" w:rsidP="001F035A">
      <w:pPr>
        <w:spacing w:after="0" w:line="240" w:lineRule="auto"/>
        <w:jc w:val="both"/>
        <w:rPr>
          <w:rFonts w:ascii="Times New Roman" w:eastAsia="Times New Roman" w:hAnsi="Times New Roman" w:cs="Times New Roman"/>
          <w:color w:val="1C1E21"/>
          <w:kern w:val="0"/>
          <w:sz w:val="26"/>
          <w:szCs w:val="26"/>
          <w14:ligatures w14:val="none"/>
        </w:rPr>
      </w:pPr>
      <w:r w:rsidRPr="000C05B5">
        <w:rPr>
          <w:rFonts w:ascii="Times New Roman" w:eastAsia="Times New Roman" w:hAnsi="Times New Roman" w:cs="Times New Roman"/>
          <w:b/>
          <w:bCs/>
          <w:color w:val="1C1E21"/>
          <w:kern w:val="0"/>
          <w:sz w:val="26"/>
          <w:szCs w:val="26"/>
          <w14:ligatures w14:val="none"/>
        </w:rPr>
        <w:t>Chương 3 :</w:t>
      </w:r>
    </w:p>
    <w:p w14:paraId="17CDEBAC" w14:textId="77777777" w:rsidR="00440954" w:rsidRPr="000C05B5" w:rsidRDefault="00440954" w:rsidP="001F035A">
      <w:pPr>
        <w:spacing w:after="0" w:line="240" w:lineRule="auto"/>
        <w:jc w:val="both"/>
        <w:rPr>
          <w:rFonts w:ascii="Times New Roman" w:eastAsia="Times New Roman" w:hAnsi="Times New Roman" w:cs="Times New Roman"/>
          <w:color w:val="1C1E21"/>
          <w:kern w:val="0"/>
          <w:sz w:val="26"/>
          <w:szCs w:val="26"/>
          <w14:ligatures w14:val="none"/>
        </w:rPr>
      </w:pPr>
      <w:r w:rsidRPr="000C05B5">
        <w:rPr>
          <w:rFonts w:ascii="Times New Roman" w:eastAsia="Times New Roman" w:hAnsi="Times New Roman" w:cs="Times New Roman"/>
          <w:b/>
          <w:bCs/>
          <w:color w:val="1C1E21"/>
          <w:kern w:val="0"/>
          <w:sz w:val="26"/>
          <w:szCs w:val="26"/>
          <w14:ligatures w14:val="none"/>
        </w:rPr>
        <w:t xml:space="preserve">Câu 6 : </w:t>
      </w:r>
      <w:r w:rsidRPr="00B10FD8">
        <w:rPr>
          <w:rFonts w:ascii="Times New Roman" w:eastAsia="Times New Roman" w:hAnsi="Times New Roman" w:cs="Times New Roman"/>
          <w:b/>
          <w:bCs/>
          <w:color w:val="1C1E21"/>
          <w:kern w:val="0"/>
          <w:sz w:val="26"/>
          <w:szCs w:val="26"/>
          <w14:ligatures w14:val="none"/>
        </w:rPr>
        <w:t>Trình tự thực thi của tiến trình cha và tiến trình con ?</w:t>
      </w:r>
    </w:p>
    <w:p w14:paraId="51D6F1C3" w14:textId="77777777" w:rsidR="00440954" w:rsidRPr="000C05B5" w:rsidRDefault="00440954" w:rsidP="001F035A">
      <w:pPr>
        <w:spacing w:after="0" w:line="240" w:lineRule="auto"/>
        <w:jc w:val="both"/>
        <w:rPr>
          <w:rFonts w:ascii="Times New Roman" w:eastAsia="Times New Roman" w:hAnsi="Times New Roman" w:cs="Times New Roman"/>
          <w:color w:val="1C1E21"/>
          <w:kern w:val="0"/>
          <w:sz w:val="26"/>
          <w:szCs w:val="26"/>
          <w14:ligatures w14:val="none"/>
        </w:rPr>
      </w:pPr>
      <w:r w:rsidRPr="000C05B5">
        <w:rPr>
          <w:rFonts w:ascii="Times New Roman" w:eastAsia="Times New Roman" w:hAnsi="Times New Roman" w:cs="Times New Roman"/>
          <w:color w:val="1C1E21"/>
          <w:kern w:val="0"/>
          <w:sz w:val="26"/>
          <w:szCs w:val="26"/>
          <w14:ligatures w14:val="none"/>
        </w:rPr>
        <w:t>Có 2 khả năng có thể xảy ra :</w:t>
      </w:r>
    </w:p>
    <w:p w14:paraId="3E059C3C" w14:textId="77777777" w:rsidR="00440954" w:rsidRPr="000C05B5" w:rsidRDefault="00440954" w:rsidP="001F035A">
      <w:pPr>
        <w:numPr>
          <w:ilvl w:val="0"/>
          <w:numId w:val="28"/>
        </w:numPr>
        <w:spacing w:after="0" w:line="240" w:lineRule="auto"/>
        <w:jc w:val="both"/>
        <w:rPr>
          <w:rFonts w:ascii="Times New Roman" w:eastAsia="Times New Roman" w:hAnsi="Times New Roman" w:cs="Times New Roman"/>
          <w:color w:val="1C1E21"/>
          <w:kern w:val="0"/>
          <w:sz w:val="26"/>
          <w:szCs w:val="26"/>
          <w14:ligatures w14:val="none"/>
        </w:rPr>
      </w:pPr>
      <w:r w:rsidRPr="000C05B5">
        <w:rPr>
          <w:rFonts w:ascii="Times New Roman" w:eastAsia="Times New Roman" w:hAnsi="Times New Roman" w:cs="Times New Roman"/>
          <w:color w:val="1C1E21"/>
          <w:kern w:val="0"/>
          <w:sz w:val="26"/>
          <w:szCs w:val="26"/>
          <w14:ligatures w14:val="none"/>
        </w:rPr>
        <w:t>Tiến trình cha tiếp tục thực thi song song với các tiến trình con của nó.</w:t>
      </w:r>
    </w:p>
    <w:p w14:paraId="78476DD4" w14:textId="77777777" w:rsidR="00440954" w:rsidRPr="000C05B5" w:rsidRDefault="00440954" w:rsidP="001F035A">
      <w:pPr>
        <w:numPr>
          <w:ilvl w:val="0"/>
          <w:numId w:val="28"/>
        </w:numPr>
        <w:spacing w:after="0" w:line="240" w:lineRule="auto"/>
        <w:jc w:val="both"/>
        <w:rPr>
          <w:rFonts w:ascii="Times New Roman" w:eastAsia="Times New Roman" w:hAnsi="Times New Roman" w:cs="Times New Roman"/>
          <w:color w:val="1C1E21"/>
          <w:kern w:val="0"/>
          <w:sz w:val="26"/>
          <w:szCs w:val="26"/>
          <w14:ligatures w14:val="none"/>
        </w:rPr>
      </w:pPr>
      <w:r w:rsidRPr="000C05B5">
        <w:rPr>
          <w:rFonts w:ascii="Times New Roman" w:eastAsia="Times New Roman" w:hAnsi="Times New Roman" w:cs="Times New Roman"/>
          <w:color w:val="1C1E21"/>
          <w:kern w:val="0"/>
          <w:sz w:val="26"/>
          <w:szCs w:val="26"/>
          <w14:ligatures w14:val="none"/>
        </w:rPr>
        <w:t>Tiến trình cha đợi đến khi một vài hoặc tất cả các tiến trình con của nó đã hoàn tất.</w:t>
      </w:r>
    </w:p>
    <w:p w14:paraId="674D5B85" w14:textId="77777777" w:rsidR="00440954" w:rsidRPr="000C05B5" w:rsidRDefault="00440954" w:rsidP="001F035A">
      <w:pPr>
        <w:spacing w:after="0" w:line="240" w:lineRule="auto"/>
        <w:jc w:val="both"/>
        <w:rPr>
          <w:rFonts w:ascii="Times New Roman" w:eastAsia="Times New Roman" w:hAnsi="Times New Roman" w:cs="Times New Roman"/>
          <w:color w:val="1C1E21"/>
          <w:kern w:val="0"/>
          <w:sz w:val="26"/>
          <w:szCs w:val="26"/>
          <w14:ligatures w14:val="none"/>
        </w:rPr>
      </w:pPr>
      <w:r w:rsidRPr="000C05B5">
        <w:rPr>
          <w:rFonts w:ascii="Times New Roman" w:eastAsia="Times New Roman" w:hAnsi="Times New Roman" w:cs="Times New Roman"/>
          <w:color w:val="1C1E21"/>
          <w:kern w:val="0"/>
          <w:sz w:val="26"/>
          <w:szCs w:val="26"/>
          <w14:ligatures w14:val="none"/>
        </w:rPr>
        <w:t>Trong khi giải bài tập thì chúng ta sẽ giải theo trường hợp 2 (Tiến trình cha đợi đến khi tiến trình con vừa gọi kết thúc mới thực thi tiếp).</w:t>
      </w:r>
    </w:p>
    <w:p w14:paraId="1DBCE0C0" w14:textId="77777777" w:rsidR="00440954" w:rsidRPr="00B10FD8" w:rsidRDefault="00440954" w:rsidP="001F035A">
      <w:pPr>
        <w:spacing w:after="0" w:line="240" w:lineRule="auto"/>
        <w:jc w:val="both"/>
        <w:rPr>
          <w:rFonts w:ascii="Times New Roman" w:eastAsia="Times New Roman" w:hAnsi="Times New Roman" w:cs="Times New Roman"/>
          <w:b/>
          <w:bCs/>
          <w:color w:val="1C1E21"/>
          <w:kern w:val="0"/>
          <w:sz w:val="26"/>
          <w:szCs w:val="26"/>
          <w14:ligatures w14:val="none"/>
        </w:rPr>
      </w:pPr>
      <w:r w:rsidRPr="00B10FD8">
        <w:rPr>
          <w:rFonts w:ascii="Times New Roman" w:eastAsia="Times New Roman" w:hAnsi="Times New Roman" w:cs="Times New Roman"/>
          <w:b/>
          <w:bCs/>
          <w:color w:val="1C1E21"/>
          <w:kern w:val="0"/>
          <w:sz w:val="26"/>
          <w:szCs w:val="26"/>
          <w14:ligatures w14:val="none"/>
        </w:rPr>
        <w:t>Câu 7 : Các tác vụ đối với tiến trình (Operations on Process) ?</w:t>
      </w:r>
    </w:p>
    <w:p w14:paraId="6687F340" w14:textId="77777777" w:rsidR="00F16AA1" w:rsidRDefault="00F16AA1" w:rsidP="001F035A">
      <w:pPr>
        <w:spacing w:after="0" w:line="240" w:lineRule="auto"/>
        <w:jc w:val="both"/>
        <w:rPr>
          <w:rFonts w:ascii="Times New Roman" w:eastAsia="Times New Roman" w:hAnsi="Times New Roman" w:cs="Times New Roman"/>
          <w:color w:val="1C1E21"/>
          <w:kern w:val="0"/>
          <w:sz w:val="26"/>
          <w:szCs w:val="26"/>
          <w14:ligatures w14:val="none"/>
        </w:rPr>
      </w:pPr>
    </w:p>
    <w:p w14:paraId="7206DAA6" w14:textId="01C10FCE" w:rsidR="00440954" w:rsidRPr="000C05B5" w:rsidRDefault="00440954" w:rsidP="001F035A">
      <w:pPr>
        <w:spacing w:after="0" w:line="240" w:lineRule="auto"/>
        <w:jc w:val="both"/>
        <w:rPr>
          <w:rFonts w:ascii="Times New Roman" w:eastAsia="Times New Roman" w:hAnsi="Times New Roman" w:cs="Times New Roman"/>
          <w:color w:val="1C1E21"/>
          <w:kern w:val="0"/>
          <w:sz w:val="26"/>
          <w:szCs w:val="26"/>
          <w14:ligatures w14:val="none"/>
        </w:rPr>
      </w:pPr>
      <w:r w:rsidRPr="000C05B5">
        <w:rPr>
          <w:rFonts w:ascii="Times New Roman" w:eastAsia="Times New Roman" w:hAnsi="Times New Roman" w:cs="Times New Roman"/>
          <w:color w:val="1C1E21"/>
          <w:kern w:val="0"/>
          <w:sz w:val="26"/>
          <w:szCs w:val="26"/>
          <w14:ligatures w14:val="none"/>
        </w:rPr>
        <w:t xml:space="preserve">Có 2 tác vụ chính : Tạo tiến trình mới và kết thúc tiến trình. </w:t>
      </w:r>
    </w:p>
    <w:p w14:paraId="0BFEF54A" w14:textId="77777777" w:rsidR="00440954" w:rsidRPr="000C05B5" w:rsidRDefault="00440954" w:rsidP="001F035A">
      <w:pPr>
        <w:numPr>
          <w:ilvl w:val="0"/>
          <w:numId w:val="29"/>
        </w:numPr>
        <w:spacing w:after="0" w:line="240" w:lineRule="auto"/>
        <w:jc w:val="both"/>
        <w:rPr>
          <w:rFonts w:ascii="Times New Roman" w:eastAsia="Times New Roman" w:hAnsi="Times New Roman" w:cs="Times New Roman"/>
          <w:color w:val="1C1E21"/>
          <w:kern w:val="0"/>
          <w:sz w:val="26"/>
          <w:szCs w:val="26"/>
          <w14:ligatures w14:val="none"/>
        </w:rPr>
      </w:pPr>
      <w:r w:rsidRPr="000C05B5">
        <w:rPr>
          <w:rFonts w:ascii="Times New Roman" w:eastAsia="Times New Roman" w:hAnsi="Times New Roman" w:cs="Times New Roman"/>
          <w:b/>
          <w:bCs/>
          <w:color w:val="1C1E21"/>
          <w:kern w:val="0"/>
          <w:sz w:val="26"/>
          <w:szCs w:val="26"/>
          <w14:ligatures w14:val="none"/>
        </w:rPr>
        <w:t xml:space="preserve">Tạo tiến trình mới : </w:t>
      </w:r>
    </w:p>
    <w:p w14:paraId="4F14C969" w14:textId="77777777" w:rsidR="00440954" w:rsidRPr="000C05B5" w:rsidRDefault="00440954" w:rsidP="001F035A">
      <w:pPr>
        <w:numPr>
          <w:ilvl w:val="1"/>
          <w:numId w:val="29"/>
        </w:numPr>
        <w:spacing w:after="0" w:line="240" w:lineRule="auto"/>
        <w:jc w:val="both"/>
        <w:rPr>
          <w:rFonts w:ascii="Times New Roman" w:eastAsia="Times New Roman" w:hAnsi="Times New Roman" w:cs="Times New Roman"/>
          <w:color w:val="1C1E21"/>
          <w:kern w:val="0"/>
          <w:sz w:val="26"/>
          <w:szCs w:val="26"/>
          <w14:ligatures w14:val="none"/>
        </w:rPr>
      </w:pPr>
      <w:r w:rsidRPr="000C05B5">
        <w:rPr>
          <w:rFonts w:ascii="Times New Roman" w:eastAsia="Times New Roman" w:hAnsi="Times New Roman" w:cs="Times New Roman"/>
          <w:color w:val="1C1E21"/>
          <w:kern w:val="0"/>
          <w:sz w:val="26"/>
          <w:szCs w:val="26"/>
          <w14:ligatures w14:val="none"/>
        </w:rPr>
        <w:t>Một tiến trình có thể tạo nhiều tiến trình mới thông qua một lời gọi hệ thống create-process (VD : Hàm fork() trong Unix).</w:t>
      </w:r>
    </w:p>
    <w:p w14:paraId="6B7F9D74" w14:textId="77777777" w:rsidR="00440954" w:rsidRPr="000C05B5" w:rsidRDefault="00440954" w:rsidP="001F035A">
      <w:pPr>
        <w:numPr>
          <w:ilvl w:val="1"/>
          <w:numId w:val="29"/>
        </w:numPr>
        <w:spacing w:after="0" w:line="240" w:lineRule="auto"/>
        <w:jc w:val="both"/>
        <w:rPr>
          <w:rFonts w:ascii="Times New Roman" w:eastAsia="Times New Roman" w:hAnsi="Times New Roman" w:cs="Times New Roman"/>
          <w:color w:val="1C1E21"/>
          <w:kern w:val="0"/>
          <w:sz w:val="26"/>
          <w:szCs w:val="26"/>
          <w14:ligatures w14:val="none"/>
        </w:rPr>
      </w:pPr>
      <w:r w:rsidRPr="000C05B5">
        <w:rPr>
          <w:rFonts w:ascii="Times New Roman" w:eastAsia="Times New Roman" w:hAnsi="Times New Roman" w:cs="Times New Roman"/>
          <w:color w:val="1C1E21"/>
          <w:kern w:val="0"/>
          <w:sz w:val="26"/>
          <w:szCs w:val="26"/>
          <w14:ligatures w14:val="none"/>
        </w:rPr>
        <w:lastRenderedPageBreak/>
        <w:t>Tiến trình được tạo là tiến trình con của tiến trình tạo (tiến trình cha).</w:t>
      </w:r>
    </w:p>
    <w:p w14:paraId="19C862F4" w14:textId="77777777" w:rsidR="00440954" w:rsidRPr="000C05B5" w:rsidRDefault="00440954" w:rsidP="001F035A">
      <w:pPr>
        <w:numPr>
          <w:ilvl w:val="2"/>
          <w:numId w:val="29"/>
        </w:numPr>
        <w:spacing w:after="0" w:line="240" w:lineRule="auto"/>
        <w:jc w:val="both"/>
        <w:rPr>
          <w:rFonts w:ascii="Times New Roman" w:eastAsia="Times New Roman" w:hAnsi="Times New Roman" w:cs="Times New Roman"/>
          <w:color w:val="1C1E21"/>
          <w:kern w:val="0"/>
          <w:sz w:val="26"/>
          <w:szCs w:val="26"/>
          <w14:ligatures w14:val="none"/>
        </w:rPr>
      </w:pPr>
      <w:r w:rsidRPr="000C05B5">
        <w:rPr>
          <w:rFonts w:ascii="Times New Roman" w:eastAsia="Times New Roman" w:hAnsi="Times New Roman" w:cs="Times New Roman"/>
          <w:color w:val="1C1E21"/>
          <w:kern w:val="0"/>
          <w:sz w:val="26"/>
          <w:szCs w:val="26"/>
          <w14:ligatures w14:val="none"/>
        </w:rPr>
        <w:t>Quan hệ cha-con định nghĩa một cây tiến trình.</w:t>
      </w:r>
    </w:p>
    <w:p w14:paraId="3788EF33" w14:textId="77777777" w:rsidR="00440954" w:rsidRPr="000C05B5" w:rsidRDefault="00440954" w:rsidP="001F035A">
      <w:pPr>
        <w:spacing w:after="0" w:line="240" w:lineRule="auto"/>
        <w:jc w:val="both"/>
        <w:rPr>
          <w:rFonts w:ascii="Times New Roman" w:eastAsia="Times New Roman" w:hAnsi="Times New Roman" w:cs="Times New Roman"/>
          <w:color w:val="1C1E21"/>
          <w:kern w:val="0"/>
          <w:sz w:val="26"/>
          <w:szCs w:val="26"/>
          <w14:ligatures w14:val="none"/>
        </w:rPr>
      </w:pPr>
    </w:p>
    <w:p w14:paraId="1B4D5916" w14:textId="22256ADE" w:rsidR="00440954" w:rsidRPr="000C05B5" w:rsidRDefault="00440954" w:rsidP="001F035A">
      <w:pPr>
        <w:spacing w:after="0" w:line="240" w:lineRule="auto"/>
        <w:jc w:val="both"/>
        <w:rPr>
          <w:rFonts w:ascii="Times New Roman" w:eastAsia="Times New Roman" w:hAnsi="Times New Roman" w:cs="Times New Roman"/>
          <w:kern w:val="0"/>
          <w:sz w:val="21"/>
          <w:szCs w:val="21"/>
          <w14:ligatures w14:val="none"/>
        </w:rPr>
      </w:pPr>
      <w:r w:rsidRPr="000C05B5">
        <w:rPr>
          <w:rFonts w:ascii="Times New Roman" w:eastAsia="Times New Roman" w:hAnsi="Times New Roman" w:cs="Times New Roman"/>
          <w:noProof/>
          <w:kern w:val="0"/>
          <w:sz w:val="21"/>
          <w:szCs w:val="21"/>
          <w14:ligatures w14:val="none"/>
        </w:rPr>
        <w:drawing>
          <wp:inline distT="0" distB="0" distL="0" distR="0" wp14:anchorId="09687D49" wp14:editId="228D4F3C">
            <wp:extent cx="5943600" cy="3283585"/>
            <wp:effectExtent l="0" t="0" r="0" b="0"/>
            <wp:docPr id="1988900687" name="Picture 3" descr="A diagram of a computer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8900687" name="Picture 3" descr="A diagram of a computer network&#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283585"/>
                    </a:xfrm>
                    <a:prstGeom prst="rect">
                      <a:avLst/>
                    </a:prstGeom>
                    <a:noFill/>
                    <a:ln>
                      <a:noFill/>
                    </a:ln>
                  </pic:spPr>
                </pic:pic>
              </a:graphicData>
            </a:graphic>
          </wp:inline>
        </w:drawing>
      </w:r>
    </w:p>
    <w:p w14:paraId="015F6781" w14:textId="77777777" w:rsidR="00440954" w:rsidRPr="000C05B5" w:rsidRDefault="00440954" w:rsidP="001F035A">
      <w:pPr>
        <w:spacing w:after="0" w:line="240" w:lineRule="auto"/>
        <w:jc w:val="both"/>
        <w:rPr>
          <w:rFonts w:ascii="Times New Roman" w:eastAsia="Times New Roman" w:hAnsi="Times New Roman" w:cs="Times New Roman"/>
          <w:color w:val="90949C"/>
          <w:kern w:val="0"/>
          <w:sz w:val="21"/>
          <w:szCs w:val="21"/>
          <w14:ligatures w14:val="none"/>
        </w:rPr>
      </w:pPr>
      <w:r w:rsidRPr="000C05B5">
        <w:rPr>
          <w:rFonts w:ascii="Times New Roman" w:eastAsia="Times New Roman" w:hAnsi="Times New Roman" w:cs="Times New Roman"/>
          <w:color w:val="90949C"/>
          <w:kern w:val="0"/>
          <w:sz w:val="21"/>
          <w:szCs w:val="21"/>
          <w14:ligatures w14:val="none"/>
        </w:rPr>
        <w:t>Hình ảnh minh hoạ của một cây tiến trình.</w:t>
      </w:r>
    </w:p>
    <w:p w14:paraId="4412706B" w14:textId="77777777" w:rsidR="00440954" w:rsidRPr="000C05B5" w:rsidRDefault="00440954" w:rsidP="001F035A">
      <w:pPr>
        <w:spacing w:after="0" w:line="240" w:lineRule="auto"/>
        <w:jc w:val="both"/>
        <w:rPr>
          <w:rFonts w:ascii="Times New Roman" w:eastAsia="Times New Roman" w:hAnsi="Times New Roman" w:cs="Times New Roman"/>
          <w:color w:val="1C1E21"/>
          <w:kern w:val="0"/>
          <w:sz w:val="26"/>
          <w:szCs w:val="26"/>
          <w14:ligatures w14:val="none"/>
        </w:rPr>
      </w:pPr>
    </w:p>
    <w:p w14:paraId="126F8753" w14:textId="77777777" w:rsidR="00440954" w:rsidRPr="000C05B5" w:rsidRDefault="00440954" w:rsidP="001F035A">
      <w:pPr>
        <w:numPr>
          <w:ilvl w:val="0"/>
          <w:numId w:val="30"/>
        </w:numPr>
        <w:spacing w:after="0" w:line="240" w:lineRule="auto"/>
        <w:jc w:val="both"/>
        <w:rPr>
          <w:rFonts w:ascii="Times New Roman" w:eastAsia="Times New Roman" w:hAnsi="Times New Roman" w:cs="Times New Roman"/>
          <w:color w:val="1C1E21"/>
          <w:kern w:val="0"/>
          <w:sz w:val="26"/>
          <w:szCs w:val="26"/>
          <w14:ligatures w14:val="none"/>
        </w:rPr>
      </w:pPr>
      <w:r w:rsidRPr="000C05B5">
        <w:rPr>
          <w:rFonts w:ascii="Times New Roman" w:eastAsia="Times New Roman" w:hAnsi="Times New Roman" w:cs="Times New Roman"/>
          <w:color w:val="1C1E21"/>
          <w:kern w:val="0"/>
          <w:sz w:val="26"/>
          <w:szCs w:val="26"/>
          <w14:ligatures w14:val="none"/>
        </w:rPr>
        <w:t>Tiến trình con nhận tài nguyên từ HĐH hoặc từ tiến trình cha.</w:t>
      </w:r>
    </w:p>
    <w:p w14:paraId="5BA740E9" w14:textId="77777777" w:rsidR="00440954" w:rsidRPr="000C05B5" w:rsidRDefault="00440954" w:rsidP="001F035A">
      <w:pPr>
        <w:numPr>
          <w:ilvl w:val="0"/>
          <w:numId w:val="30"/>
        </w:numPr>
        <w:spacing w:after="0" w:line="240" w:lineRule="auto"/>
        <w:jc w:val="both"/>
        <w:rPr>
          <w:rFonts w:ascii="Times New Roman" w:eastAsia="Times New Roman" w:hAnsi="Times New Roman" w:cs="Times New Roman"/>
          <w:color w:val="1C1E21"/>
          <w:kern w:val="0"/>
          <w:sz w:val="26"/>
          <w:szCs w:val="26"/>
          <w14:ligatures w14:val="none"/>
        </w:rPr>
      </w:pPr>
      <w:r w:rsidRPr="000C05B5">
        <w:rPr>
          <w:rFonts w:ascii="Times New Roman" w:eastAsia="Times New Roman" w:hAnsi="Times New Roman" w:cs="Times New Roman"/>
          <w:color w:val="1C1E21"/>
          <w:kern w:val="0"/>
          <w:sz w:val="26"/>
          <w:szCs w:val="26"/>
          <w14:ligatures w14:val="none"/>
        </w:rPr>
        <w:t>Chia sẻ tài nguyên của tiến trình cha :</w:t>
      </w:r>
    </w:p>
    <w:p w14:paraId="3A72089B" w14:textId="77777777" w:rsidR="00440954" w:rsidRPr="000C05B5" w:rsidRDefault="00440954" w:rsidP="001F035A">
      <w:pPr>
        <w:numPr>
          <w:ilvl w:val="1"/>
          <w:numId w:val="30"/>
        </w:numPr>
        <w:spacing w:after="0" w:line="240" w:lineRule="auto"/>
        <w:jc w:val="both"/>
        <w:rPr>
          <w:rFonts w:ascii="Times New Roman" w:eastAsia="Times New Roman" w:hAnsi="Times New Roman" w:cs="Times New Roman"/>
          <w:color w:val="1C1E21"/>
          <w:kern w:val="0"/>
          <w:sz w:val="26"/>
          <w:szCs w:val="26"/>
          <w14:ligatures w14:val="none"/>
        </w:rPr>
      </w:pPr>
      <w:r w:rsidRPr="000C05B5">
        <w:rPr>
          <w:rFonts w:ascii="Times New Roman" w:eastAsia="Times New Roman" w:hAnsi="Times New Roman" w:cs="Times New Roman"/>
          <w:color w:val="1C1E21"/>
          <w:kern w:val="0"/>
          <w:sz w:val="26"/>
          <w:szCs w:val="26"/>
          <w14:ligatures w14:val="none"/>
        </w:rPr>
        <w:t>Tiến trình cha và tiến trình con chia sẻ mọi tài nguyên.</w:t>
      </w:r>
    </w:p>
    <w:p w14:paraId="43C0F39B" w14:textId="77777777" w:rsidR="00440954" w:rsidRPr="000C05B5" w:rsidRDefault="00440954" w:rsidP="001F035A">
      <w:pPr>
        <w:numPr>
          <w:ilvl w:val="1"/>
          <w:numId w:val="30"/>
        </w:numPr>
        <w:spacing w:after="0" w:line="240" w:lineRule="auto"/>
        <w:jc w:val="both"/>
        <w:rPr>
          <w:rFonts w:ascii="Times New Roman" w:eastAsia="Times New Roman" w:hAnsi="Times New Roman" w:cs="Times New Roman"/>
          <w:color w:val="1C1E21"/>
          <w:kern w:val="0"/>
          <w:sz w:val="26"/>
          <w:szCs w:val="26"/>
          <w14:ligatures w14:val="none"/>
        </w:rPr>
      </w:pPr>
      <w:r w:rsidRPr="000C05B5">
        <w:rPr>
          <w:rFonts w:ascii="Times New Roman" w:eastAsia="Times New Roman" w:hAnsi="Times New Roman" w:cs="Times New Roman"/>
          <w:color w:val="1C1E21"/>
          <w:kern w:val="0"/>
          <w:sz w:val="26"/>
          <w:szCs w:val="26"/>
          <w14:ligatures w14:val="none"/>
        </w:rPr>
        <w:t>Tiến trình con chia sẻ một phần tài nguyên của cha.</w:t>
      </w:r>
    </w:p>
    <w:p w14:paraId="5C4E5E38" w14:textId="77777777" w:rsidR="00440954" w:rsidRPr="000C05B5" w:rsidRDefault="00440954" w:rsidP="001F035A">
      <w:pPr>
        <w:numPr>
          <w:ilvl w:val="0"/>
          <w:numId w:val="30"/>
        </w:numPr>
        <w:spacing w:after="0" w:line="240" w:lineRule="auto"/>
        <w:jc w:val="both"/>
        <w:rPr>
          <w:rFonts w:ascii="Times New Roman" w:eastAsia="Times New Roman" w:hAnsi="Times New Roman" w:cs="Times New Roman"/>
          <w:color w:val="1C1E21"/>
          <w:kern w:val="0"/>
          <w:sz w:val="26"/>
          <w:szCs w:val="26"/>
          <w14:ligatures w14:val="none"/>
        </w:rPr>
      </w:pPr>
      <w:r w:rsidRPr="000C05B5">
        <w:rPr>
          <w:rFonts w:ascii="Times New Roman" w:eastAsia="Times New Roman" w:hAnsi="Times New Roman" w:cs="Times New Roman"/>
          <w:color w:val="1C1E21"/>
          <w:kern w:val="0"/>
          <w:sz w:val="26"/>
          <w:szCs w:val="26"/>
          <w14:ligatures w14:val="none"/>
        </w:rPr>
        <w:t>Trình tự thực thi của tiến trình cha và tiến trình con : (Như câu trên).</w:t>
      </w:r>
    </w:p>
    <w:p w14:paraId="45816D2D" w14:textId="77777777" w:rsidR="00440954" w:rsidRPr="000C05B5" w:rsidRDefault="00440954" w:rsidP="001F035A">
      <w:pPr>
        <w:spacing w:after="0" w:line="240" w:lineRule="auto"/>
        <w:jc w:val="both"/>
        <w:rPr>
          <w:rFonts w:ascii="Times New Roman" w:eastAsia="Times New Roman" w:hAnsi="Times New Roman" w:cs="Times New Roman"/>
          <w:color w:val="1C1E21"/>
          <w:kern w:val="0"/>
          <w:sz w:val="26"/>
          <w:szCs w:val="26"/>
          <w14:ligatures w14:val="none"/>
        </w:rPr>
      </w:pPr>
    </w:p>
    <w:p w14:paraId="1146213B" w14:textId="77777777" w:rsidR="00440954" w:rsidRPr="000C05B5" w:rsidRDefault="00440954" w:rsidP="001F035A">
      <w:pPr>
        <w:numPr>
          <w:ilvl w:val="0"/>
          <w:numId w:val="31"/>
        </w:numPr>
        <w:spacing w:after="0" w:line="240" w:lineRule="auto"/>
        <w:jc w:val="both"/>
        <w:rPr>
          <w:rFonts w:ascii="Times New Roman" w:eastAsia="Times New Roman" w:hAnsi="Times New Roman" w:cs="Times New Roman"/>
          <w:color w:val="1C1E21"/>
          <w:kern w:val="0"/>
          <w:sz w:val="26"/>
          <w:szCs w:val="26"/>
          <w14:ligatures w14:val="none"/>
        </w:rPr>
      </w:pPr>
      <w:r w:rsidRPr="000C05B5">
        <w:rPr>
          <w:rFonts w:ascii="Times New Roman" w:eastAsia="Times New Roman" w:hAnsi="Times New Roman" w:cs="Times New Roman"/>
          <w:b/>
          <w:bCs/>
          <w:color w:val="1C1E21"/>
          <w:kern w:val="0"/>
          <w:sz w:val="26"/>
          <w:szCs w:val="26"/>
          <w14:ligatures w14:val="none"/>
        </w:rPr>
        <w:t>Kết thúc tiến trình</w:t>
      </w:r>
      <w:r w:rsidRPr="000C05B5">
        <w:rPr>
          <w:rFonts w:ascii="Times New Roman" w:eastAsia="Times New Roman" w:hAnsi="Times New Roman" w:cs="Times New Roman"/>
          <w:color w:val="1C1E21"/>
          <w:kern w:val="0"/>
          <w:sz w:val="26"/>
          <w:szCs w:val="26"/>
          <w14:ligatures w14:val="none"/>
        </w:rPr>
        <w:t xml:space="preserve">, có 2 TH : </w:t>
      </w:r>
    </w:p>
    <w:p w14:paraId="4A758BA8" w14:textId="77777777" w:rsidR="00440954" w:rsidRPr="000C05B5" w:rsidRDefault="00440954" w:rsidP="001F035A">
      <w:pPr>
        <w:numPr>
          <w:ilvl w:val="1"/>
          <w:numId w:val="31"/>
        </w:numPr>
        <w:spacing w:after="0" w:line="240" w:lineRule="auto"/>
        <w:jc w:val="both"/>
        <w:rPr>
          <w:rFonts w:ascii="Times New Roman" w:eastAsia="Times New Roman" w:hAnsi="Times New Roman" w:cs="Times New Roman"/>
          <w:color w:val="1C1E21"/>
          <w:kern w:val="0"/>
          <w:sz w:val="26"/>
          <w:szCs w:val="26"/>
          <w14:ligatures w14:val="none"/>
        </w:rPr>
      </w:pPr>
      <w:r w:rsidRPr="000C05B5">
        <w:rPr>
          <w:rFonts w:ascii="Times New Roman" w:eastAsia="Times New Roman" w:hAnsi="Times New Roman" w:cs="Times New Roman"/>
          <w:color w:val="1C1E21"/>
          <w:kern w:val="0"/>
          <w:sz w:val="26"/>
          <w:szCs w:val="26"/>
          <w14:ligatures w14:val="none"/>
        </w:rPr>
        <w:t xml:space="preserve">Tiến trình tự kết thúc : Tiến trình kết thúc khi thực hiện lệnh cuối cùng của nó và yêu cầu hệ điều hành xoá mình đi, bằng cách sử dụng lệnh gọi hệ thống (system call) exit(). </w:t>
      </w:r>
    </w:p>
    <w:p w14:paraId="1A7B80DA" w14:textId="77777777" w:rsidR="00440954" w:rsidRPr="000C05B5" w:rsidRDefault="00440954" w:rsidP="001F035A">
      <w:pPr>
        <w:numPr>
          <w:ilvl w:val="1"/>
          <w:numId w:val="31"/>
        </w:numPr>
        <w:spacing w:after="0" w:line="240" w:lineRule="auto"/>
        <w:jc w:val="both"/>
        <w:rPr>
          <w:rFonts w:ascii="Times New Roman" w:eastAsia="Times New Roman" w:hAnsi="Times New Roman" w:cs="Times New Roman"/>
          <w:color w:val="1C1E21"/>
          <w:kern w:val="0"/>
          <w:sz w:val="26"/>
          <w:szCs w:val="26"/>
          <w14:ligatures w14:val="none"/>
        </w:rPr>
      </w:pPr>
      <w:r w:rsidRPr="000C05B5">
        <w:rPr>
          <w:rFonts w:ascii="Times New Roman" w:eastAsia="Times New Roman" w:hAnsi="Times New Roman" w:cs="Times New Roman"/>
          <w:color w:val="1C1E21"/>
          <w:kern w:val="0"/>
          <w:sz w:val="26"/>
          <w:szCs w:val="26"/>
          <w14:ligatures w14:val="none"/>
        </w:rPr>
        <w:t>Tiến trình kết thúc do tiến trình khác có quyền kết thúc nó (VD tiến trình cha kết thúc tiến trình con).</w:t>
      </w:r>
    </w:p>
    <w:p w14:paraId="0F0AF65A" w14:textId="77777777" w:rsidR="00440954" w:rsidRPr="000C05B5" w:rsidRDefault="00440954" w:rsidP="001F035A">
      <w:pPr>
        <w:numPr>
          <w:ilvl w:val="2"/>
          <w:numId w:val="31"/>
        </w:numPr>
        <w:spacing w:after="0" w:line="240" w:lineRule="auto"/>
        <w:jc w:val="both"/>
        <w:rPr>
          <w:rFonts w:ascii="Times New Roman" w:eastAsia="Times New Roman" w:hAnsi="Times New Roman" w:cs="Times New Roman"/>
          <w:color w:val="1C1E21"/>
          <w:kern w:val="0"/>
          <w:sz w:val="26"/>
          <w:szCs w:val="26"/>
          <w14:ligatures w14:val="none"/>
        </w:rPr>
      </w:pPr>
      <w:r w:rsidRPr="000C05B5">
        <w:rPr>
          <w:rFonts w:ascii="Times New Roman" w:eastAsia="Times New Roman" w:hAnsi="Times New Roman" w:cs="Times New Roman"/>
          <w:color w:val="1C1E21"/>
          <w:kern w:val="0"/>
          <w:sz w:val="26"/>
          <w:szCs w:val="26"/>
          <w14:ligatures w14:val="none"/>
        </w:rPr>
        <w:t xml:space="preserve">Gọi system routine abort với tham số là pid của tiến trình cần được kết thúc. </w:t>
      </w:r>
    </w:p>
    <w:p w14:paraId="3299954A" w14:textId="77777777" w:rsidR="00440954" w:rsidRPr="000C05B5" w:rsidRDefault="00440954" w:rsidP="001F035A">
      <w:pPr>
        <w:numPr>
          <w:ilvl w:val="2"/>
          <w:numId w:val="31"/>
        </w:numPr>
        <w:spacing w:after="0" w:line="240" w:lineRule="auto"/>
        <w:jc w:val="both"/>
        <w:rPr>
          <w:rFonts w:ascii="Times New Roman" w:eastAsia="Times New Roman" w:hAnsi="Times New Roman" w:cs="Times New Roman"/>
          <w:color w:val="1C1E21"/>
          <w:kern w:val="0"/>
          <w:sz w:val="26"/>
          <w:szCs w:val="26"/>
          <w14:ligatures w14:val="none"/>
        </w:rPr>
      </w:pPr>
      <w:r w:rsidRPr="000C05B5">
        <w:rPr>
          <w:rFonts w:ascii="Times New Roman" w:eastAsia="Times New Roman" w:hAnsi="Times New Roman" w:cs="Times New Roman"/>
          <w:color w:val="1C1E21"/>
          <w:kern w:val="0"/>
          <w:sz w:val="26"/>
          <w:szCs w:val="26"/>
          <w14:ligatures w14:val="none"/>
        </w:rPr>
        <w:t>Tiến trình cha kết thúc và kéo theo tất cả tiến trình con của nó đều kết thúc.</w:t>
      </w:r>
    </w:p>
    <w:p w14:paraId="4901135F" w14:textId="77777777" w:rsidR="00440954" w:rsidRPr="000C05B5" w:rsidRDefault="00440954" w:rsidP="001F035A">
      <w:pPr>
        <w:numPr>
          <w:ilvl w:val="1"/>
          <w:numId w:val="31"/>
        </w:numPr>
        <w:spacing w:after="0" w:line="240" w:lineRule="auto"/>
        <w:jc w:val="both"/>
        <w:rPr>
          <w:rFonts w:ascii="Times New Roman" w:eastAsia="Times New Roman" w:hAnsi="Times New Roman" w:cs="Times New Roman"/>
          <w:color w:val="1C1E21"/>
          <w:kern w:val="0"/>
          <w:sz w:val="26"/>
          <w:szCs w:val="26"/>
          <w14:ligatures w14:val="none"/>
        </w:rPr>
      </w:pPr>
      <w:r w:rsidRPr="000C05B5">
        <w:rPr>
          <w:rFonts w:ascii="Times New Roman" w:eastAsia="Times New Roman" w:hAnsi="Times New Roman" w:cs="Times New Roman"/>
          <w:color w:val="1C1E21"/>
          <w:kern w:val="0"/>
          <w:sz w:val="26"/>
          <w:szCs w:val="26"/>
          <w14:ligatures w14:val="none"/>
        </w:rPr>
        <w:t>Hệ điều hành thu hồi tất cả các tài nguyên của tiến trình kết thúc (vùng nhớ, I/O buffer,…).</w:t>
      </w:r>
    </w:p>
    <w:p w14:paraId="4950F509" w14:textId="77777777" w:rsidR="00440954" w:rsidRPr="000C05B5" w:rsidRDefault="00440954" w:rsidP="001F035A">
      <w:pPr>
        <w:spacing w:after="0" w:line="240" w:lineRule="auto"/>
        <w:jc w:val="both"/>
        <w:rPr>
          <w:rFonts w:ascii="Times New Roman" w:eastAsia="Times New Roman" w:hAnsi="Times New Roman" w:cs="Times New Roman"/>
          <w:color w:val="1C1E21"/>
          <w:kern w:val="0"/>
          <w:sz w:val="26"/>
          <w:szCs w:val="26"/>
          <w14:ligatures w14:val="none"/>
        </w:rPr>
      </w:pPr>
      <w:r w:rsidRPr="000C05B5">
        <w:rPr>
          <w:rFonts w:ascii="Times New Roman" w:eastAsia="Times New Roman" w:hAnsi="Times New Roman" w:cs="Times New Roman"/>
          <w:b/>
          <w:bCs/>
          <w:color w:val="1C1E21"/>
          <w:kern w:val="0"/>
          <w:sz w:val="26"/>
          <w:szCs w:val="26"/>
          <w14:ligatures w14:val="none"/>
        </w:rPr>
        <w:t xml:space="preserve">Câu 8 : </w:t>
      </w:r>
      <w:r w:rsidRPr="000C05B5">
        <w:rPr>
          <w:rFonts w:ascii="Times New Roman" w:eastAsia="Times New Roman" w:hAnsi="Times New Roman" w:cs="Times New Roman"/>
          <w:color w:val="1C1E21"/>
          <w:kern w:val="0"/>
          <w:sz w:val="26"/>
          <w:szCs w:val="26"/>
          <w14:ligatures w14:val="none"/>
        </w:rPr>
        <w:t>So sánh giữa hàm fork() và họ các hàm exec() trong việc tạo tiến trình con mới ?</w:t>
      </w:r>
    </w:p>
    <w:p w14:paraId="41D525B9" w14:textId="77777777" w:rsidR="00440954" w:rsidRPr="000C05B5" w:rsidRDefault="00440954" w:rsidP="001F035A">
      <w:pPr>
        <w:spacing w:after="0" w:line="240" w:lineRule="auto"/>
        <w:jc w:val="both"/>
        <w:rPr>
          <w:rFonts w:ascii="Times New Roman" w:eastAsia="Times New Roman" w:hAnsi="Times New Roman" w:cs="Times New Roman"/>
          <w:color w:val="1C1E21"/>
          <w:kern w:val="0"/>
          <w:sz w:val="26"/>
          <w:szCs w:val="26"/>
          <w14:ligatures w14:val="none"/>
        </w:rPr>
      </w:pPr>
      <w:r w:rsidRPr="000C05B5">
        <w:rPr>
          <w:rFonts w:ascii="Times New Roman" w:eastAsia="Times New Roman" w:hAnsi="Times New Roman" w:cs="Times New Roman"/>
          <w:b/>
          <w:bCs/>
          <w:color w:val="1C1E21"/>
          <w:kern w:val="0"/>
          <w:sz w:val="26"/>
          <w:szCs w:val="26"/>
          <w14:ligatures w14:val="none"/>
        </w:rPr>
        <w:t>fork() :</w:t>
      </w:r>
    </w:p>
    <w:p w14:paraId="291500AD" w14:textId="77777777" w:rsidR="00440954" w:rsidRPr="000C05B5" w:rsidRDefault="00440954" w:rsidP="001F035A">
      <w:pPr>
        <w:numPr>
          <w:ilvl w:val="0"/>
          <w:numId w:val="32"/>
        </w:numPr>
        <w:spacing w:after="0" w:line="240" w:lineRule="auto"/>
        <w:jc w:val="both"/>
        <w:rPr>
          <w:rFonts w:ascii="Times New Roman" w:eastAsia="Times New Roman" w:hAnsi="Times New Roman" w:cs="Times New Roman"/>
          <w:color w:val="1C1E21"/>
          <w:kern w:val="0"/>
          <w:sz w:val="26"/>
          <w:szCs w:val="26"/>
          <w14:ligatures w14:val="none"/>
        </w:rPr>
      </w:pPr>
      <w:r w:rsidRPr="000C05B5">
        <w:rPr>
          <w:rFonts w:ascii="Times New Roman" w:eastAsia="Times New Roman" w:hAnsi="Times New Roman" w:cs="Times New Roman"/>
          <w:color w:val="1C1E21"/>
          <w:kern w:val="0"/>
          <w:sz w:val="26"/>
          <w:szCs w:val="26"/>
          <w14:ligatures w14:val="none"/>
        </w:rPr>
        <w:t>fork() tạo ra tiến trình mới bằng cách nhân bản (duplicate) tiến trình gọi hàm này. Tiến trình được tạo ra từ hàm fork() được gọi là tiến trình con (child process), là một bản sao giống y hệt với tiến trình cha tạo ra nó (kể cả trạng thái thực thi), chỉ trừ một số điểm sau :</w:t>
      </w:r>
    </w:p>
    <w:p w14:paraId="25C7B7DA" w14:textId="77777777" w:rsidR="00440954" w:rsidRPr="000C05B5" w:rsidRDefault="00440954" w:rsidP="001F035A">
      <w:pPr>
        <w:numPr>
          <w:ilvl w:val="1"/>
          <w:numId w:val="32"/>
        </w:numPr>
        <w:spacing w:after="0" w:line="240" w:lineRule="auto"/>
        <w:jc w:val="both"/>
        <w:rPr>
          <w:rFonts w:ascii="Times New Roman" w:eastAsia="Times New Roman" w:hAnsi="Times New Roman" w:cs="Times New Roman"/>
          <w:color w:val="1C1E21"/>
          <w:kern w:val="0"/>
          <w:sz w:val="26"/>
          <w:szCs w:val="26"/>
          <w14:ligatures w14:val="none"/>
        </w:rPr>
      </w:pPr>
      <w:r w:rsidRPr="000C05B5">
        <w:rPr>
          <w:rFonts w:ascii="Times New Roman" w:eastAsia="Times New Roman" w:hAnsi="Times New Roman" w:cs="Times New Roman"/>
          <w:color w:val="1C1E21"/>
          <w:kern w:val="0"/>
          <w:sz w:val="26"/>
          <w:szCs w:val="26"/>
          <w14:ligatures w14:val="none"/>
        </w:rPr>
        <w:lastRenderedPageBreak/>
        <w:t>Tiến trình con có PID (Process Identifier) của riêng nó. PID này không trùng với bất kỳ PID nào hiện có.</w:t>
      </w:r>
    </w:p>
    <w:p w14:paraId="79E4F936" w14:textId="77777777" w:rsidR="00440954" w:rsidRPr="000C05B5" w:rsidRDefault="00440954" w:rsidP="001F035A">
      <w:pPr>
        <w:numPr>
          <w:ilvl w:val="1"/>
          <w:numId w:val="32"/>
        </w:numPr>
        <w:spacing w:after="0" w:line="240" w:lineRule="auto"/>
        <w:jc w:val="both"/>
        <w:rPr>
          <w:rFonts w:ascii="Times New Roman" w:eastAsia="Times New Roman" w:hAnsi="Times New Roman" w:cs="Times New Roman"/>
          <w:color w:val="1C1E21"/>
          <w:kern w:val="0"/>
          <w:sz w:val="26"/>
          <w:szCs w:val="26"/>
          <w14:ligatures w14:val="none"/>
        </w:rPr>
      </w:pPr>
      <w:r w:rsidRPr="000C05B5">
        <w:rPr>
          <w:rFonts w:ascii="Times New Roman" w:eastAsia="Times New Roman" w:hAnsi="Times New Roman" w:cs="Times New Roman"/>
          <w:color w:val="1C1E21"/>
          <w:kern w:val="0"/>
          <w:sz w:val="26"/>
          <w:szCs w:val="26"/>
          <w14:ligatures w14:val="none"/>
        </w:rPr>
        <w:t>Mỗi tiến trình con được tạo ra, đều có parent PID của nó trùng với PID của tiến trình gọi hàm fork() để tạo ra nó.</w:t>
      </w:r>
    </w:p>
    <w:p w14:paraId="603996B5" w14:textId="77777777" w:rsidR="00440954" w:rsidRPr="000C05B5" w:rsidRDefault="00440954" w:rsidP="001F035A">
      <w:pPr>
        <w:numPr>
          <w:ilvl w:val="0"/>
          <w:numId w:val="32"/>
        </w:numPr>
        <w:spacing w:after="0" w:line="240" w:lineRule="auto"/>
        <w:jc w:val="both"/>
        <w:rPr>
          <w:rFonts w:ascii="Times New Roman" w:eastAsia="Times New Roman" w:hAnsi="Times New Roman" w:cs="Times New Roman"/>
          <w:color w:val="1C1E21"/>
          <w:kern w:val="0"/>
          <w:sz w:val="26"/>
          <w:szCs w:val="26"/>
          <w14:ligatures w14:val="none"/>
        </w:rPr>
      </w:pPr>
      <w:r w:rsidRPr="000C05B5">
        <w:rPr>
          <w:rFonts w:ascii="Times New Roman" w:eastAsia="Times New Roman" w:hAnsi="Times New Roman" w:cs="Times New Roman"/>
          <w:color w:val="1C1E21"/>
          <w:kern w:val="0"/>
          <w:sz w:val="26"/>
          <w:szCs w:val="26"/>
          <w14:ligatures w14:val="none"/>
        </w:rPr>
        <w:t>fork() sẽ trả về :</w:t>
      </w:r>
    </w:p>
    <w:p w14:paraId="1C5794F8" w14:textId="77777777" w:rsidR="00440954" w:rsidRPr="000C05B5" w:rsidRDefault="00440954" w:rsidP="001F035A">
      <w:pPr>
        <w:numPr>
          <w:ilvl w:val="1"/>
          <w:numId w:val="32"/>
        </w:numPr>
        <w:spacing w:after="0" w:line="240" w:lineRule="auto"/>
        <w:jc w:val="both"/>
        <w:rPr>
          <w:rFonts w:ascii="Times New Roman" w:eastAsia="Times New Roman" w:hAnsi="Times New Roman" w:cs="Times New Roman"/>
          <w:color w:val="1C1E21"/>
          <w:kern w:val="0"/>
          <w:sz w:val="26"/>
          <w:szCs w:val="26"/>
          <w14:ligatures w14:val="none"/>
        </w:rPr>
      </w:pPr>
      <w:r w:rsidRPr="000C05B5">
        <w:rPr>
          <w:rFonts w:ascii="Times New Roman" w:eastAsia="Times New Roman" w:hAnsi="Times New Roman" w:cs="Times New Roman"/>
          <w:color w:val="1C1E21"/>
          <w:kern w:val="0"/>
          <w:sz w:val="26"/>
          <w:szCs w:val="26"/>
          <w14:ligatures w14:val="none"/>
        </w:rPr>
        <w:t>Cho tiến trình gọi hàm (parent process) : PID của tiến trình con nếu tạo được tiến trình con. Ngược lại, nếu quá trình tạo tiến trình con bị lỗi, trả về -1.</w:t>
      </w:r>
    </w:p>
    <w:p w14:paraId="66FAA131" w14:textId="77777777" w:rsidR="00440954" w:rsidRPr="000C05B5" w:rsidRDefault="00440954" w:rsidP="001F035A">
      <w:pPr>
        <w:numPr>
          <w:ilvl w:val="1"/>
          <w:numId w:val="32"/>
        </w:numPr>
        <w:spacing w:after="0" w:line="240" w:lineRule="auto"/>
        <w:jc w:val="both"/>
        <w:rPr>
          <w:rFonts w:ascii="Times New Roman" w:eastAsia="Times New Roman" w:hAnsi="Times New Roman" w:cs="Times New Roman"/>
          <w:color w:val="1C1E21"/>
          <w:kern w:val="0"/>
          <w:sz w:val="26"/>
          <w:szCs w:val="26"/>
          <w14:ligatures w14:val="none"/>
        </w:rPr>
      </w:pPr>
      <w:r w:rsidRPr="000C05B5">
        <w:rPr>
          <w:rFonts w:ascii="Times New Roman" w:eastAsia="Times New Roman" w:hAnsi="Times New Roman" w:cs="Times New Roman"/>
          <w:color w:val="1C1E21"/>
          <w:kern w:val="0"/>
          <w:sz w:val="26"/>
          <w:szCs w:val="26"/>
          <w14:ligatures w14:val="none"/>
        </w:rPr>
        <w:t>Cho tiến trình con được tạo ra bởi hàm fork() : 0 (Số 0).</w:t>
      </w:r>
    </w:p>
    <w:p w14:paraId="3806D05C" w14:textId="77777777" w:rsidR="00440954" w:rsidRPr="000C05B5" w:rsidRDefault="00440954" w:rsidP="001F035A">
      <w:pPr>
        <w:numPr>
          <w:ilvl w:val="0"/>
          <w:numId w:val="32"/>
        </w:numPr>
        <w:spacing w:after="0" w:line="240" w:lineRule="auto"/>
        <w:jc w:val="both"/>
        <w:rPr>
          <w:rFonts w:ascii="Times New Roman" w:eastAsia="Times New Roman" w:hAnsi="Times New Roman" w:cs="Times New Roman"/>
          <w:color w:val="1C1E21"/>
          <w:kern w:val="0"/>
          <w:sz w:val="26"/>
          <w:szCs w:val="26"/>
          <w14:ligatures w14:val="none"/>
        </w:rPr>
      </w:pPr>
      <w:r w:rsidRPr="000C05B5">
        <w:rPr>
          <w:rFonts w:ascii="Times New Roman" w:eastAsia="Times New Roman" w:hAnsi="Times New Roman" w:cs="Times New Roman"/>
          <w:color w:val="1C1E21"/>
          <w:kern w:val="0"/>
          <w:sz w:val="26"/>
          <w:szCs w:val="26"/>
          <w14:ligatures w14:val="none"/>
        </w:rPr>
        <w:t xml:space="preserve">Tiến trình con sau khi được tạo ra, sẽ thực thi tiếp tục tại vị trí của cha. </w:t>
      </w:r>
    </w:p>
    <w:p w14:paraId="7874210D" w14:textId="77777777" w:rsidR="00440954" w:rsidRPr="000C05B5" w:rsidRDefault="00440954" w:rsidP="001F035A">
      <w:pPr>
        <w:numPr>
          <w:ilvl w:val="1"/>
          <w:numId w:val="32"/>
        </w:numPr>
        <w:spacing w:after="0" w:line="240" w:lineRule="auto"/>
        <w:jc w:val="both"/>
        <w:rPr>
          <w:rFonts w:ascii="Times New Roman" w:eastAsia="Times New Roman" w:hAnsi="Times New Roman" w:cs="Times New Roman"/>
          <w:color w:val="1C1E21"/>
          <w:kern w:val="0"/>
          <w:sz w:val="26"/>
          <w:szCs w:val="26"/>
          <w14:ligatures w14:val="none"/>
        </w:rPr>
      </w:pPr>
      <w:r w:rsidRPr="000C05B5">
        <w:rPr>
          <w:rFonts w:ascii="Times New Roman" w:eastAsia="Times New Roman" w:hAnsi="Times New Roman" w:cs="Times New Roman"/>
          <w:color w:val="1C1E21"/>
          <w:kern w:val="0"/>
          <w:sz w:val="26"/>
          <w:szCs w:val="26"/>
          <w14:ligatures w14:val="none"/>
        </w:rPr>
        <w:t xml:space="preserve">VD : Khi gặp lệnh </w:t>
      </w:r>
      <w:r w:rsidRPr="000C05B5">
        <w:rPr>
          <w:rFonts w:ascii="Times New Roman" w:eastAsia="Times New Roman" w:hAnsi="Times New Roman" w:cs="Times New Roman"/>
          <w:b/>
          <w:bCs/>
          <w:color w:val="1C1E21"/>
          <w:kern w:val="0"/>
          <w:sz w:val="26"/>
          <w:szCs w:val="26"/>
          <w14:ligatures w14:val="none"/>
        </w:rPr>
        <w:t>int pid = fork()</w:t>
      </w:r>
      <w:r w:rsidRPr="000C05B5">
        <w:rPr>
          <w:rFonts w:ascii="Times New Roman" w:eastAsia="Times New Roman" w:hAnsi="Times New Roman" w:cs="Times New Roman"/>
          <w:color w:val="1C1E21"/>
          <w:kern w:val="0"/>
          <w:sz w:val="26"/>
          <w:szCs w:val="26"/>
          <w14:ligatures w14:val="none"/>
        </w:rPr>
        <w:t xml:space="preserve">, tiến trình con sẽ được tạo ra. </w:t>
      </w:r>
    </w:p>
    <w:p w14:paraId="1A24E271" w14:textId="77777777" w:rsidR="00440954" w:rsidRPr="000C05B5" w:rsidRDefault="00440954" w:rsidP="001F035A">
      <w:pPr>
        <w:numPr>
          <w:ilvl w:val="1"/>
          <w:numId w:val="32"/>
        </w:numPr>
        <w:spacing w:after="0" w:line="240" w:lineRule="auto"/>
        <w:jc w:val="both"/>
        <w:rPr>
          <w:rFonts w:ascii="Times New Roman" w:eastAsia="Times New Roman" w:hAnsi="Times New Roman" w:cs="Times New Roman"/>
          <w:color w:val="1C1E21"/>
          <w:kern w:val="0"/>
          <w:sz w:val="26"/>
          <w:szCs w:val="26"/>
          <w14:ligatures w14:val="none"/>
        </w:rPr>
      </w:pPr>
      <w:r w:rsidRPr="000C05B5">
        <w:rPr>
          <w:rFonts w:ascii="Times New Roman" w:eastAsia="Times New Roman" w:hAnsi="Times New Roman" w:cs="Times New Roman"/>
          <w:color w:val="1C1E21"/>
          <w:kern w:val="0"/>
          <w:sz w:val="26"/>
          <w:szCs w:val="26"/>
          <w14:ligatures w14:val="none"/>
        </w:rPr>
        <w:t xml:space="preserve">Tiến trình con sẽ có pid = 0, tiến trình cha sẽ có pid = (pid của con). Hay nói cách khác, 1 tiến trình gọi hàm fork(), mà hàm fork() lại trả về 2 kết quả khác nhau về lại cho 2 tiến trình (tiến trình cha và tiến trình con). </w:t>
      </w:r>
    </w:p>
    <w:p w14:paraId="140FC020" w14:textId="77777777" w:rsidR="00440954" w:rsidRPr="000C05B5" w:rsidRDefault="00440954" w:rsidP="001F035A">
      <w:pPr>
        <w:numPr>
          <w:ilvl w:val="1"/>
          <w:numId w:val="32"/>
        </w:numPr>
        <w:spacing w:after="0" w:line="240" w:lineRule="auto"/>
        <w:jc w:val="both"/>
        <w:rPr>
          <w:rFonts w:ascii="Times New Roman" w:eastAsia="Times New Roman" w:hAnsi="Times New Roman" w:cs="Times New Roman"/>
          <w:color w:val="1C1E21"/>
          <w:kern w:val="0"/>
          <w:sz w:val="26"/>
          <w:szCs w:val="26"/>
          <w14:ligatures w14:val="none"/>
        </w:rPr>
      </w:pPr>
      <w:r w:rsidRPr="000C05B5">
        <w:rPr>
          <w:rFonts w:ascii="Times New Roman" w:eastAsia="Times New Roman" w:hAnsi="Times New Roman" w:cs="Times New Roman"/>
          <w:color w:val="1C1E21"/>
          <w:kern w:val="0"/>
          <w:sz w:val="26"/>
          <w:szCs w:val="26"/>
          <w14:ligatures w14:val="none"/>
        </w:rPr>
        <w:t xml:space="preserve">Sau đó tiến trình con sẽ thực hiện lệnh tiếp theo của lệnh trên chứ không thực hiện lại từ đầu (do tiến trình con là </w:t>
      </w:r>
      <w:r w:rsidRPr="000C05B5">
        <w:rPr>
          <w:rFonts w:ascii="Times New Roman" w:eastAsia="Times New Roman" w:hAnsi="Times New Roman" w:cs="Times New Roman"/>
          <w:b/>
          <w:bCs/>
          <w:color w:val="1C1E21"/>
          <w:kern w:val="0"/>
          <w:sz w:val="26"/>
          <w:szCs w:val="26"/>
          <w14:ligatures w14:val="none"/>
        </w:rPr>
        <w:t xml:space="preserve">bản sao </w:t>
      </w:r>
      <w:r w:rsidRPr="000C05B5">
        <w:rPr>
          <w:rFonts w:ascii="Times New Roman" w:eastAsia="Times New Roman" w:hAnsi="Times New Roman" w:cs="Times New Roman"/>
          <w:color w:val="1C1E21"/>
          <w:kern w:val="0"/>
          <w:sz w:val="26"/>
          <w:szCs w:val="26"/>
          <w14:ligatures w14:val="none"/>
        </w:rPr>
        <w:t>của cha, vì vậy nó sẽ kế thừa trạng thái thực thi của cha, nên sẽ thực hiện tiếp từ hàm fork()).</w:t>
      </w:r>
    </w:p>
    <w:p w14:paraId="3B4A5282" w14:textId="77777777" w:rsidR="00440954" w:rsidRPr="000C05B5" w:rsidRDefault="00440954" w:rsidP="001F035A">
      <w:pPr>
        <w:spacing w:after="0" w:line="240" w:lineRule="auto"/>
        <w:jc w:val="both"/>
        <w:rPr>
          <w:rFonts w:ascii="Times New Roman" w:eastAsia="Times New Roman" w:hAnsi="Times New Roman" w:cs="Times New Roman"/>
          <w:color w:val="1C1E21"/>
          <w:kern w:val="0"/>
          <w:sz w:val="26"/>
          <w:szCs w:val="26"/>
          <w14:ligatures w14:val="none"/>
        </w:rPr>
      </w:pPr>
      <w:r w:rsidRPr="000C05B5">
        <w:rPr>
          <w:rFonts w:ascii="Times New Roman" w:eastAsia="Times New Roman" w:hAnsi="Times New Roman" w:cs="Times New Roman"/>
          <w:b/>
          <w:bCs/>
          <w:color w:val="1C1E21"/>
          <w:kern w:val="0"/>
          <w:sz w:val="26"/>
          <w:szCs w:val="26"/>
          <w14:ligatures w14:val="none"/>
        </w:rPr>
        <w:t xml:space="preserve">Họ các hàm exec() : </w:t>
      </w:r>
    </w:p>
    <w:p w14:paraId="2D4C18A0" w14:textId="77777777" w:rsidR="00440954" w:rsidRPr="000C05B5" w:rsidRDefault="00440954" w:rsidP="001F035A">
      <w:pPr>
        <w:numPr>
          <w:ilvl w:val="0"/>
          <w:numId w:val="33"/>
        </w:numPr>
        <w:spacing w:after="0" w:line="240" w:lineRule="auto"/>
        <w:jc w:val="both"/>
        <w:rPr>
          <w:rFonts w:ascii="Times New Roman" w:eastAsia="Times New Roman" w:hAnsi="Times New Roman" w:cs="Times New Roman"/>
          <w:color w:val="1C1E21"/>
          <w:kern w:val="0"/>
          <w:sz w:val="26"/>
          <w:szCs w:val="26"/>
          <w14:ligatures w14:val="none"/>
        </w:rPr>
      </w:pPr>
      <w:r w:rsidRPr="000C05B5">
        <w:rPr>
          <w:rFonts w:ascii="Times New Roman" w:eastAsia="Times New Roman" w:hAnsi="Times New Roman" w:cs="Times New Roman"/>
          <w:color w:val="1C1E21"/>
          <w:kern w:val="0"/>
          <w:sz w:val="26"/>
          <w:szCs w:val="26"/>
          <w14:ligatures w14:val="none"/>
        </w:rPr>
        <w:t xml:space="preserve">Họ các hàm exec() thay thế toàn bộ tiến trình hiện tại bằng một tiến trình mới và bắt đầu thực thi từ đầu của tiến trình mới. </w:t>
      </w:r>
    </w:p>
    <w:p w14:paraId="5B596BF8" w14:textId="77777777" w:rsidR="00440954" w:rsidRPr="000C05B5" w:rsidRDefault="00440954" w:rsidP="001F035A">
      <w:pPr>
        <w:numPr>
          <w:ilvl w:val="0"/>
          <w:numId w:val="33"/>
        </w:numPr>
        <w:spacing w:after="0" w:line="240" w:lineRule="auto"/>
        <w:jc w:val="both"/>
        <w:rPr>
          <w:rFonts w:ascii="Times New Roman" w:eastAsia="Times New Roman" w:hAnsi="Times New Roman" w:cs="Times New Roman"/>
          <w:color w:val="1C1E21"/>
          <w:kern w:val="0"/>
          <w:sz w:val="26"/>
          <w:szCs w:val="26"/>
          <w14:ligatures w14:val="none"/>
        </w:rPr>
      </w:pPr>
      <w:r w:rsidRPr="000C05B5">
        <w:rPr>
          <w:rFonts w:ascii="Times New Roman" w:eastAsia="Times New Roman" w:hAnsi="Times New Roman" w:cs="Times New Roman"/>
          <w:color w:val="1C1E21"/>
          <w:kern w:val="0"/>
          <w:sz w:val="26"/>
          <w:szCs w:val="26"/>
          <w14:ligatures w14:val="none"/>
        </w:rPr>
        <w:t>Điểm thú vị ở đây là tiến trình mới không nhất thiết phải là bản sao của tiến trình trước, nó có thể là một chương trình hoàn toàn khác.</w:t>
      </w:r>
    </w:p>
    <w:p w14:paraId="108FEBA1" w14:textId="77777777" w:rsidR="00440954" w:rsidRPr="000C05B5" w:rsidRDefault="00440954" w:rsidP="001F035A">
      <w:pPr>
        <w:numPr>
          <w:ilvl w:val="0"/>
          <w:numId w:val="33"/>
        </w:numPr>
        <w:spacing w:after="0" w:line="240" w:lineRule="auto"/>
        <w:jc w:val="both"/>
        <w:rPr>
          <w:rFonts w:ascii="Times New Roman" w:eastAsia="Times New Roman" w:hAnsi="Times New Roman" w:cs="Times New Roman"/>
          <w:color w:val="1C1E21"/>
          <w:kern w:val="0"/>
          <w:sz w:val="26"/>
          <w:szCs w:val="26"/>
          <w14:ligatures w14:val="none"/>
        </w:rPr>
      </w:pPr>
      <w:r w:rsidRPr="000C05B5">
        <w:rPr>
          <w:rFonts w:ascii="Times New Roman" w:eastAsia="Times New Roman" w:hAnsi="Times New Roman" w:cs="Times New Roman"/>
          <w:color w:val="1C1E21"/>
          <w:kern w:val="0"/>
          <w:sz w:val="26"/>
          <w:szCs w:val="26"/>
          <w14:ligatures w14:val="none"/>
        </w:rPr>
        <w:t>Sau khi gọi exec(), tiến trình hiện tại đang chạy sẽ bị xoá sạch và thay bằng tiến trình mới. Vì vậy, sau khi gọi lệnh exec(), bất kỳ lệnh nào sau nó ở tiến trình cũ đều không được thực thi. Chỉ duy nhất khi exec() bị lỗi, lúc đó nó mới trả về cho tiến trình cũ.</w:t>
      </w:r>
    </w:p>
    <w:p w14:paraId="7C4F2D7E" w14:textId="77777777" w:rsidR="00440954" w:rsidRPr="000C05B5" w:rsidRDefault="00440954" w:rsidP="001F035A">
      <w:pPr>
        <w:spacing w:after="0" w:line="240" w:lineRule="auto"/>
        <w:jc w:val="both"/>
        <w:rPr>
          <w:rFonts w:ascii="Times New Roman" w:eastAsia="Times New Roman" w:hAnsi="Times New Roman" w:cs="Times New Roman"/>
          <w:color w:val="1C1E21"/>
          <w:kern w:val="0"/>
          <w:sz w:val="26"/>
          <w:szCs w:val="26"/>
          <w14:ligatures w14:val="none"/>
        </w:rPr>
      </w:pPr>
      <w:r w:rsidRPr="000C05B5">
        <w:rPr>
          <w:rFonts w:ascii="Times New Roman" w:eastAsia="Times New Roman" w:hAnsi="Times New Roman" w:cs="Times New Roman"/>
          <w:color w:val="1C1E21"/>
          <w:kern w:val="0"/>
          <w:sz w:val="26"/>
          <w:szCs w:val="26"/>
          <w14:ligatures w14:val="none"/>
        </w:rPr>
        <w:t xml:space="preserve">(Tham khảo thêm : </w:t>
      </w:r>
      <w:hyperlink r:id="rId13" w:tgtFrame="_blank" w:history="1">
        <w:r w:rsidRPr="000C05B5">
          <w:rPr>
            <w:rFonts w:ascii="Times New Roman" w:eastAsia="Times New Roman" w:hAnsi="Times New Roman" w:cs="Times New Roman"/>
            <w:color w:val="385898"/>
            <w:kern w:val="0"/>
            <w:sz w:val="26"/>
            <w:szCs w:val="26"/>
            <w14:ligatures w14:val="none"/>
          </w:rPr>
          <w:t>https://stackoverflow.com/a/4205020</w:t>
        </w:r>
      </w:hyperlink>
      <w:r w:rsidRPr="000C05B5">
        <w:rPr>
          <w:rFonts w:ascii="Times New Roman" w:eastAsia="Times New Roman" w:hAnsi="Times New Roman" w:cs="Times New Roman"/>
          <w:color w:val="1C1E21"/>
          <w:kern w:val="0"/>
          <w:sz w:val="26"/>
          <w:szCs w:val="26"/>
          <w14:ligatures w14:val="none"/>
        </w:rPr>
        <w:t>).</w:t>
      </w:r>
    </w:p>
    <w:p w14:paraId="049128D9" w14:textId="77777777" w:rsidR="00440954" w:rsidRPr="000C05B5" w:rsidRDefault="00440954" w:rsidP="001F035A">
      <w:pPr>
        <w:spacing w:after="0" w:line="240" w:lineRule="auto"/>
        <w:jc w:val="both"/>
        <w:rPr>
          <w:rFonts w:ascii="Times New Roman" w:eastAsia="Times New Roman" w:hAnsi="Times New Roman" w:cs="Times New Roman"/>
          <w:color w:val="1C1E21"/>
          <w:kern w:val="0"/>
          <w:sz w:val="26"/>
          <w:szCs w:val="26"/>
          <w14:ligatures w14:val="none"/>
        </w:rPr>
      </w:pPr>
      <w:r w:rsidRPr="000C05B5">
        <w:rPr>
          <w:rFonts w:ascii="Times New Roman" w:eastAsia="Times New Roman" w:hAnsi="Times New Roman" w:cs="Times New Roman"/>
          <w:b/>
          <w:bCs/>
          <w:color w:val="1C1E21"/>
          <w:kern w:val="0"/>
          <w:sz w:val="26"/>
          <w:szCs w:val="26"/>
          <w14:ligatures w14:val="none"/>
        </w:rPr>
        <w:t xml:space="preserve">Câu 9 : </w:t>
      </w:r>
      <w:r w:rsidRPr="000C05B5">
        <w:rPr>
          <w:rFonts w:ascii="Times New Roman" w:eastAsia="Times New Roman" w:hAnsi="Times New Roman" w:cs="Times New Roman"/>
          <w:color w:val="1C1E21"/>
          <w:kern w:val="0"/>
          <w:sz w:val="26"/>
          <w:szCs w:val="26"/>
          <w14:ligatures w14:val="none"/>
        </w:rPr>
        <w:t>Bộ nhớ của cha và con trong một quan hệ cha-con (parent-child process) được chia sẻ, cấp phát như thế nào ?</w:t>
      </w:r>
    </w:p>
    <w:p w14:paraId="4FD8B9DD" w14:textId="77777777" w:rsidR="00440954" w:rsidRPr="000C05B5" w:rsidRDefault="00440954" w:rsidP="001F035A">
      <w:pPr>
        <w:spacing w:after="0" w:line="240" w:lineRule="auto"/>
        <w:jc w:val="both"/>
        <w:rPr>
          <w:rFonts w:ascii="Times New Roman" w:eastAsia="Times New Roman" w:hAnsi="Times New Roman" w:cs="Times New Roman"/>
          <w:color w:val="1C1E21"/>
          <w:kern w:val="0"/>
          <w:sz w:val="26"/>
          <w:szCs w:val="26"/>
          <w14:ligatures w14:val="none"/>
        </w:rPr>
      </w:pPr>
      <w:r w:rsidRPr="000C05B5">
        <w:rPr>
          <w:rFonts w:ascii="Times New Roman" w:eastAsia="Times New Roman" w:hAnsi="Times New Roman" w:cs="Times New Roman"/>
          <w:color w:val="1C1E21"/>
          <w:kern w:val="0"/>
          <w:sz w:val="26"/>
          <w:szCs w:val="26"/>
          <w14:ligatures w14:val="none"/>
        </w:rPr>
        <w:t xml:space="preserve">Thông thường, khi một tiến trình tạo ra một tiến trình con thì tiến trình con đó sẽ cần tài nguyên hệ thống (CPU time, memory, files, I/O devices) để thực thi công việc của mình. Tiến trình con có thể lấy được các tài nguyên cần thiết trực tiếp từ HĐH, hoặc từ tiến trình cha. Tiến trình cha có thể sẽ cần phân vùng lại các tài nguyên giữa các tiến trình con. </w:t>
      </w:r>
    </w:p>
    <w:p w14:paraId="485F337E" w14:textId="77777777" w:rsidR="00440954" w:rsidRPr="000C05B5" w:rsidRDefault="00440954" w:rsidP="001F035A">
      <w:pPr>
        <w:spacing w:after="0" w:line="240" w:lineRule="auto"/>
        <w:jc w:val="both"/>
        <w:rPr>
          <w:rFonts w:ascii="Times New Roman" w:eastAsia="Times New Roman" w:hAnsi="Times New Roman" w:cs="Times New Roman"/>
          <w:color w:val="1C1E21"/>
          <w:kern w:val="0"/>
          <w:sz w:val="26"/>
          <w:szCs w:val="26"/>
          <w14:ligatures w14:val="none"/>
        </w:rPr>
      </w:pPr>
      <w:r w:rsidRPr="000C05B5">
        <w:rPr>
          <w:rFonts w:ascii="Times New Roman" w:eastAsia="Times New Roman" w:hAnsi="Times New Roman" w:cs="Times New Roman"/>
          <w:color w:val="1C1E21"/>
          <w:kern w:val="0"/>
          <w:sz w:val="26"/>
          <w:szCs w:val="26"/>
          <w14:ligatures w14:val="none"/>
        </w:rPr>
        <w:t>Khi tiến trình con được tạo ra từ lệnh fork(), tiến trình con sẽ là một bản sao y hệt với tiến trình cha tạo ra nó. Đồng thời, nó là một tiến trình độc lập, có một PCB riêng của mình, lưu trữ dữ liệu của riêng mình. Vì vậy, khi thay đổi giá trị 1 biến ở tiến trình con, tiến trình cha sẽ không bị ảnh hưởng. Và điều kiện ngược lại cũng đúng.</w:t>
      </w:r>
    </w:p>
    <w:p w14:paraId="07474B4F" w14:textId="77777777" w:rsidR="00440954" w:rsidRPr="000C05B5" w:rsidRDefault="00440954" w:rsidP="001F035A">
      <w:pPr>
        <w:spacing w:after="0" w:line="240" w:lineRule="auto"/>
        <w:jc w:val="both"/>
        <w:rPr>
          <w:rFonts w:ascii="Times New Roman" w:eastAsia="Times New Roman" w:hAnsi="Times New Roman" w:cs="Times New Roman"/>
          <w:color w:val="1C1E21"/>
          <w:kern w:val="0"/>
          <w:sz w:val="26"/>
          <w:szCs w:val="26"/>
          <w14:ligatures w14:val="none"/>
        </w:rPr>
      </w:pPr>
      <w:r w:rsidRPr="000C05B5">
        <w:rPr>
          <w:rFonts w:ascii="Times New Roman" w:eastAsia="Times New Roman" w:hAnsi="Times New Roman" w:cs="Times New Roman"/>
          <w:b/>
          <w:bCs/>
          <w:color w:val="1C1E21"/>
          <w:kern w:val="0"/>
          <w:sz w:val="26"/>
          <w:szCs w:val="26"/>
          <w14:ligatures w14:val="none"/>
        </w:rPr>
        <w:t xml:space="preserve">Câu 10 (Đọc thêm) : </w:t>
      </w:r>
      <w:r w:rsidRPr="000C05B5">
        <w:rPr>
          <w:rFonts w:ascii="Times New Roman" w:eastAsia="Times New Roman" w:hAnsi="Times New Roman" w:cs="Times New Roman"/>
          <w:color w:val="1C1E21"/>
          <w:kern w:val="0"/>
          <w:sz w:val="26"/>
          <w:szCs w:val="26"/>
          <w14:ligatures w14:val="none"/>
        </w:rPr>
        <w:t>Các giải thuật định thời được dùng trong một số hệ điều hành thông dụng ?</w:t>
      </w:r>
    </w:p>
    <w:p w14:paraId="5520C3B4" w14:textId="77777777" w:rsidR="00440954" w:rsidRPr="000C05B5" w:rsidRDefault="00440954" w:rsidP="001F035A">
      <w:pPr>
        <w:numPr>
          <w:ilvl w:val="0"/>
          <w:numId w:val="34"/>
        </w:numPr>
        <w:spacing w:after="0" w:line="240" w:lineRule="auto"/>
        <w:jc w:val="both"/>
        <w:rPr>
          <w:rFonts w:ascii="Times New Roman" w:eastAsia="Times New Roman" w:hAnsi="Times New Roman" w:cs="Times New Roman"/>
          <w:color w:val="1C1E21"/>
          <w:kern w:val="0"/>
          <w:sz w:val="26"/>
          <w:szCs w:val="26"/>
          <w14:ligatures w14:val="none"/>
        </w:rPr>
      </w:pPr>
      <w:r w:rsidRPr="000C05B5">
        <w:rPr>
          <w:rFonts w:ascii="Times New Roman" w:eastAsia="Times New Roman" w:hAnsi="Times New Roman" w:cs="Times New Roman"/>
          <w:color w:val="1C1E21"/>
          <w:kern w:val="0"/>
          <w:sz w:val="26"/>
          <w:szCs w:val="26"/>
          <w14:ligatures w14:val="none"/>
        </w:rPr>
        <w:t>Windows-NT : Multilevel Feedback Queue.</w:t>
      </w:r>
    </w:p>
    <w:p w14:paraId="6500BE75" w14:textId="77777777" w:rsidR="00440954" w:rsidRPr="000C05B5" w:rsidRDefault="00440954" w:rsidP="001F035A">
      <w:pPr>
        <w:numPr>
          <w:ilvl w:val="0"/>
          <w:numId w:val="34"/>
        </w:numPr>
        <w:spacing w:after="0" w:line="240" w:lineRule="auto"/>
        <w:jc w:val="both"/>
        <w:rPr>
          <w:rFonts w:ascii="Times New Roman" w:eastAsia="Times New Roman" w:hAnsi="Times New Roman" w:cs="Times New Roman"/>
          <w:color w:val="1C1E21"/>
          <w:kern w:val="0"/>
          <w:sz w:val="26"/>
          <w:szCs w:val="26"/>
          <w14:ligatures w14:val="none"/>
        </w:rPr>
      </w:pPr>
      <w:r w:rsidRPr="000C05B5">
        <w:rPr>
          <w:rFonts w:ascii="Times New Roman" w:eastAsia="Times New Roman" w:hAnsi="Times New Roman" w:cs="Times New Roman"/>
          <w:color w:val="1C1E21"/>
          <w:kern w:val="0"/>
          <w:sz w:val="26"/>
          <w:szCs w:val="26"/>
          <w14:ligatures w14:val="none"/>
        </w:rPr>
        <w:t>macOS : Multilevel Feedback Queue.</w:t>
      </w:r>
    </w:p>
    <w:p w14:paraId="6897882F" w14:textId="77777777" w:rsidR="00440954" w:rsidRPr="000C05B5" w:rsidRDefault="00440954" w:rsidP="001F035A">
      <w:pPr>
        <w:numPr>
          <w:ilvl w:val="0"/>
          <w:numId w:val="34"/>
        </w:numPr>
        <w:spacing w:after="0" w:line="240" w:lineRule="auto"/>
        <w:jc w:val="both"/>
        <w:rPr>
          <w:rFonts w:ascii="Times New Roman" w:eastAsia="Times New Roman" w:hAnsi="Times New Roman" w:cs="Times New Roman"/>
          <w:color w:val="1C1E21"/>
          <w:kern w:val="0"/>
          <w:sz w:val="26"/>
          <w:szCs w:val="26"/>
          <w14:ligatures w14:val="none"/>
        </w:rPr>
      </w:pPr>
      <w:r w:rsidRPr="000C05B5">
        <w:rPr>
          <w:rFonts w:ascii="Times New Roman" w:eastAsia="Times New Roman" w:hAnsi="Times New Roman" w:cs="Times New Roman"/>
          <w:color w:val="1C1E21"/>
          <w:kern w:val="0"/>
          <w:sz w:val="26"/>
          <w:szCs w:val="26"/>
          <w14:ligatures w14:val="none"/>
        </w:rPr>
        <w:t>Linux (từ 2.6.23 đến nay) : CFS (Completely Fair Scheduler).</w:t>
      </w:r>
    </w:p>
    <w:p w14:paraId="185072AE" w14:textId="77777777" w:rsidR="00440954" w:rsidRPr="000C05B5" w:rsidRDefault="00440954" w:rsidP="001F035A">
      <w:pPr>
        <w:spacing w:after="0" w:line="240" w:lineRule="auto"/>
        <w:jc w:val="both"/>
        <w:rPr>
          <w:rFonts w:ascii="Times New Roman" w:eastAsia="Times New Roman" w:hAnsi="Times New Roman" w:cs="Times New Roman"/>
          <w:color w:val="1C1E21"/>
          <w:kern w:val="0"/>
          <w:sz w:val="26"/>
          <w:szCs w:val="26"/>
          <w14:ligatures w14:val="none"/>
        </w:rPr>
      </w:pPr>
      <w:r w:rsidRPr="000C05B5">
        <w:rPr>
          <w:rFonts w:ascii="Times New Roman" w:eastAsia="Times New Roman" w:hAnsi="Times New Roman" w:cs="Times New Roman"/>
          <w:b/>
          <w:bCs/>
          <w:color w:val="1C1E21"/>
          <w:kern w:val="0"/>
          <w:sz w:val="26"/>
          <w:szCs w:val="26"/>
          <w14:ligatures w14:val="none"/>
        </w:rPr>
        <w:t>Chương 4 :</w:t>
      </w:r>
    </w:p>
    <w:p w14:paraId="614C3D7F" w14:textId="77777777" w:rsidR="00440954" w:rsidRPr="000C05B5" w:rsidRDefault="00440954" w:rsidP="001F035A">
      <w:pPr>
        <w:spacing w:after="0" w:line="240" w:lineRule="auto"/>
        <w:jc w:val="both"/>
        <w:rPr>
          <w:rFonts w:ascii="Times New Roman" w:eastAsia="Times New Roman" w:hAnsi="Times New Roman" w:cs="Times New Roman"/>
          <w:color w:val="1C1E21"/>
          <w:kern w:val="0"/>
          <w:sz w:val="26"/>
          <w:szCs w:val="26"/>
          <w14:ligatures w14:val="none"/>
        </w:rPr>
      </w:pPr>
      <w:r w:rsidRPr="000C05B5">
        <w:rPr>
          <w:rFonts w:ascii="Times New Roman" w:eastAsia="Times New Roman" w:hAnsi="Times New Roman" w:cs="Times New Roman"/>
          <w:b/>
          <w:bCs/>
          <w:color w:val="1C1E21"/>
          <w:kern w:val="0"/>
          <w:sz w:val="26"/>
          <w:szCs w:val="26"/>
          <w14:ligatures w14:val="none"/>
        </w:rPr>
        <w:t xml:space="preserve">Câu 6 : </w:t>
      </w:r>
      <w:r w:rsidRPr="000C05B5">
        <w:rPr>
          <w:rFonts w:ascii="Times New Roman" w:eastAsia="Times New Roman" w:hAnsi="Times New Roman" w:cs="Times New Roman"/>
          <w:color w:val="1C1E21"/>
          <w:kern w:val="0"/>
          <w:sz w:val="26"/>
          <w:szCs w:val="26"/>
          <w14:ligatures w14:val="none"/>
        </w:rPr>
        <w:t>Hai yếu tố của giải thuật định thời là gì ?</w:t>
      </w:r>
    </w:p>
    <w:p w14:paraId="44E02B7F" w14:textId="77777777" w:rsidR="00440954" w:rsidRPr="000C05B5" w:rsidRDefault="00440954" w:rsidP="001F035A">
      <w:pPr>
        <w:numPr>
          <w:ilvl w:val="0"/>
          <w:numId w:val="35"/>
        </w:numPr>
        <w:spacing w:after="0" w:line="240" w:lineRule="auto"/>
        <w:jc w:val="both"/>
        <w:rPr>
          <w:rFonts w:ascii="Times New Roman" w:eastAsia="Times New Roman" w:hAnsi="Times New Roman" w:cs="Times New Roman"/>
          <w:color w:val="1C1E21"/>
          <w:kern w:val="0"/>
          <w:sz w:val="26"/>
          <w:szCs w:val="26"/>
          <w14:ligatures w14:val="none"/>
        </w:rPr>
      </w:pPr>
      <w:r w:rsidRPr="000C05B5">
        <w:rPr>
          <w:rFonts w:ascii="Times New Roman" w:eastAsia="Times New Roman" w:hAnsi="Times New Roman" w:cs="Times New Roman"/>
          <w:color w:val="1C1E21"/>
          <w:kern w:val="0"/>
          <w:sz w:val="26"/>
          <w:szCs w:val="26"/>
          <w14:ligatures w14:val="none"/>
        </w:rPr>
        <w:t>Hàm chọn lựa (selection function) : Dùng để chọn process nào trong ready queue được thực thi (tuỳ thuật toán định thời sẽ có cách chọn khác nhau).</w:t>
      </w:r>
    </w:p>
    <w:p w14:paraId="66F1725D" w14:textId="77777777" w:rsidR="00440954" w:rsidRPr="000C05B5" w:rsidRDefault="00440954" w:rsidP="001F035A">
      <w:pPr>
        <w:numPr>
          <w:ilvl w:val="0"/>
          <w:numId w:val="35"/>
        </w:numPr>
        <w:spacing w:after="0" w:line="240" w:lineRule="auto"/>
        <w:jc w:val="both"/>
        <w:rPr>
          <w:rFonts w:ascii="Times New Roman" w:eastAsia="Times New Roman" w:hAnsi="Times New Roman" w:cs="Times New Roman"/>
          <w:color w:val="1C1E21"/>
          <w:kern w:val="0"/>
          <w:sz w:val="26"/>
          <w:szCs w:val="26"/>
          <w14:ligatures w14:val="none"/>
        </w:rPr>
      </w:pPr>
      <w:r w:rsidRPr="000C05B5">
        <w:rPr>
          <w:rFonts w:ascii="Times New Roman" w:eastAsia="Times New Roman" w:hAnsi="Times New Roman" w:cs="Times New Roman"/>
          <w:color w:val="1C1E21"/>
          <w:kern w:val="0"/>
          <w:sz w:val="26"/>
          <w:szCs w:val="26"/>
          <w14:ligatures w14:val="none"/>
        </w:rPr>
        <w:lastRenderedPageBreak/>
        <w:t>Chế độ quyết định (decision mode) : Chọn thời điểm thực thi hàm chọn lựa để định thời. Bao gồm 2 chế độ quyết định :</w:t>
      </w:r>
    </w:p>
    <w:p w14:paraId="57BD41B6" w14:textId="77777777" w:rsidR="00440954" w:rsidRPr="000C05B5" w:rsidRDefault="00440954" w:rsidP="001F035A">
      <w:pPr>
        <w:numPr>
          <w:ilvl w:val="1"/>
          <w:numId w:val="35"/>
        </w:numPr>
        <w:spacing w:after="0" w:line="240" w:lineRule="auto"/>
        <w:jc w:val="both"/>
        <w:rPr>
          <w:rFonts w:ascii="Times New Roman" w:eastAsia="Times New Roman" w:hAnsi="Times New Roman" w:cs="Times New Roman"/>
          <w:color w:val="1C1E21"/>
          <w:kern w:val="0"/>
          <w:sz w:val="26"/>
          <w:szCs w:val="26"/>
          <w14:ligatures w14:val="none"/>
        </w:rPr>
      </w:pPr>
      <w:r w:rsidRPr="000C05B5">
        <w:rPr>
          <w:rFonts w:ascii="Times New Roman" w:eastAsia="Times New Roman" w:hAnsi="Times New Roman" w:cs="Times New Roman"/>
          <w:color w:val="1C1E21"/>
          <w:kern w:val="0"/>
          <w:sz w:val="26"/>
          <w:szCs w:val="26"/>
          <w14:ligatures w14:val="none"/>
        </w:rPr>
        <w:t xml:space="preserve">Non-Preemptive (Không trưng dụng) : </w:t>
      </w:r>
    </w:p>
    <w:p w14:paraId="128EBA7D" w14:textId="77777777" w:rsidR="00440954" w:rsidRPr="000C05B5" w:rsidRDefault="00440954" w:rsidP="001F035A">
      <w:pPr>
        <w:numPr>
          <w:ilvl w:val="2"/>
          <w:numId w:val="35"/>
        </w:numPr>
        <w:spacing w:after="0" w:line="240" w:lineRule="auto"/>
        <w:jc w:val="both"/>
        <w:rPr>
          <w:rFonts w:ascii="Times New Roman" w:eastAsia="Times New Roman" w:hAnsi="Times New Roman" w:cs="Times New Roman"/>
          <w:color w:val="1C1E21"/>
          <w:kern w:val="0"/>
          <w:sz w:val="26"/>
          <w:szCs w:val="26"/>
          <w14:ligatures w14:val="none"/>
        </w:rPr>
      </w:pPr>
      <w:r w:rsidRPr="000C05B5">
        <w:rPr>
          <w:rFonts w:ascii="Times New Roman" w:eastAsia="Times New Roman" w:hAnsi="Times New Roman" w:cs="Times New Roman"/>
          <w:color w:val="1C1E21"/>
          <w:kern w:val="0"/>
          <w:sz w:val="26"/>
          <w:szCs w:val="26"/>
          <w14:ligatures w14:val="none"/>
        </w:rPr>
        <w:t>Khi ở trạng thái running, process sẽ thực thi cho đến khi kết thúc hoặc bị blocked do yêu cầu I/O.</w:t>
      </w:r>
    </w:p>
    <w:p w14:paraId="0894F8F2" w14:textId="77777777" w:rsidR="00440954" w:rsidRPr="000C05B5" w:rsidRDefault="00440954" w:rsidP="001F035A">
      <w:pPr>
        <w:numPr>
          <w:ilvl w:val="1"/>
          <w:numId w:val="35"/>
        </w:numPr>
        <w:spacing w:after="0" w:line="240" w:lineRule="auto"/>
        <w:jc w:val="both"/>
        <w:rPr>
          <w:rFonts w:ascii="Times New Roman" w:eastAsia="Times New Roman" w:hAnsi="Times New Roman" w:cs="Times New Roman"/>
          <w:color w:val="1C1E21"/>
          <w:kern w:val="0"/>
          <w:sz w:val="26"/>
          <w:szCs w:val="26"/>
          <w14:ligatures w14:val="none"/>
        </w:rPr>
      </w:pPr>
      <w:r w:rsidRPr="000C05B5">
        <w:rPr>
          <w:rFonts w:ascii="Times New Roman" w:eastAsia="Times New Roman" w:hAnsi="Times New Roman" w:cs="Times New Roman"/>
          <w:color w:val="1C1E21"/>
          <w:kern w:val="0"/>
          <w:sz w:val="26"/>
          <w:szCs w:val="26"/>
          <w14:ligatures w14:val="none"/>
        </w:rPr>
        <w:t xml:space="preserve">Preemptive (Trưng dụng) : </w:t>
      </w:r>
    </w:p>
    <w:p w14:paraId="561F23D8" w14:textId="77777777" w:rsidR="00440954" w:rsidRPr="000C05B5" w:rsidRDefault="00440954" w:rsidP="001F035A">
      <w:pPr>
        <w:numPr>
          <w:ilvl w:val="2"/>
          <w:numId w:val="35"/>
        </w:numPr>
        <w:spacing w:after="0" w:line="240" w:lineRule="auto"/>
        <w:jc w:val="both"/>
        <w:rPr>
          <w:rFonts w:ascii="Times New Roman" w:eastAsia="Times New Roman" w:hAnsi="Times New Roman" w:cs="Times New Roman"/>
          <w:color w:val="1C1E21"/>
          <w:kern w:val="0"/>
          <w:sz w:val="26"/>
          <w:szCs w:val="26"/>
          <w14:ligatures w14:val="none"/>
        </w:rPr>
      </w:pPr>
      <w:r w:rsidRPr="000C05B5">
        <w:rPr>
          <w:rFonts w:ascii="Times New Roman" w:eastAsia="Times New Roman" w:hAnsi="Times New Roman" w:cs="Times New Roman"/>
          <w:color w:val="1C1E21"/>
          <w:kern w:val="0"/>
          <w:sz w:val="26"/>
          <w:szCs w:val="26"/>
          <w14:ligatures w14:val="none"/>
        </w:rPr>
        <w:t>Process đang thực thi (running) có thể bị ngắt và chuyển về trạng thái ready.</w:t>
      </w:r>
    </w:p>
    <w:p w14:paraId="03AEFDB3" w14:textId="77777777" w:rsidR="00440954" w:rsidRPr="000C05B5" w:rsidRDefault="00440954" w:rsidP="001F035A">
      <w:pPr>
        <w:numPr>
          <w:ilvl w:val="2"/>
          <w:numId w:val="35"/>
        </w:numPr>
        <w:spacing w:after="0" w:line="240" w:lineRule="auto"/>
        <w:jc w:val="both"/>
        <w:rPr>
          <w:rFonts w:ascii="Times New Roman" w:eastAsia="Times New Roman" w:hAnsi="Times New Roman" w:cs="Times New Roman"/>
          <w:color w:val="1C1E21"/>
          <w:kern w:val="0"/>
          <w:sz w:val="26"/>
          <w:szCs w:val="26"/>
          <w14:ligatures w14:val="none"/>
        </w:rPr>
      </w:pPr>
      <w:r w:rsidRPr="000C05B5">
        <w:rPr>
          <w:rFonts w:ascii="Times New Roman" w:eastAsia="Times New Roman" w:hAnsi="Times New Roman" w:cs="Times New Roman"/>
          <w:color w:val="1C1E21"/>
          <w:kern w:val="0"/>
          <w:sz w:val="26"/>
          <w:szCs w:val="26"/>
          <w14:ligatures w14:val="none"/>
        </w:rPr>
        <w:t>Chi phí cao hơn non-preemptive. Đổi lại, ta có được thời gian đáp ứng tốt hơn, vì không có trường hợp một process độc chiếm CPU quá lâu.</w:t>
      </w:r>
    </w:p>
    <w:p w14:paraId="6B47628A" w14:textId="379FC0EA" w:rsidR="00440954" w:rsidRPr="000C05B5" w:rsidRDefault="00440954" w:rsidP="001F035A">
      <w:pPr>
        <w:spacing w:after="0" w:line="240" w:lineRule="auto"/>
        <w:jc w:val="both"/>
        <w:rPr>
          <w:rFonts w:ascii="Times New Roman" w:eastAsia="Times New Roman" w:hAnsi="Times New Roman" w:cs="Times New Roman"/>
          <w:color w:val="1C1E21"/>
          <w:kern w:val="0"/>
          <w:sz w:val="26"/>
          <w:szCs w:val="26"/>
          <w14:ligatures w14:val="none"/>
        </w:rPr>
      </w:pPr>
      <w:r w:rsidRPr="000C05B5">
        <w:rPr>
          <w:rFonts w:ascii="Times New Roman" w:eastAsia="Times New Roman" w:hAnsi="Times New Roman" w:cs="Times New Roman"/>
          <w:b/>
          <w:bCs/>
          <w:color w:val="1C1E21"/>
          <w:kern w:val="0"/>
          <w:sz w:val="26"/>
          <w:szCs w:val="26"/>
          <w14:ligatures w14:val="none"/>
        </w:rPr>
        <w:t xml:space="preserve">Câu 7 : </w:t>
      </w:r>
      <w:r w:rsidRPr="000C05B5">
        <w:rPr>
          <w:rFonts w:ascii="Times New Roman" w:eastAsia="Times New Roman" w:hAnsi="Times New Roman" w:cs="Times New Roman"/>
          <w:color w:val="1C1E21"/>
          <w:kern w:val="0"/>
          <w:sz w:val="26"/>
          <w:szCs w:val="26"/>
          <w14:ligatures w14:val="none"/>
        </w:rPr>
        <w:t>Mô tả và nêu ưu điểm, nhược điểm của từng giải thuật định thời ? FCFS, SJF, SRTF, RR, Priority Scheduling, HRRN, MQ, MFQ.</w:t>
      </w:r>
      <w:r w:rsidR="002054D1">
        <w:rPr>
          <w:rFonts w:ascii="Times New Roman" w:eastAsia="Times New Roman" w:hAnsi="Times New Roman" w:cs="Times New Roman"/>
          <w:color w:val="1C1E21"/>
          <w:kern w:val="0"/>
          <w:sz w:val="26"/>
          <w:szCs w:val="26"/>
          <w14:ligatures w14:val="none"/>
        </w:rPr>
        <w:t xml:space="preserve"> Chỉ có FCFS thì không có priority, còn lại thì</w:t>
      </w:r>
      <w:r w:rsidR="00FC048E">
        <w:rPr>
          <w:rFonts w:ascii="Times New Roman" w:eastAsia="Times New Roman" w:hAnsi="Times New Roman" w:cs="Times New Roman"/>
          <w:color w:val="1C1E21"/>
          <w:kern w:val="0"/>
          <w:sz w:val="26"/>
          <w:szCs w:val="26"/>
          <w14:ligatures w14:val="none"/>
        </w:rPr>
        <w:t xml:space="preserve"> đều có priority</w:t>
      </w:r>
      <w:ins w:id="1" w:author="Microsoft Word" w:date="2024-04-12T09:17:00Z">
        <w:r w:rsidR="00881B47">
          <w:rPr>
            <w:rFonts w:ascii="Times New Roman" w:eastAsia="Times New Roman" w:hAnsi="Times New Roman" w:cs="Times New Roman"/>
            <w:color w:val="1C1E21"/>
            <w:kern w:val="0"/>
            <w:sz w:val="26"/>
            <w:szCs w:val="26"/>
            <w14:ligatures w14:val="none"/>
          </w:rPr>
          <w:t>. Người ta sử dụng FC Queue nhiều nhất</w:t>
        </w:r>
        <w:r w:rsidR="00BD2BBD">
          <w:rPr>
            <w:rFonts w:ascii="Times New Roman" w:eastAsia="Times New Roman" w:hAnsi="Times New Roman" w:cs="Times New Roman"/>
            <w:color w:val="1C1E21"/>
            <w:kern w:val="0"/>
            <w:sz w:val="26"/>
            <w:szCs w:val="26"/>
            <w14:ligatures w14:val="none"/>
          </w:rPr>
          <w:t xml:space="preserve"> (tương đối)</w:t>
        </w:r>
      </w:ins>
    </w:p>
    <w:p w14:paraId="2C9C2FE9" w14:textId="77777777" w:rsidR="00440954" w:rsidRPr="000C05B5" w:rsidRDefault="00440954" w:rsidP="001F035A">
      <w:pPr>
        <w:spacing w:after="0" w:line="240" w:lineRule="auto"/>
        <w:jc w:val="both"/>
        <w:rPr>
          <w:rFonts w:ascii="Times New Roman" w:eastAsia="Times New Roman" w:hAnsi="Times New Roman" w:cs="Times New Roman"/>
          <w:color w:val="1C1E21"/>
          <w:kern w:val="0"/>
          <w:sz w:val="26"/>
          <w:szCs w:val="26"/>
          <w14:ligatures w14:val="none"/>
        </w:rPr>
      </w:pPr>
      <w:r w:rsidRPr="000C05B5">
        <w:rPr>
          <w:rFonts w:ascii="Times New Roman" w:eastAsia="Times New Roman" w:hAnsi="Times New Roman" w:cs="Times New Roman"/>
          <w:b/>
          <w:bCs/>
          <w:color w:val="1C1E21"/>
          <w:kern w:val="0"/>
          <w:sz w:val="26"/>
          <w:szCs w:val="26"/>
          <w14:ligatures w14:val="none"/>
        </w:rPr>
        <w:t>FCFS :</w:t>
      </w:r>
    </w:p>
    <w:p w14:paraId="7EE6C725" w14:textId="77777777" w:rsidR="00440954" w:rsidRPr="000C05B5" w:rsidRDefault="00440954" w:rsidP="001F035A">
      <w:pPr>
        <w:numPr>
          <w:ilvl w:val="0"/>
          <w:numId w:val="36"/>
        </w:numPr>
        <w:spacing w:after="0" w:line="240" w:lineRule="auto"/>
        <w:jc w:val="both"/>
        <w:rPr>
          <w:rFonts w:ascii="Times New Roman" w:eastAsia="Times New Roman" w:hAnsi="Times New Roman" w:cs="Times New Roman"/>
          <w:color w:val="1C1E21"/>
          <w:kern w:val="0"/>
          <w:sz w:val="26"/>
          <w:szCs w:val="26"/>
          <w14:ligatures w14:val="none"/>
        </w:rPr>
      </w:pPr>
      <w:r w:rsidRPr="000C05B5">
        <w:rPr>
          <w:rFonts w:ascii="Times New Roman" w:eastAsia="Times New Roman" w:hAnsi="Times New Roman" w:cs="Times New Roman"/>
          <w:color w:val="1C1E21"/>
          <w:kern w:val="0"/>
          <w:sz w:val="26"/>
          <w:szCs w:val="26"/>
          <w14:ligatures w14:val="none"/>
        </w:rPr>
        <w:t xml:space="preserve">Mô tả : </w:t>
      </w:r>
    </w:p>
    <w:p w14:paraId="7672DDE9" w14:textId="77777777" w:rsidR="00440954" w:rsidRPr="000C05B5" w:rsidRDefault="00440954" w:rsidP="001F035A">
      <w:pPr>
        <w:numPr>
          <w:ilvl w:val="1"/>
          <w:numId w:val="36"/>
        </w:numPr>
        <w:spacing w:after="0" w:line="240" w:lineRule="auto"/>
        <w:jc w:val="both"/>
        <w:rPr>
          <w:rFonts w:ascii="Times New Roman" w:eastAsia="Times New Roman" w:hAnsi="Times New Roman" w:cs="Times New Roman"/>
          <w:color w:val="1C1E21"/>
          <w:kern w:val="0"/>
          <w:sz w:val="26"/>
          <w:szCs w:val="26"/>
          <w14:ligatures w14:val="none"/>
        </w:rPr>
      </w:pPr>
      <w:r w:rsidRPr="000C05B5">
        <w:rPr>
          <w:rFonts w:ascii="Times New Roman" w:eastAsia="Times New Roman" w:hAnsi="Times New Roman" w:cs="Times New Roman"/>
          <w:color w:val="1C1E21"/>
          <w:kern w:val="0"/>
          <w:sz w:val="26"/>
          <w:szCs w:val="26"/>
          <w14:ligatures w14:val="none"/>
        </w:rPr>
        <w:t xml:space="preserve">Cơ chế thực thi : </w:t>
      </w:r>
    </w:p>
    <w:p w14:paraId="2FB81D12" w14:textId="77777777" w:rsidR="00440954" w:rsidRPr="000C05B5" w:rsidRDefault="00440954" w:rsidP="001F035A">
      <w:pPr>
        <w:numPr>
          <w:ilvl w:val="2"/>
          <w:numId w:val="36"/>
        </w:numPr>
        <w:spacing w:after="0" w:line="240" w:lineRule="auto"/>
        <w:jc w:val="both"/>
        <w:rPr>
          <w:rFonts w:ascii="Times New Roman" w:eastAsia="Times New Roman" w:hAnsi="Times New Roman" w:cs="Times New Roman"/>
          <w:color w:val="1C1E21"/>
          <w:kern w:val="0"/>
          <w:sz w:val="26"/>
          <w:szCs w:val="26"/>
          <w14:ligatures w14:val="none"/>
        </w:rPr>
      </w:pPr>
      <w:r w:rsidRPr="000C05B5">
        <w:rPr>
          <w:rFonts w:ascii="Times New Roman" w:eastAsia="Times New Roman" w:hAnsi="Times New Roman" w:cs="Times New Roman"/>
          <w:color w:val="1C1E21"/>
          <w:kern w:val="0"/>
          <w:sz w:val="26"/>
          <w:szCs w:val="26"/>
          <w14:ligatures w14:val="none"/>
        </w:rPr>
        <w:t>Tiến trình nào yêu cầu CPU trước sẽ được cấp phát trước.</w:t>
      </w:r>
    </w:p>
    <w:p w14:paraId="454004E5" w14:textId="77777777" w:rsidR="00440954" w:rsidRPr="000C05B5" w:rsidRDefault="00440954" w:rsidP="001F035A">
      <w:pPr>
        <w:numPr>
          <w:ilvl w:val="2"/>
          <w:numId w:val="36"/>
        </w:numPr>
        <w:spacing w:after="0" w:line="240" w:lineRule="auto"/>
        <w:jc w:val="both"/>
        <w:rPr>
          <w:rFonts w:ascii="Times New Roman" w:eastAsia="Times New Roman" w:hAnsi="Times New Roman" w:cs="Times New Roman"/>
          <w:color w:val="1C1E21"/>
          <w:kern w:val="0"/>
          <w:sz w:val="26"/>
          <w:szCs w:val="26"/>
          <w14:ligatures w14:val="none"/>
        </w:rPr>
      </w:pPr>
      <w:r w:rsidRPr="000C05B5">
        <w:rPr>
          <w:rFonts w:ascii="Times New Roman" w:eastAsia="Times New Roman" w:hAnsi="Times New Roman" w:cs="Times New Roman"/>
          <w:color w:val="1C1E21"/>
          <w:kern w:val="0"/>
          <w:sz w:val="26"/>
          <w:szCs w:val="26"/>
          <w14:ligatures w14:val="none"/>
        </w:rPr>
        <w:t>Tiến trình sẽ thực thi đến khi kết thúc hoặc bị blocked do I/O.</w:t>
      </w:r>
    </w:p>
    <w:p w14:paraId="4408985D" w14:textId="77777777" w:rsidR="00440954" w:rsidRPr="000C05B5" w:rsidRDefault="00440954" w:rsidP="001F035A">
      <w:pPr>
        <w:numPr>
          <w:ilvl w:val="1"/>
          <w:numId w:val="36"/>
        </w:numPr>
        <w:spacing w:after="0" w:line="240" w:lineRule="auto"/>
        <w:jc w:val="both"/>
        <w:rPr>
          <w:rFonts w:ascii="Times New Roman" w:eastAsia="Times New Roman" w:hAnsi="Times New Roman" w:cs="Times New Roman"/>
          <w:color w:val="1C1E21"/>
          <w:kern w:val="0"/>
          <w:sz w:val="26"/>
          <w:szCs w:val="26"/>
          <w14:ligatures w14:val="none"/>
        </w:rPr>
      </w:pPr>
      <w:r w:rsidRPr="000C05B5">
        <w:rPr>
          <w:rFonts w:ascii="Times New Roman" w:eastAsia="Times New Roman" w:hAnsi="Times New Roman" w:cs="Times New Roman"/>
          <w:color w:val="1C1E21"/>
          <w:kern w:val="0"/>
          <w:sz w:val="26"/>
          <w:szCs w:val="26"/>
          <w14:ligatures w14:val="none"/>
        </w:rPr>
        <w:t>Chế độ quyết định : Non-Preemptive.</w:t>
      </w:r>
    </w:p>
    <w:p w14:paraId="18C9F317" w14:textId="77777777" w:rsidR="00440954" w:rsidRPr="000C05B5" w:rsidRDefault="00440954" w:rsidP="001F035A">
      <w:pPr>
        <w:numPr>
          <w:ilvl w:val="1"/>
          <w:numId w:val="36"/>
        </w:numPr>
        <w:spacing w:after="0" w:line="240" w:lineRule="auto"/>
        <w:jc w:val="both"/>
        <w:rPr>
          <w:rFonts w:ascii="Times New Roman" w:eastAsia="Times New Roman" w:hAnsi="Times New Roman" w:cs="Times New Roman"/>
          <w:color w:val="1C1E21"/>
          <w:kern w:val="0"/>
          <w:sz w:val="26"/>
          <w:szCs w:val="26"/>
          <w14:ligatures w14:val="none"/>
        </w:rPr>
      </w:pPr>
      <w:r w:rsidRPr="000C05B5">
        <w:rPr>
          <w:rFonts w:ascii="Times New Roman" w:eastAsia="Times New Roman" w:hAnsi="Times New Roman" w:cs="Times New Roman"/>
          <w:color w:val="1C1E21"/>
          <w:kern w:val="0"/>
          <w:sz w:val="26"/>
          <w:szCs w:val="26"/>
          <w14:ligatures w14:val="none"/>
        </w:rPr>
        <w:t>Hiện thực : Sử dụng hàng đợi FIFO.</w:t>
      </w:r>
    </w:p>
    <w:p w14:paraId="167F81E4" w14:textId="77777777" w:rsidR="00440954" w:rsidRPr="000C05B5" w:rsidRDefault="00440954" w:rsidP="001F035A">
      <w:pPr>
        <w:numPr>
          <w:ilvl w:val="2"/>
          <w:numId w:val="36"/>
        </w:numPr>
        <w:spacing w:after="0" w:line="240" w:lineRule="auto"/>
        <w:jc w:val="both"/>
        <w:rPr>
          <w:rFonts w:ascii="Times New Roman" w:eastAsia="Times New Roman" w:hAnsi="Times New Roman" w:cs="Times New Roman"/>
          <w:color w:val="1C1E21"/>
          <w:kern w:val="0"/>
          <w:sz w:val="26"/>
          <w:szCs w:val="26"/>
          <w14:ligatures w14:val="none"/>
        </w:rPr>
      </w:pPr>
      <w:r w:rsidRPr="000C05B5">
        <w:rPr>
          <w:rFonts w:ascii="Times New Roman" w:eastAsia="Times New Roman" w:hAnsi="Times New Roman" w:cs="Times New Roman"/>
          <w:color w:val="1C1E21"/>
          <w:kern w:val="0"/>
          <w:sz w:val="26"/>
          <w:szCs w:val="26"/>
          <w14:ligatures w14:val="none"/>
        </w:rPr>
        <w:t>Tiến trình đi vào được thêm vào cuối hàng đợi.</w:t>
      </w:r>
    </w:p>
    <w:p w14:paraId="34A6B4B6" w14:textId="77777777" w:rsidR="00440954" w:rsidRPr="000C05B5" w:rsidRDefault="00440954" w:rsidP="001F035A">
      <w:pPr>
        <w:numPr>
          <w:ilvl w:val="2"/>
          <w:numId w:val="36"/>
        </w:numPr>
        <w:spacing w:after="0" w:line="240" w:lineRule="auto"/>
        <w:jc w:val="both"/>
        <w:rPr>
          <w:rFonts w:ascii="Times New Roman" w:eastAsia="Times New Roman" w:hAnsi="Times New Roman" w:cs="Times New Roman"/>
          <w:color w:val="1C1E21"/>
          <w:kern w:val="0"/>
          <w:sz w:val="26"/>
          <w:szCs w:val="26"/>
          <w14:ligatures w14:val="none"/>
        </w:rPr>
      </w:pPr>
      <w:r w:rsidRPr="000C05B5">
        <w:rPr>
          <w:rFonts w:ascii="Times New Roman" w:eastAsia="Times New Roman" w:hAnsi="Times New Roman" w:cs="Times New Roman"/>
          <w:color w:val="1C1E21"/>
          <w:kern w:val="0"/>
          <w:sz w:val="26"/>
          <w:szCs w:val="26"/>
          <w14:ligatures w14:val="none"/>
        </w:rPr>
        <w:t>Tiến trình được lựa chọn để xử lý được lấy từ đầu của queue.</w:t>
      </w:r>
    </w:p>
    <w:p w14:paraId="7A6F7C63" w14:textId="77777777" w:rsidR="00440954" w:rsidRPr="000C05B5" w:rsidRDefault="00440954" w:rsidP="001F035A">
      <w:pPr>
        <w:numPr>
          <w:ilvl w:val="0"/>
          <w:numId w:val="36"/>
        </w:numPr>
        <w:spacing w:after="0" w:line="240" w:lineRule="auto"/>
        <w:jc w:val="both"/>
        <w:rPr>
          <w:rFonts w:ascii="Times New Roman" w:eastAsia="Times New Roman" w:hAnsi="Times New Roman" w:cs="Times New Roman"/>
          <w:color w:val="1C1E21"/>
          <w:kern w:val="0"/>
          <w:sz w:val="26"/>
          <w:szCs w:val="26"/>
          <w14:ligatures w14:val="none"/>
        </w:rPr>
      </w:pPr>
      <w:r w:rsidRPr="000C05B5">
        <w:rPr>
          <w:rFonts w:ascii="Times New Roman" w:eastAsia="Times New Roman" w:hAnsi="Times New Roman" w:cs="Times New Roman"/>
          <w:color w:val="1C1E21"/>
          <w:kern w:val="0"/>
          <w:sz w:val="26"/>
          <w:szCs w:val="26"/>
          <w14:ligatures w14:val="none"/>
        </w:rPr>
        <w:t xml:space="preserve">Ưu điểm : </w:t>
      </w:r>
    </w:p>
    <w:p w14:paraId="2203CCBD" w14:textId="77777777" w:rsidR="00440954" w:rsidRPr="000C05B5" w:rsidRDefault="00440954" w:rsidP="001F035A">
      <w:pPr>
        <w:numPr>
          <w:ilvl w:val="1"/>
          <w:numId w:val="36"/>
        </w:numPr>
        <w:spacing w:after="0" w:line="240" w:lineRule="auto"/>
        <w:jc w:val="both"/>
        <w:rPr>
          <w:rFonts w:ascii="Times New Roman" w:eastAsia="Times New Roman" w:hAnsi="Times New Roman" w:cs="Times New Roman"/>
          <w:color w:val="1C1E21"/>
          <w:kern w:val="0"/>
          <w:sz w:val="26"/>
          <w:szCs w:val="26"/>
          <w14:ligatures w14:val="none"/>
        </w:rPr>
      </w:pPr>
      <w:r w:rsidRPr="000C05B5">
        <w:rPr>
          <w:rFonts w:ascii="Times New Roman" w:eastAsia="Times New Roman" w:hAnsi="Times New Roman" w:cs="Times New Roman"/>
          <w:color w:val="1C1E21"/>
          <w:kern w:val="0"/>
          <w:sz w:val="26"/>
          <w:szCs w:val="26"/>
          <w14:ligatures w14:val="none"/>
        </w:rPr>
        <w:t>Sẽ không bị starvation.</w:t>
      </w:r>
    </w:p>
    <w:p w14:paraId="06D2425C" w14:textId="77777777" w:rsidR="00440954" w:rsidRPr="000C05B5" w:rsidRDefault="00440954" w:rsidP="001F035A">
      <w:pPr>
        <w:numPr>
          <w:ilvl w:val="1"/>
          <w:numId w:val="36"/>
        </w:numPr>
        <w:spacing w:after="0" w:line="240" w:lineRule="auto"/>
        <w:jc w:val="both"/>
        <w:rPr>
          <w:rFonts w:ascii="Times New Roman" w:eastAsia="Times New Roman" w:hAnsi="Times New Roman" w:cs="Times New Roman"/>
          <w:color w:val="1C1E21"/>
          <w:kern w:val="0"/>
          <w:sz w:val="26"/>
          <w:szCs w:val="26"/>
          <w14:ligatures w14:val="none"/>
        </w:rPr>
      </w:pPr>
      <w:r w:rsidRPr="000C05B5">
        <w:rPr>
          <w:rFonts w:ascii="Times New Roman" w:eastAsia="Times New Roman" w:hAnsi="Times New Roman" w:cs="Times New Roman"/>
          <w:color w:val="1C1E21"/>
          <w:kern w:val="0"/>
          <w:sz w:val="26"/>
          <w:szCs w:val="26"/>
          <w14:ligatures w14:val="none"/>
        </w:rPr>
        <w:t>Thuật toán này dễ cài đặt. Code đơn giản.</w:t>
      </w:r>
    </w:p>
    <w:p w14:paraId="4B4872C7" w14:textId="77777777" w:rsidR="00440954" w:rsidRPr="000C05B5" w:rsidRDefault="00440954" w:rsidP="001F035A">
      <w:pPr>
        <w:numPr>
          <w:ilvl w:val="0"/>
          <w:numId w:val="36"/>
        </w:numPr>
        <w:spacing w:after="0" w:line="240" w:lineRule="auto"/>
        <w:jc w:val="both"/>
        <w:rPr>
          <w:rFonts w:ascii="Times New Roman" w:eastAsia="Times New Roman" w:hAnsi="Times New Roman" w:cs="Times New Roman"/>
          <w:color w:val="1C1E21"/>
          <w:kern w:val="0"/>
          <w:sz w:val="26"/>
          <w:szCs w:val="26"/>
          <w14:ligatures w14:val="none"/>
        </w:rPr>
      </w:pPr>
      <w:r w:rsidRPr="000C05B5">
        <w:rPr>
          <w:rFonts w:ascii="Times New Roman" w:eastAsia="Times New Roman" w:hAnsi="Times New Roman" w:cs="Times New Roman"/>
          <w:color w:val="1C1E21"/>
          <w:kern w:val="0"/>
          <w:sz w:val="26"/>
          <w:szCs w:val="26"/>
          <w14:ligatures w14:val="none"/>
        </w:rPr>
        <w:t xml:space="preserve">Nhược điểm : </w:t>
      </w:r>
    </w:p>
    <w:p w14:paraId="35680E57" w14:textId="77777777" w:rsidR="00440954" w:rsidRPr="000C05B5" w:rsidRDefault="00440954" w:rsidP="001F035A">
      <w:pPr>
        <w:numPr>
          <w:ilvl w:val="1"/>
          <w:numId w:val="36"/>
        </w:numPr>
        <w:spacing w:after="0" w:line="240" w:lineRule="auto"/>
        <w:jc w:val="both"/>
        <w:rPr>
          <w:rFonts w:ascii="Times New Roman" w:eastAsia="Times New Roman" w:hAnsi="Times New Roman" w:cs="Times New Roman"/>
          <w:color w:val="1C1E21"/>
          <w:kern w:val="0"/>
          <w:sz w:val="26"/>
          <w:szCs w:val="26"/>
          <w14:ligatures w14:val="none"/>
        </w:rPr>
      </w:pPr>
      <w:r w:rsidRPr="000C05B5">
        <w:rPr>
          <w:rFonts w:ascii="Times New Roman" w:eastAsia="Times New Roman" w:hAnsi="Times New Roman" w:cs="Times New Roman"/>
          <w:color w:val="1C1E21"/>
          <w:kern w:val="0"/>
          <w:sz w:val="26"/>
          <w:szCs w:val="26"/>
          <w14:ligatures w14:val="none"/>
        </w:rPr>
        <w:t>Thời gian chờ trung bình của FCFS thường khá dài (VD : Một process có burst-time rất dài đến trước, khi đó các process có burst-time nhỏ sẽ phải chờ 1 khoảng thời gian rất lâu mới đến lượt thực thi).</w:t>
      </w:r>
    </w:p>
    <w:p w14:paraId="73FAF578" w14:textId="77777777" w:rsidR="00440954" w:rsidRPr="000C05B5" w:rsidRDefault="00440954" w:rsidP="001F035A">
      <w:pPr>
        <w:numPr>
          <w:ilvl w:val="1"/>
          <w:numId w:val="36"/>
        </w:numPr>
        <w:spacing w:after="0" w:line="240" w:lineRule="auto"/>
        <w:jc w:val="both"/>
        <w:rPr>
          <w:rFonts w:ascii="Times New Roman" w:eastAsia="Times New Roman" w:hAnsi="Times New Roman" w:cs="Times New Roman"/>
          <w:color w:val="1C1E21"/>
          <w:kern w:val="0"/>
          <w:sz w:val="26"/>
          <w:szCs w:val="26"/>
          <w14:ligatures w14:val="none"/>
        </w:rPr>
      </w:pPr>
      <w:r w:rsidRPr="000C05B5">
        <w:rPr>
          <w:rFonts w:ascii="Times New Roman" w:eastAsia="Times New Roman" w:hAnsi="Times New Roman" w:cs="Times New Roman"/>
          <w:color w:val="1C1E21"/>
          <w:kern w:val="0"/>
          <w:sz w:val="26"/>
          <w:szCs w:val="26"/>
          <w14:ligatures w14:val="none"/>
        </w:rPr>
        <w:t>Lãng phí thời gian do thời gian phần cứng trống khá nhiều (convoy effect).</w:t>
      </w:r>
    </w:p>
    <w:p w14:paraId="7DA802F0" w14:textId="77777777" w:rsidR="00440954" w:rsidRPr="000C05B5" w:rsidRDefault="00440954" w:rsidP="001F035A">
      <w:pPr>
        <w:numPr>
          <w:ilvl w:val="1"/>
          <w:numId w:val="36"/>
        </w:numPr>
        <w:spacing w:after="0" w:line="240" w:lineRule="auto"/>
        <w:jc w:val="both"/>
        <w:rPr>
          <w:rFonts w:ascii="Times New Roman" w:eastAsia="Times New Roman" w:hAnsi="Times New Roman" w:cs="Times New Roman"/>
          <w:color w:val="1C1E21"/>
          <w:kern w:val="0"/>
          <w:sz w:val="26"/>
          <w:szCs w:val="26"/>
          <w14:ligatures w14:val="none"/>
        </w:rPr>
      </w:pPr>
      <w:r w:rsidRPr="000C05B5">
        <w:rPr>
          <w:rFonts w:ascii="Times New Roman" w:eastAsia="Times New Roman" w:hAnsi="Times New Roman" w:cs="Times New Roman"/>
          <w:color w:val="1C1E21"/>
          <w:kern w:val="0"/>
          <w:sz w:val="26"/>
          <w:szCs w:val="26"/>
          <w14:ligatures w14:val="none"/>
        </w:rPr>
        <w:t xml:space="preserve">Non-preemptive. Sẽ không hoạt động tốt trong các hệ thống chia sẻ thời gian (time-sharing system) khi các user đều mong muốn được sử dụng CPU trong một khoảng thời gian và không muốn delay quá lâu. </w:t>
      </w:r>
    </w:p>
    <w:p w14:paraId="3185A541" w14:textId="77777777" w:rsidR="00440954" w:rsidRPr="000C05B5" w:rsidRDefault="00440954" w:rsidP="001F035A">
      <w:pPr>
        <w:spacing w:after="0" w:line="240" w:lineRule="auto"/>
        <w:jc w:val="both"/>
        <w:rPr>
          <w:rFonts w:ascii="Times New Roman" w:eastAsia="Times New Roman" w:hAnsi="Times New Roman" w:cs="Times New Roman"/>
          <w:color w:val="1C1E21"/>
          <w:kern w:val="0"/>
          <w:sz w:val="26"/>
          <w:szCs w:val="26"/>
          <w14:ligatures w14:val="none"/>
        </w:rPr>
      </w:pPr>
      <w:r w:rsidRPr="000C05B5">
        <w:rPr>
          <w:rFonts w:ascii="Times New Roman" w:eastAsia="Times New Roman" w:hAnsi="Times New Roman" w:cs="Times New Roman"/>
          <w:b/>
          <w:bCs/>
          <w:color w:val="1C1E21"/>
          <w:kern w:val="0"/>
          <w:sz w:val="26"/>
          <w:szCs w:val="26"/>
          <w14:ligatures w14:val="none"/>
        </w:rPr>
        <w:t>SJF :</w:t>
      </w:r>
    </w:p>
    <w:p w14:paraId="6F217006" w14:textId="77777777" w:rsidR="00440954" w:rsidRPr="000C05B5" w:rsidRDefault="00440954" w:rsidP="001F035A">
      <w:pPr>
        <w:numPr>
          <w:ilvl w:val="0"/>
          <w:numId w:val="37"/>
        </w:numPr>
        <w:spacing w:after="0" w:line="240" w:lineRule="auto"/>
        <w:jc w:val="both"/>
        <w:rPr>
          <w:rFonts w:ascii="Times New Roman" w:eastAsia="Times New Roman" w:hAnsi="Times New Roman" w:cs="Times New Roman"/>
          <w:color w:val="1C1E21"/>
          <w:kern w:val="0"/>
          <w:sz w:val="26"/>
          <w:szCs w:val="26"/>
          <w14:ligatures w14:val="none"/>
        </w:rPr>
      </w:pPr>
      <w:r w:rsidRPr="000C05B5">
        <w:rPr>
          <w:rFonts w:ascii="Times New Roman" w:eastAsia="Times New Roman" w:hAnsi="Times New Roman" w:cs="Times New Roman"/>
          <w:color w:val="1C1E21"/>
          <w:kern w:val="0"/>
          <w:sz w:val="26"/>
          <w:szCs w:val="26"/>
          <w14:ligatures w14:val="none"/>
        </w:rPr>
        <w:t xml:space="preserve">Mô tả : </w:t>
      </w:r>
    </w:p>
    <w:p w14:paraId="70D385F8" w14:textId="77777777" w:rsidR="00440954" w:rsidRPr="000C05B5" w:rsidRDefault="00440954" w:rsidP="001F035A">
      <w:pPr>
        <w:numPr>
          <w:ilvl w:val="1"/>
          <w:numId w:val="37"/>
        </w:numPr>
        <w:spacing w:after="0" w:line="240" w:lineRule="auto"/>
        <w:jc w:val="both"/>
        <w:rPr>
          <w:rFonts w:ascii="Times New Roman" w:eastAsia="Times New Roman" w:hAnsi="Times New Roman" w:cs="Times New Roman"/>
          <w:color w:val="1C1E21"/>
          <w:kern w:val="0"/>
          <w:sz w:val="26"/>
          <w:szCs w:val="26"/>
          <w14:ligatures w14:val="none"/>
        </w:rPr>
      </w:pPr>
      <w:r w:rsidRPr="000C05B5">
        <w:rPr>
          <w:rFonts w:ascii="Times New Roman" w:eastAsia="Times New Roman" w:hAnsi="Times New Roman" w:cs="Times New Roman"/>
          <w:color w:val="1C1E21"/>
          <w:kern w:val="0"/>
          <w:sz w:val="26"/>
          <w:szCs w:val="26"/>
          <w14:ligatures w14:val="none"/>
        </w:rPr>
        <w:t xml:space="preserve">Cơ chế thực thi : </w:t>
      </w:r>
    </w:p>
    <w:p w14:paraId="7DC77B98" w14:textId="77777777" w:rsidR="00440954" w:rsidRPr="000C05B5" w:rsidRDefault="00440954" w:rsidP="001F035A">
      <w:pPr>
        <w:numPr>
          <w:ilvl w:val="2"/>
          <w:numId w:val="37"/>
        </w:numPr>
        <w:spacing w:after="0" w:line="240" w:lineRule="auto"/>
        <w:jc w:val="both"/>
        <w:rPr>
          <w:rFonts w:ascii="Times New Roman" w:eastAsia="Times New Roman" w:hAnsi="Times New Roman" w:cs="Times New Roman"/>
          <w:color w:val="1C1E21"/>
          <w:kern w:val="0"/>
          <w:sz w:val="26"/>
          <w:szCs w:val="26"/>
          <w14:ligatures w14:val="none"/>
        </w:rPr>
      </w:pPr>
      <w:r w:rsidRPr="000C05B5">
        <w:rPr>
          <w:rFonts w:ascii="Times New Roman" w:eastAsia="Times New Roman" w:hAnsi="Times New Roman" w:cs="Times New Roman"/>
          <w:color w:val="1C1E21"/>
          <w:kern w:val="0"/>
          <w:sz w:val="26"/>
          <w:szCs w:val="26"/>
          <w14:ligatures w14:val="none"/>
        </w:rPr>
        <w:t>Định thời công việc ngắn nhất trước (Burst-time nhỏ nhất).</w:t>
      </w:r>
    </w:p>
    <w:p w14:paraId="68DD63D6" w14:textId="77777777" w:rsidR="00440954" w:rsidRPr="000C05B5" w:rsidRDefault="00440954" w:rsidP="001F035A">
      <w:pPr>
        <w:numPr>
          <w:ilvl w:val="2"/>
          <w:numId w:val="37"/>
        </w:numPr>
        <w:spacing w:after="0" w:line="240" w:lineRule="auto"/>
        <w:jc w:val="both"/>
        <w:rPr>
          <w:rFonts w:ascii="Times New Roman" w:eastAsia="Times New Roman" w:hAnsi="Times New Roman" w:cs="Times New Roman"/>
          <w:color w:val="1C1E21"/>
          <w:kern w:val="0"/>
          <w:sz w:val="26"/>
          <w:szCs w:val="26"/>
          <w14:ligatures w14:val="none"/>
        </w:rPr>
      </w:pPr>
      <w:r w:rsidRPr="000C05B5">
        <w:rPr>
          <w:rFonts w:ascii="Times New Roman" w:eastAsia="Times New Roman" w:hAnsi="Times New Roman" w:cs="Times New Roman"/>
          <w:color w:val="1C1E21"/>
          <w:kern w:val="0"/>
          <w:sz w:val="26"/>
          <w:szCs w:val="26"/>
          <w14:ligatures w14:val="none"/>
        </w:rPr>
        <w:t>Khi CPU được tự do, nó sẽ cấp phát cho tiến trình nào yêu cầu ít thời gian nhất để kết thúc (burst-time nhỏ nhất).</w:t>
      </w:r>
    </w:p>
    <w:p w14:paraId="104BFF0F" w14:textId="77777777" w:rsidR="00440954" w:rsidRPr="000C05B5" w:rsidRDefault="00440954" w:rsidP="001F035A">
      <w:pPr>
        <w:numPr>
          <w:ilvl w:val="2"/>
          <w:numId w:val="37"/>
        </w:numPr>
        <w:spacing w:after="0" w:line="240" w:lineRule="auto"/>
        <w:jc w:val="both"/>
        <w:rPr>
          <w:rFonts w:ascii="Times New Roman" w:eastAsia="Times New Roman" w:hAnsi="Times New Roman" w:cs="Times New Roman"/>
          <w:color w:val="1C1E21"/>
          <w:kern w:val="0"/>
          <w:sz w:val="26"/>
          <w:szCs w:val="26"/>
          <w14:ligatures w14:val="none"/>
        </w:rPr>
      </w:pPr>
      <w:r w:rsidRPr="000C05B5">
        <w:rPr>
          <w:rFonts w:ascii="Times New Roman" w:eastAsia="Times New Roman" w:hAnsi="Times New Roman" w:cs="Times New Roman"/>
          <w:color w:val="1C1E21"/>
          <w:kern w:val="0"/>
          <w:sz w:val="26"/>
          <w:szCs w:val="26"/>
          <w14:ligatures w14:val="none"/>
        </w:rPr>
        <w:t>Burst-time có được từ việc dự đoán, dựa vào các lần chạy trước của tiến trình.</w:t>
      </w:r>
    </w:p>
    <w:p w14:paraId="4E848EA8" w14:textId="77777777" w:rsidR="00440954" w:rsidRPr="000C05B5" w:rsidRDefault="00440954" w:rsidP="001F035A">
      <w:pPr>
        <w:numPr>
          <w:ilvl w:val="2"/>
          <w:numId w:val="37"/>
        </w:numPr>
        <w:spacing w:after="0" w:line="240" w:lineRule="auto"/>
        <w:jc w:val="both"/>
        <w:rPr>
          <w:rFonts w:ascii="Times New Roman" w:eastAsia="Times New Roman" w:hAnsi="Times New Roman" w:cs="Times New Roman"/>
          <w:color w:val="1C1E21"/>
          <w:kern w:val="0"/>
          <w:sz w:val="26"/>
          <w:szCs w:val="26"/>
          <w14:ligatures w14:val="none"/>
        </w:rPr>
      </w:pPr>
      <w:r w:rsidRPr="000C05B5">
        <w:rPr>
          <w:rFonts w:ascii="Times New Roman" w:eastAsia="Times New Roman" w:hAnsi="Times New Roman" w:cs="Times New Roman"/>
          <w:color w:val="1C1E21"/>
          <w:kern w:val="0"/>
          <w:sz w:val="26"/>
          <w:szCs w:val="26"/>
          <w14:ligatures w14:val="none"/>
        </w:rPr>
        <w:t>Nếu có 2 tiến trình cùng Burst-time, tiến trình nào vào hàng đợi trước sẽ được chạy trước (không xét độ ưu tiên).</w:t>
      </w:r>
    </w:p>
    <w:p w14:paraId="4E61A350" w14:textId="77777777" w:rsidR="00440954" w:rsidRPr="000C05B5" w:rsidRDefault="00440954" w:rsidP="001F035A">
      <w:pPr>
        <w:numPr>
          <w:ilvl w:val="1"/>
          <w:numId w:val="37"/>
        </w:numPr>
        <w:spacing w:after="0" w:line="240" w:lineRule="auto"/>
        <w:jc w:val="both"/>
        <w:rPr>
          <w:rFonts w:ascii="Times New Roman" w:eastAsia="Times New Roman" w:hAnsi="Times New Roman" w:cs="Times New Roman"/>
          <w:color w:val="1C1E21"/>
          <w:kern w:val="0"/>
          <w:sz w:val="26"/>
          <w:szCs w:val="26"/>
          <w14:ligatures w14:val="none"/>
        </w:rPr>
      </w:pPr>
      <w:r w:rsidRPr="000C05B5">
        <w:rPr>
          <w:rFonts w:ascii="Times New Roman" w:eastAsia="Times New Roman" w:hAnsi="Times New Roman" w:cs="Times New Roman"/>
          <w:color w:val="1C1E21"/>
          <w:kern w:val="0"/>
          <w:sz w:val="26"/>
          <w:szCs w:val="26"/>
          <w14:ligatures w14:val="none"/>
        </w:rPr>
        <w:t xml:space="preserve">Chế độ quyết định : Non-Preemptive. </w:t>
      </w:r>
    </w:p>
    <w:p w14:paraId="12C31D91" w14:textId="77777777" w:rsidR="00440954" w:rsidRPr="000C05B5" w:rsidRDefault="00440954" w:rsidP="001F035A">
      <w:pPr>
        <w:numPr>
          <w:ilvl w:val="0"/>
          <w:numId w:val="37"/>
        </w:numPr>
        <w:spacing w:after="0" w:line="240" w:lineRule="auto"/>
        <w:jc w:val="both"/>
        <w:rPr>
          <w:rFonts w:ascii="Times New Roman" w:eastAsia="Times New Roman" w:hAnsi="Times New Roman" w:cs="Times New Roman"/>
          <w:color w:val="1C1E21"/>
          <w:kern w:val="0"/>
          <w:sz w:val="26"/>
          <w:szCs w:val="26"/>
          <w14:ligatures w14:val="none"/>
        </w:rPr>
      </w:pPr>
      <w:r w:rsidRPr="000C05B5">
        <w:rPr>
          <w:rFonts w:ascii="Times New Roman" w:eastAsia="Times New Roman" w:hAnsi="Times New Roman" w:cs="Times New Roman"/>
          <w:color w:val="1C1E21"/>
          <w:kern w:val="0"/>
          <w:sz w:val="26"/>
          <w:szCs w:val="26"/>
          <w14:ligatures w14:val="none"/>
        </w:rPr>
        <w:t>Ưu điểm : Tối ưu. Cho thời gian chờ đợi trung bình tối thiểu với một tập tiến trình cho trước.</w:t>
      </w:r>
    </w:p>
    <w:p w14:paraId="6251ED8F" w14:textId="77777777" w:rsidR="00440954" w:rsidRPr="000C05B5" w:rsidRDefault="00440954" w:rsidP="001F035A">
      <w:pPr>
        <w:numPr>
          <w:ilvl w:val="0"/>
          <w:numId w:val="37"/>
        </w:numPr>
        <w:spacing w:after="0" w:line="240" w:lineRule="auto"/>
        <w:jc w:val="both"/>
        <w:rPr>
          <w:rFonts w:ascii="Times New Roman" w:eastAsia="Times New Roman" w:hAnsi="Times New Roman" w:cs="Times New Roman"/>
          <w:color w:val="1C1E21"/>
          <w:kern w:val="0"/>
          <w:sz w:val="26"/>
          <w:szCs w:val="26"/>
          <w14:ligatures w14:val="none"/>
        </w:rPr>
      </w:pPr>
      <w:r w:rsidRPr="000C05B5">
        <w:rPr>
          <w:rFonts w:ascii="Times New Roman" w:eastAsia="Times New Roman" w:hAnsi="Times New Roman" w:cs="Times New Roman"/>
          <w:color w:val="1C1E21"/>
          <w:kern w:val="0"/>
          <w:sz w:val="26"/>
          <w:szCs w:val="26"/>
          <w14:ligatures w14:val="none"/>
        </w:rPr>
        <w:lastRenderedPageBreak/>
        <w:t xml:space="preserve">Nhược điểm : </w:t>
      </w:r>
    </w:p>
    <w:p w14:paraId="7C137564" w14:textId="77777777" w:rsidR="00440954" w:rsidRPr="000C05B5" w:rsidRDefault="00440954" w:rsidP="001F035A">
      <w:pPr>
        <w:numPr>
          <w:ilvl w:val="1"/>
          <w:numId w:val="37"/>
        </w:numPr>
        <w:spacing w:after="0" w:line="240" w:lineRule="auto"/>
        <w:jc w:val="both"/>
        <w:rPr>
          <w:rFonts w:ascii="Times New Roman" w:eastAsia="Times New Roman" w:hAnsi="Times New Roman" w:cs="Times New Roman"/>
          <w:color w:val="1C1E21"/>
          <w:kern w:val="0"/>
          <w:sz w:val="26"/>
          <w:szCs w:val="26"/>
          <w14:ligatures w14:val="none"/>
        </w:rPr>
      </w:pPr>
      <w:r w:rsidRPr="000C05B5">
        <w:rPr>
          <w:rFonts w:ascii="Times New Roman" w:eastAsia="Times New Roman" w:hAnsi="Times New Roman" w:cs="Times New Roman"/>
          <w:color w:val="1C1E21"/>
          <w:kern w:val="0"/>
          <w:sz w:val="26"/>
          <w:szCs w:val="26"/>
          <w14:ligatures w14:val="none"/>
        </w:rPr>
        <w:t>Cần phải ước lượng thời gian cần CPU tiếp theo của process (Burst time).</w:t>
      </w:r>
    </w:p>
    <w:p w14:paraId="118B737E" w14:textId="77777777" w:rsidR="00440954" w:rsidRPr="000C05B5" w:rsidRDefault="00440954" w:rsidP="001F035A">
      <w:pPr>
        <w:numPr>
          <w:ilvl w:val="1"/>
          <w:numId w:val="37"/>
        </w:numPr>
        <w:spacing w:after="0" w:line="240" w:lineRule="auto"/>
        <w:jc w:val="both"/>
        <w:rPr>
          <w:rFonts w:ascii="Times New Roman" w:eastAsia="Times New Roman" w:hAnsi="Times New Roman" w:cs="Times New Roman"/>
          <w:color w:val="1C1E21"/>
          <w:kern w:val="0"/>
          <w:sz w:val="26"/>
          <w:szCs w:val="26"/>
          <w14:ligatures w14:val="none"/>
        </w:rPr>
      </w:pPr>
      <w:r w:rsidRPr="000C05B5">
        <w:rPr>
          <w:rFonts w:ascii="Times New Roman" w:eastAsia="Times New Roman" w:hAnsi="Times New Roman" w:cs="Times New Roman"/>
          <w:color w:val="1C1E21"/>
          <w:kern w:val="0"/>
          <w:sz w:val="26"/>
          <w:szCs w:val="26"/>
          <w14:ligatures w14:val="none"/>
        </w:rPr>
        <w:t>Có thể xảy ra starvation nếu số lượng process có burst time nhỏ cần được thực thi quá nhiều.</w:t>
      </w:r>
    </w:p>
    <w:p w14:paraId="2DDA6D7C" w14:textId="77777777" w:rsidR="00440954" w:rsidRPr="000C05B5" w:rsidRDefault="00440954" w:rsidP="001F035A">
      <w:pPr>
        <w:spacing w:after="0" w:line="240" w:lineRule="auto"/>
        <w:jc w:val="both"/>
        <w:rPr>
          <w:rFonts w:ascii="Times New Roman" w:eastAsia="Times New Roman" w:hAnsi="Times New Roman" w:cs="Times New Roman"/>
          <w:color w:val="1C1E21"/>
          <w:kern w:val="0"/>
          <w:sz w:val="26"/>
          <w:szCs w:val="26"/>
          <w14:ligatures w14:val="none"/>
        </w:rPr>
      </w:pPr>
      <w:r w:rsidRPr="000C05B5">
        <w:rPr>
          <w:rFonts w:ascii="Times New Roman" w:eastAsia="Times New Roman" w:hAnsi="Times New Roman" w:cs="Times New Roman"/>
          <w:b/>
          <w:bCs/>
          <w:color w:val="1C1E21"/>
          <w:kern w:val="0"/>
          <w:sz w:val="26"/>
          <w:szCs w:val="26"/>
          <w14:ligatures w14:val="none"/>
        </w:rPr>
        <w:t xml:space="preserve">SRTF : </w:t>
      </w:r>
    </w:p>
    <w:p w14:paraId="2FA6F72E" w14:textId="77777777" w:rsidR="00440954" w:rsidRPr="000C05B5" w:rsidRDefault="00440954" w:rsidP="001F035A">
      <w:pPr>
        <w:numPr>
          <w:ilvl w:val="0"/>
          <w:numId w:val="38"/>
        </w:numPr>
        <w:spacing w:after="0" w:line="240" w:lineRule="auto"/>
        <w:jc w:val="both"/>
        <w:rPr>
          <w:rFonts w:ascii="Times New Roman" w:eastAsia="Times New Roman" w:hAnsi="Times New Roman" w:cs="Times New Roman"/>
          <w:color w:val="1C1E21"/>
          <w:kern w:val="0"/>
          <w:sz w:val="26"/>
          <w:szCs w:val="26"/>
          <w14:ligatures w14:val="none"/>
        </w:rPr>
      </w:pPr>
      <w:r w:rsidRPr="000C05B5">
        <w:rPr>
          <w:rFonts w:ascii="Times New Roman" w:eastAsia="Times New Roman" w:hAnsi="Times New Roman" w:cs="Times New Roman"/>
          <w:color w:val="1C1E21"/>
          <w:kern w:val="0"/>
          <w:sz w:val="26"/>
          <w:szCs w:val="26"/>
          <w14:ligatures w14:val="none"/>
        </w:rPr>
        <w:t>Mô tả :</w:t>
      </w:r>
    </w:p>
    <w:p w14:paraId="33655DFA" w14:textId="77777777" w:rsidR="00440954" w:rsidRPr="000C05B5" w:rsidRDefault="00440954" w:rsidP="001F035A">
      <w:pPr>
        <w:numPr>
          <w:ilvl w:val="1"/>
          <w:numId w:val="38"/>
        </w:numPr>
        <w:spacing w:after="0" w:line="240" w:lineRule="auto"/>
        <w:jc w:val="both"/>
        <w:rPr>
          <w:rFonts w:ascii="Times New Roman" w:eastAsia="Times New Roman" w:hAnsi="Times New Roman" w:cs="Times New Roman"/>
          <w:color w:val="1C1E21"/>
          <w:kern w:val="0"/>
          <w:sz w:val="26"/>
          <w:szCs w:val="26"/>
          <w14:ligatures w14:val="none"/>
        </w:rPr>
      </w:pPr>
      <w:r w:rsidRPr="000C05B5">
        <w:rPr>
          <w:rFonts w:ascii="Times New Roman" w:eastAsia="Times New Roman" w:hAnsi="Times New Roman" w:cs="Times New Roman"/>
          <w:color w:val="1C1E21"/>
          <w:kern w:val="0"/>
          <w:sz w:val="26"/>
          <w:szCs w:val="26"/>
          <w14:ligatures w14:val="none"/>
        </w:rPr>
        <w:t xml:space="preserve">Cơ chế thực thi : </w:t>
      </w:r>
    </w:p>
    <w:p w14:paraId="52D3177C" w14:textId="77777777" w:rsidR="00440954" w:rsidRPr="000C05B5" w:rsidRDefault="00440954" w:rsidP="001F035A">
      <w:pPr>
        <w:numPr>
          <w:ilvl w:val="2"/>
          <w:numId w:val="38"/>
        </w:numPr>
        <w:spacing w:after="0" w:line="240" w:lineRule="auto"/>
        <w:jc w:val="both"/>
        <w:rPr>
          <w:rFonts w:ascii="Times New Roman" w:eastAsia="Times New Roman" w:hAnsi="Times New Roman" w:cs="Times New Roman"/>
          <w:color w:val="1C1E21"/>
          <w:kern w:val="0"/>
          <w:sz w:val="26"/>
          <w:szCs w:val="26"/>
          <w14:ligatures w14:val="none"/>
        </w:rPr>
      </w:pPr>
      <w:r w:rsidRPr="000C05B5">
        <w:rPr>
          <w:rFonts w:ascii="Times New Roman" w:eastAsia="Times New Roman" w:hAnsi="Times New Roman" w:cs="Times New Roman"/>
          <w:color w:val="1C1E21"/>
          <w:kern w:val="0"/>
          <w:sz w:val="26"/>
          <w:szCs w:val="26"/>
          <w14:ligatures w14:val="none"/>
        </w:rPr>
        <w:t>(Tương tự SJF).</w:t>
      </w:r>
    </w:p>
    <w:p w14:paraId="0738DDD2" w14:textId="77777777" w:rsidR="00440954" w:rsidRPr="000C05B5" w:rsidRDefault="00440954" w:rsidP="001F035A">
      <w:pPr>
        <w:numPr>
          <w:ilvl w:val="2"/>
          <w:numId w:val="38"/>
        </w:numPr>
        <w:spacing w:after="0" w:line="240" w:lineRule="auto"/>
        <w:jc w:val="both"/>
        <w:rPr>
          <w:rFonts w:ascii="Times New Roman" w:eastAsia="Times New Roman" w:hAnsi="Times New Roman" w:cs="Times New Roman"/>
          <w:color w:val="1C1E21"/>
          <w:kern w:val="0"/>
          <w:sz w:val="26"/>
          <w:szCs w:val="26"/>
          <w14:ligatures w14:val="none"/>
        </w:rPr>
      </w:pPr>
      <w:r w:rsidRPr="000C05B5">
        <w:rPr>
          <w:rFonts w:ascii="Times New Roman" w:eastAsia="Times New Roman" w:hAnsi="Times New Roman" w:cs="Times New Roman"/>
          <w:color w:val="1C1E21"/>
          <w:kern w:val="0"/>
          <w:sz w:val="26"/>
          <w:szCs w:val="26"/>
          <w14:ligatures w14:val="none"/>
        </w:rPr>
        <w:t xml:space="preserve">Nếu một tiến trình mới được đưa vào danh sách với chiều dài sử dụng CPU cho lần tiếp theo </w:t>
      </w:r>
      <w:r w:rsidRPr="000C05B5">
        <w:rPr>
          <w:rFonts w:ascii="Times New Roman" w:eastAsia="Times New Roman" w:hAnsi="Times New Roman" w:cs="Times New Roman"/>
          <w:b/>
          <w:bCs/>
          <w:color w:val="1C1E21"/>
          <w:kern w:val="0"/>
          <w:sz w:val="26"/>
          <w:szCs w:val="26"/>
          <w14:ligatures w14:val="none"/>
        </w:rPr>
        <w:t xml:space="preserve">nhỏ hơn </w:t>
      </w:r>
      <w:r w:rsidRPr="000C05B5">
        <w:rPr>
          <w:rFonts w:ascii="Times New Roman" w:eastAsia="Times New Roman" w:hAnsi="Times New Roman" w:cs="Times New Roman"/>
          <w:color w:val="1C1E21"/>
          <w:kern w:val="0"/>
          <w:sz w:val="26"/>
          <w:szCs w:val="26"/>
          <w14:ligatures w14:val="none"/>
        </w:rPr>
        <w:t xml:space="preserve">(lưu ý, chỉ </w:t>
      </w:r>
      <w:r w:rsidRPr="000C05B5">
        <w:rPr>
          <w:rFonts w:ascii="Times New Roman" w:eastAsia="Times New Roman" w:hAnsi="Times New Roman" w:cs="Times New Roman"/>
          <w:b/>
          <w:bCs/>
          <w:color w:val="1C1E21"/>
          <w:kern w:val="0"/>
          <w:sz w:val="26"/>
          <w:szCs w:val="26"/>
          <w14:ligatures w14:val="none"/>
        </w:rPr>
        <w:t xml:space="preserve">nhỏ hơn, </w:t>
      </w:r>
      <w:r w:rsidRPr="000C05B5">
        <w:rPr>
          <w:rFonts w:ascii="Times New Roman" w:eastAsia="Times New Roman" w:hAnsi="Times New Roman" w:cs="Times New Roman"/>
          <w:color w:val="1C1E21"/>
          <w:kern w:val="0"/>
          <w:sz w:val="26"/>
          <w:szCs w:val="26"/>
          <w14:ligatures w14:val="none"/>
        </w:rPr>
        <w:t>nếu burst-time bằng thì không preempt) thời gian còn lại của tiến trình đang xử lý, nó sẽ dừng hoạt động tiến trình hiện hành (</w:t>
      </w:r>
      <w:r w:rsidRPr="000C05B5">
        <w:rPr>
          <w:rFonts w:ascii="Times New Roman" w:eastAsia="Times New Roman" w:hAnsi="Times New Roman" w:cs="Times New Roman"/>
          <w:b/>
          <w:bCs/>
          <w:color w:val="1C1E21"/>
          <w:kern w:val="0"/>
          <w:sz w:val="26"/>
          <w:szCs w:val="26"/>
          <w14:ligatures w14:val="none"/>
        </w:rPr>
        <w:t>preempt</w:t>
      </w:r>
      <w:r w:rsidRPr="000C05B5">
        <w:rPr>
          <w:rFonts w:ascii="Times New Roman" w:eastAsia="Times New Roman" w:hAnsi="Times New Roman" w:cs="Times New Roman"/>
          <w:color w:val="1C1E21"/>
          <w:kern w:val="0"/>
          <w:sz w:val="26"/>
          <w:szCs w:val="26"/>
          <w14:ligatures w14:val="none"/>
        </w:rPr>
        <w:t>).</w:t>
      </w:r>
    </w:p>
    <w:p w14:paraId="2BA278BD" w14:textId="77777777" w:rsidR="00440954" w:rsidRPr="000C05B5" w:rsidRDefault="00440954" w:rsidP="001F035A">
      <w:pPr>
        <w:numPr>
          <w:ilvl w:val="1"/>
          <w:numId w:val="38"/>
        </w:numPr>
        <w:spacing w:after="0" w:line="240" w:lineRule="auto"/>
        <w:jc w:val="both"/>
        <w:rPr>
          <w:rFonts w:ascii="Times New Roman" w:eastAsia="Times New Roman" w:hAnsi="Times New Roman" w:cs="Times New Roman"/>
          <w:color w:val="1C1E21"/>
          <w:kern w:val="0"/>
          <w:sz w:val="26"/>
          <w:szCs w:val="26"/>
          <w14:ligatures w14:val="none"/>
        </w:rPr>
      </w:pPr>
      <w:r w:rsidRPr="000C05B5">
        <w:rPr>
          <w:rFonts w:ascii="Times New Roman" w:eastAsia="Times New Roman" w:hAnsi="Times New Roman" w:cs="Times New Roman"/>
          <w:color w:val="1C1E21"/>
          <w:kern w:val="0"/>
          <w:sz w:val="26"/>
          <w:szCs w:val="26"/>
          <w14:ligatures w14:val="none"/>
        </w:rPr>
        <w:t>Chế độ quyết định : Preemptive.</w:t>
      </w:r>
    </w:p>
    <w:p w14:paraId="12FEAE06" w14:textId="77777777" w:rsidR="00440954" w:rsidRPr="000C05B5" w:rsidRDefault="00440954" w:rsidP="001F035A">
      <w:pPr>
        <w:numPr>
          <w:ilvl w:val="0"/>
          <w:numId w:val="38"/>
        </w:numPr>
        <w:spacing w:after="0" w:line="240" w:lineRule="auto"/>
        <w:jc w:val="both"/>
        <w:rPr>
          <w:rFonts w:ascii="Times New Roman" w:eastAsia="Times New Roman" w:hAnsi="Times New Roman" w:cs="Times New Roman"/>
          <w:color w:val="1C1E21"/>
          <w:kern w:val="0"/>
          <w:sz w:val="26"/>
          <w:szCs w:val="26"/>
          <w14:ligatures w14:val="none"/>
        </w:rPr>
      </w:pPr>
      <w:r w:rsidRPr="000C05B5">
        <w:rPr>
          <w:rFonts w:ascii="Times New Roman" w:eastAsia="Times New Roman" w:hAnsi="Times New Roman" w:cs="Times New Roman"/>
          <w:color w:val="1C1E21"/>
          <w:kern w:val="0"/>
          <w:sz w:val="26"/>
          <w:szCs w:val="26"/>
          <w14:ligatures w14:val="none"/>
        </w:rPr>
        <w:t>Ưu điểm :</w:t>
      </w:r>
    </w:p>
    <w:p w14:paraId="4F66DAF8" w14:textId="77777777" w:rsidR="00440954" w:rsidRPr="000C05B5" w:rsidRDefault="00440954" w:rsidP="001F035A">
      <w:pPr>
        <w:numPr>
          <w:ilvl w:val="1"/>
          <w:numId w:val="38"/>
        </w:numPr>
        <w:spacing w:after="0" w:line="240" w:lineRule="auto"/>
        <w:jc w:val="both"/>
        <w:rPr>
          <w:rFonts w:ascii="Times New Roman" w:eastAsia="Times New Roman" w:hAnsi="Times New Roman" w:cs="Times New Roman"/>
          <w:color w:val="1C1E21"/>
          <w:kern w:val="0"/>
          <w:sz w:val="26"/>
          <w:szCs w:val="26"/>
          <w14:ligatures w14:val="none"/>
        </w:rPr>
      </w:pPr>
      <w:r w:rsidRPr="000C05B5">
        <w:rPr>
          <w:rFonts w:ascii="Times New Roman" w:eastAsia="Times New Roman" w:hAnsi="Times New Roman" w:cs="Times New Roman"/>
          <w:color w:val="1C1E21"/>
          <w:kern w:val="0"/>
          <w:sz w:val="26"/>
          <w:szCs w:val="26"/>
          <w14:ligatures w14:val="none"/>
        </w:rPr>
        <w:t>Preemptive. Thời gian đáp ứng nhanh cho các tác vụ nhỏ.</w:t>
      </w:r>
    </w:p>
    <w:p w14:paraId="37EB3E2D" w14:textId="77777777" w:rsidR="00440954" w:rsidRPr="000C05B5" w:rsidRDefault="00440954" w:rsidP="001F035A">
      <w:pPr>
        <w:numPr>
          <w:ilvl w:val="1"/>
          <w:numId w:val="38"/>
        </w:numPr>
        <w:spacing w:after="0" w:line="240" w:lineRule="auto"/>
        <w:jc w:val="both"/>
        <w:rPr>
          <w:rFonts w:ascii="Times New Roman" w:eastAsia="Times New Roman" w:hAnsi="Times New Roman" w:cs="Times New Roman"/>
          <w:color w:val="1C1E21"/>
          <w:kern w:val="0"/>
          <w:sz w:val="26"/>
          <w:szCs w:val="26"/>
          <w14:ligatures w14:val="none"/>
        </w:rPr>
      </w:pPr>
      <w:r w:rsidRPr="000C05B5">
        <w:rPr>
          <w:rFonts w:ascii="Times New Roman" w:eastAsia="Times New Roman" w:hAnsi="Times New Roman" w:cs="Times New Roman"/>
          <w:color w:val="1C1E21"/>
          <w:kern w:val="0"/>
          <w:sz w:val="26"/>
          <w:szCs w:val="26"/>
          <w14:ligatures w14:val="none"/>
        </w:rPr>
        <w:t>Tránh việc một tác vụ lớn độc chiếm CPU.</w:t>
      </w:r>
    </w:p>
    <w:p w14:paraId="56BD1545" w14:textId="77777777" w:rsidR="00440954" w:rsidRPr="000C05B5" w:rsidRDefault="00440954" w:rsidP="001F035A">
      <w:pPr>
        <w:numPr>
          <w:ilvl w:val="1"/>
          <w:numId w:val="38"/>
        </w:numPr>
        <w:spacing w:after="0" w:line="240" w:lineRule="auto"/>
        <w:jc w:val="both"/>
        <w:rPr>
          <w:rFonts w:ascii="Times New Roman" w:eastAsia="Times New Roman" w:hAnsi="Times New Roman" w:cs="Times New Roman"/>
          <w:color w:val="1C1E21"/>
          <w:kern w:val="0"/>
          <w:sz w:val="26"/>
          <w:szCs w:val="26"/>
          <w14:ligatures w14:val="none"/>
        </w:rPr>
      </w:pPr>
      <w:r w:rsidRPr="000C05B5">
        <w:rPr>
          <w:rFonts w:ascii="Times New Roman" w:eastAsia="Times New Roman" w:hAnsi="Times New Roman" w:cs="Times New Roman"/>
          <w:color w:val="1C1E21"/>
          <w:kern w:val="0"/>
          <w:sz w:val="26"/>
          <w:szCs w:val="26"/>
          <w14:ligatures w14:val="none"/>
        </w:rPr>
        <w:t>Thời gian chờ đợi trung bình thường sẽ nhỏ hơn SJF.</w:t>
      </w:r>
    </w:p>
    <w:p w14:paraId="2EE5D880" w14:textId="77777777" w:rsidR="00440954" w:rsidRPr="000C05B5" w:rsidRDefault="00440954" w:rsidP="001F035A">
      <w:pPr>
        <w:numPr>
          <w:ilvl w:val="0"/>
          <w:numId w:val="38"/>
        </w:numPr>
        <w:spacing w:after="0" w:line="240" w:lineRule="auto"/>
        <w:jc w:val="both"/>
        <w:rPr>
          <w:rFonts w:ascii="Times New Roman" w:eastAsia="Times New Roman" w:hAnsi="Times New Roman" w:cs="Times New Roman"/>
          <w:color w:val="1C1E21"/>
          <w:kern w:val="0"/>
          <w:sz w:val="26"/>
          <w:szCs w:val="26"/>
          <w14:ligatures w14:val="none"/>
        </w:rPr>
      </w:pPr>
      <w:r w:rsidRPr="000C05B5">
        <w:rPr>
          <w:rFonts w:ascii="Times New Roman" w:eastAsia="Times New Roman" w:hAnsi="Times New Roman" w:cs="Times New Roman"/>
          <w:color w:val="1C1E21"/>
          <w:kern w:val="0"/>
          <w:sz w:val="26"/>
          <w:szCs w:val="26"/>
          <w14:ligatures w14:val="none"/>
        </w:rPr>
        <w:t>Nhược điểm :</w:t>
      </w:r>
    </w:p>
    <w:p w14:paraId="42AF7793" w14:textId="77777777" w:rsidR="00440954" w:rsidRPr="000C05B5" w:rsidRDefault="00440954" w:rsidP="001F035A">
      <w:pPr>
        <w:numPr>
          <w:ilvl w:val="1"/>
          <w:numId w:val="38"/>
        </w:numPr>
        <w:spacing w:after="0" w:line="240" w:lineRule="auto"/>
        <w:jc w:val="both"/>
        <w:rPr>
          <w:rFonts w:ascii="Times New Roman" w:eastAsia="Times New Roman" w:hAnsi="Times New Roman" w:cs="Times New Roman"/>
          <w:color w:val="1C1E21"/>
          <w:kern w:val="0"/>
          <w:sz w:val="26"/>
          <w:szCs w:val="26"/>
          <w14:ligatures w14:val="none"/>
        </w:rPr>
      </w:pPr>
      <w:r w:rsidRPr="000C05B5">
        <w:rPr>
          <w:rFonts w:ascii="Times New Roman" w:eastAsia="Times New Roman" w:hAnsi="Times New Roman" w:cs="Times New Roman"/>
          <w:color w:val="1C1E21"/>
          <w:kern w:val="0"/>
          <w:sz w:val="26"/>
          <w:szCs w:val="26"/>
          <w14:ligatures w14:val="none"/>
        </w:rPr>
        <w:t>(Các nhược điểm của SJF).</w:t>
      </w:r>
    </w:p>
    <w:p w14:paraId="608B0A68" w14:textId="77777777" w:rsidR="00440954" w:rsidRPr="000C05B5" w:rsidRDefault="00440954" w:rsidP="001F035A">
      <w:pPr>
        <w:numPr>
          <w:ilvl w:val="1"/>
          <w:numId w:val="38"/>
        </w:numPr>
        <w:spacing w:after="0" w:line="240" w:lineRule="auto"/>
        <w:jc w:val="both"/>
        <w:rPr>
          <w:rFonts w:ascii="Times New Roman" w:eastAsia="Times New Roman" w:hAnsi="Times New Roman" w:cs="Times New Roman"/>
          <w:color w:val="1C1E21"/>
          <w:kern w:val="0"/>
          <w:sz w:val="26"/>
          <w:szCs w:val="26"/>
          <w14:ligatures w14:val="none"/>
        </w:rPr>
      </w:pPr>
      <w:r w:rsidRPr="000C05B5">
        <w:rPr>
          <w:rFonts w:ascii="Times New Roman" w:eastAsia="Times New Roman" w:hAnsi="Times New Roman" w:cs="Times New Roman"/>
          <w:color w:val="1C1E21"/>
          <w:kern w:val="0"/>
          <w:sz w:val="26"/>
          <w:szCs w:val="26"/>
          <w14:ligatures w14:val="none"/>
        </w:rPr>
        <w:t>Tăng thời gian hoàn thành trung bình.</w:t>
      </w:r>
    </w:p>
    <w:p w14:paraId="511B26F9" w14:textId="77777777" w:rsidR="00440954" w:rsidRPr="000C05B5" w:rsidRDefault="00440954" w:rsidP="001F035A">
      <w:pPr>
        <w:spacing w:after="0" w:line="240" w:lineRule="auto"/>
        <w:jc w:val="both"/>
        <w:rPr>
          <w:rFonts w:ascii="Times New Roman" w:eastAsia="Times New Roman" w:hAnsi="Times New Roman" w:cs="Times New Roman"/>
          <w:color w:val="1C1E21"/>
          <w:kern w:val="0"/>
          <w:sz w:val="26"/>
          <w:szCs w:val="26"/>
          <w14:ligatures w14:val="none"/>
        </w:rPr>
      </w:pPr>
      <w:r w:rsidRPr="000C05B5">
        <w:rPr>
          <w:rFonts w:ascii="Times New Roman" w:eastAsia="Times New Roman" w:hAnsi="Times New Roman" w:cs="Times New Roman"/>
          <w:b/>
          <w:bCs/>
          <w:color w:val="1C1E21"/>
          <w:kern w:val="0"/>
          <w:sz w:val="26"/>
          <w:szCs w:val="26"/>
          <w14:ligatures w14:val="none"/>
        </w:rPr>
        <w:t xml:space="preserve">Priority Scheduling : </w:t>
      </w:r>
    </w:p>
    <w:p w14:paraId="19B30D94" w14:textId="77777777" w:rsidR="00440954" w:rsidRPr="000C05B5" w:rsidRDefault="00440954" w:rsidP="001F035A">
      <w:pPr>
        <w:numPr>
          <w:ilvl w:val="0"/>
          <w:numId w:val="39"/>
        </w:numPr>
        <w:spacing w:after="0" w:line="240" w:lineRule="auto"/>
        <w:jc w:val="both"/>
        <w:rPr>
          <w:rFonts w:ascii="Times New Roman" w:eastAsia="Times New Roman" w:hAnsi="Times New Roman" w:cs="Times New Roman"/>
          <w:color w:val="1C1E21"/>
          <w:kern w:val="0"/>
          <w:sz w:val="26"/>
          <w:szCs w:val="26"/>
          <w14:ligatures w14:val="none"/>
        </w:rPr>
      </w:pPr>
      <w:r w:rsidRPr="000C05B5">
        <w:rPr>
          <w:rFonts w:ascii="Times New Roman" w:eastAsia="Times New Roman" w:hAnsi="Times New Roman" w:cs="Times New Roman"/>
          <w:color w:val="1C1E21"/>
          <w:kern w:val="0"/>
          <w:sz w:val="26"/>
          <w:szCs w:val="26"/>
          <w14:ligatures w14:val="none"/>
        </w:rPr>
        <w:t xml:space="preserve">Mô tả : </w:t>
      </w:r>
    </w:p>
    <w:p w14:paraId="051CA88E" w14:textId="77777777" w:rsidR="00440954" w:rsidRPr="000C05B5" w:rsidRDefault="00440954" w:rsidP="001F035A">
      <w:pPr>
        <w:numPr>
          <w:ilvl w:val="1"/>
          <w:numId w:val="39"/>
        </w:numPr>
        <w:spacing w:after="0" w:line="240" w:lineRule="auto"/>
        <w:jc w:val="both"/>
        <w:rPr>
          <w:rFonts w:ascii="Times New Roman" w:eastAsia="Times New Roman" w:hAnsi="Times New Roman" w:cs="Times New Roman"/>
          <w:color w:val="1C1E21"/>
          <w:kern w:val="0"/>
          <w:sz w:val="26"/>
          <w:szCs w:val="26"/>
          <w14:ligatures w14:val="none"/>
        </w:rPr>
      </w:pPr>
      <w:r w:rsidRPr="000C05B5">
        <w:rPr>
          <w:rFonts w:ascii="Times New Roman" w:eastAsia="Times New Roman" w:hAnsi="Times New Roman" w:cs="Times New Roman"/>
          <w:color w:val="1C1E21"/>
          <w:kern w:val="0"/>
          <w:sz w:val="26"/>
          <w:szCs w:val="26"/>
          <w14:ligatures w14:val="none"/>
        </w:rPr>
        <w:t>Cơ chế hoạt động :</w:t>
      </w:r>
    </w:p>
    <w:p w14:paraId="377B157F" w14:textId="77777777" w:rsidR="00440954" w:rsidRPr="000C05B5" w:rsidRDefault="00440954" w:rsidP="001F035A">
      <w:pPr>
        <w:numPr>
          <w:ilvl w:val="2"/>
          <w:numId w:val="39"/>
        </w:numPr>
        <w:spacing w:after="0" w:line="240" w:lineRule="auto"/>
        <w:jc w:val="both"/>
        <w:rPr>
          <w:rFonts w:ascii="Times New Roman" w:eastAsia="Times New Roman" w:hAnsi="Times New Roman" w:cs="Times New Roman"/>
          <w:color w:val="1C1E21"/>
          <w:kern w:val="0"/>
          <w:sz w:val="26"/>
          <w:szCs w:val="26"/>
          <w14:ligatures w14:val="none"/>
        </w:rPr>
      </w:pPr>
      <w:r w:rsidRPr="000C05B5">
        <w:rPr>
          <w:rFonts w:ascii="Times New Roman" w:eastAsia="Times New Roman" w:hAnsi="Times New Roman" w:cs="Times New Roman"/>
          <w:color w:val="1C1E21"/>
          <w:kern w:val="0"/>
          <w:sz w:val="26"/>
          <w:szCs w:val="26"/>
          <w14:ligatures w14:val="none"/>
        </w:rPr>
        <w:t>Mỗi tiến trình sẽ được gán 1 độ ưu tiên.</w:t>
      </w:r>
    </w:p>
    <w:p w14:paraId="07F46EAD" w14:textId="77777777" w:rsidR="00440954" w:rsidRPr="000C05B5" w:rsidRDefault="00440954" w:rsidP="001F035A">
      <w:pPr>
        <w:numPr>
          <w:ilvl w:val="2"/>
          <w:numId w:val="39"/>
        </w:numPr>
        <w:spacing w:after="0" w:line="240" w:lineRule="auto"/>
        <w:jc w:val="both"/>
        <w:rPr>
          <w:rFonts w:ascii="Times New Roman" w:eastAsia="Times New Roman" w:hAnsi="Times New Roman" w:cs="Times New Roman"/>
          <w:color w:val="1C1E21"/>
          <w:kern w:val="0"/>
          <w:sz w:val="26"/>
          <w:szCs w:val="26"/>
          <w14:ligatures w14:val="none"/>
        </w:rPr>
      </w:pPr>
      <w:r w:rsidRPr="000C05B5">
        <w:rPr>
          <w:rFonts w:ascii="Times New Roman" w:eastAsia="Times New Roman" w:hAnsi="Times New Roman" w:cs="Times New Roman"/>
          <w:color w:val="1C1E21"/>
          <w:kern w:val="0"/>
          <w:sz w:val="26"/>
          <w:szCs w:val="26"/>
          <w14:ligatures w14:val="none"/>
        </w:rPr>
        <w:t>CPU sẽ được cấp cho tiến trình có độ ưu tiên cao nhất.</w:t>
      </w:r>
    </w:p>
    <w:p w14:paraId="4746858A" w14:textId="77777777" w:rsidR="00440954" w:rsidRPr="000C05B5" w:rsidRDefault="00440954" w:rsidP="001F035A">
      <w:pPr>
        <w:numPr>
          <w:ilvl w:val="2"/>
          <w:numId w:val="39"/>
        </w:numPr>
        <w:spacing w:after="0" w:line="240" w:lineRule="auto"/>
        <w:jc w:val="both"/>
        <w:rPr>
          <w:rFonts w:ascii="Times New Roman" w:eastAsia="Times New Roman" w:hAnsi="Times New Roman" w:cs="Times New Roman"/>
          <w:color w:val="1C1E21"/>
          <w:kern w:val="0"/>
          <w:sz w:val="26"/>
          <w:szCs w:val="26"/>
          <w14:ligatures w14:val="none"/>
        </w:rPr>
      </w:pPr>
      <w:r w:rsidRPr="000C05B5">
        <w:rPr>
          <w:rFonts w:ascii="Times New Roman" w:eastAsia="Times New Roman" w:hAnsi="Times New Roman" w:cs="Times New Roman"/>
          <w:color w:val="1C1E21"/>
          <w:kern w:val="0"/>
          <w:sz w:val="26"/>
          <w:szCs w:val="26"/>
          <w14:ligatures w14:val="none"/>
        </w:rPr>
        <w:t>Định thời sử dụng độ ưu tiên có thể là :</w:t>
      </w:r>
    </w:p>
    <w:p w14:paraId="777DDCCA" w14:textId="77777777" w:rsidR="00440954" w:rsidRPr="000C05B5" w:rsidRDefault="00440954" w:rsidP="001F035A">
      <w:pPr>
        <w:numPr>
          <w:ilvl w:val="3"/>
          <w:numId w:val="39"/>
        </w:numPr>
        <w:spacing w:after="0" w:line="240" w:lineRule="auto"/>
        <w:jc w:val="both"/>
        <w:rPr>
          <w:rFonts w:ascii="Times New Roman" w:eastAsia="Times New Roman" w:hAnsi="Times New Roman" w:cs="Times New Roman"/>
          <w:color w:val="1C1E21"/>
          <w:kern w:val="0"/>
          <w:sz w:val="26"/>
          <w:szCs w:val="26"/>
          <w14:ligatures w14:val="none"/>
        </w:rPr>
      </w:pPr>
      <w:r w:rsidRPr="000C05B5">
        <w:rPr>
          <w:rFonts w:ascii="Times New Roman" w:eastAsia="Times New Roman" w:hAnsi="Times New Roman" w:cs="Times New Roman"/>
          <w:color w:val="1C1E21"/>
          <w:kern w:val="0"/>
          <w:sz w:val="26"/>
          <w:szCs w:val="26"/>
          <w14:ligatures w14:val="none"/>
        </w:rPr>
        <w:t>Preemptive : Khi một tiến trình mới xuất hiện có độ ưu tiên cao hơn, nó sẽ preempt tiến trình đang chạy.</w:t>
      </w:r>
    </w:p>
    <w:p w14:paraId="328C3389" w14:textId="77777777" w:rsidR="00440954" w:rsidRPr="000C05B5" w:rsidRDefault="00440954" w:rsidP="001F035A">
      <w:pPr>
        <w:numPr>
          <w:ilvl w:val="3"/>
          <w:numId w:val="39"/>
        </w:numPr>
        <w:spacing w:after="0" w:line="240" w:lineRule="auto"/>
        <w:jc w:val="both"/>
        <w:rPr>
          <w:rFonts w:ascii="Times New Roman" w:eastAsia="Times New Roman" w:hAnsi="Times New Roman" w:cs="Times New Roman"/>
          <w:color w:val="1C1E21"/>
          <w:kern w:val="0"/>
          <w:sz w:val="26"/>
          <w:szCs w:val="26"/>
          <w14:ligatures w14:val="none"/>
        </w:rPr>
      </w:pPr>
      <w:r w:rsidRPr="000C05B5">
        <w:rPr>
          <w:rFonts w:ascii="Times New Roman" w:eastAsia="Times New Roman" w:hAnsi="Times New Roman" w:cs="Times New Roman"/>
          <w:color w:val="1C1E21"/>
          <w:kern w:val="0"/>
          <w:sz w:val="26"/>
          <w:szCs w:val="26"/>
          <w14:ligatures w14:val="none"/>
        </w:rPr>
        <w:t>Non-Preemptive : Tiến trình đang chạy sẽ tiếp tục chạy.</w:t>
      </w:r>
    </w:p>
    <w:p w14:paraId="47A1D5E0" w14:textId="77777777" w:rsidR="00440954" w:rsidRPr="000C05B5" w:rsidRDefault="00440954" w:rsidP="001F035A">
      <w:pPr>
        <w:numPr>
          <w:ilvl w:val="2"/>
          <w:numId w:val="39"/>
        </w:numPr>
        <w:spacing w:after="0" w:line="240" w:lineRule="auto"/>
        <w:jc w:val="both"/>
        <w:rPr>
          <w:rFonts w:ascii="Times New Roman" w:eastAsia="Times New Roman" w:hAnsi="Times New Roman" w:cs="Times New Roman"/>
          <w:color w:val="1C1E21"/>
          <w:kern w:val="0"/>
          <w:sz w:val="26"/>
          <w:szCs w:val="26"/>
          <w14:ligatures w14:val="none"/>
        </w:rPr>
      </w:pPr>
      <w:r w:rsidRPr="000C05B5">
        <w:rPr>
          <w:rFonts w:ascii="Times New Roman" w:eastAsia="Times New Roman" w:hAnsi="Times New Roman" w:cs="Times New Roman"/>
          <w:color w:val="1C1E21"/>
          <w:kern w:val="0"/>
          <w:sz w:val="26"/>
          <w:szCs w:val="26"/>
          <w14:ligatures w14:val="none"/>
        </w:rPr>
        <w:t>Nếu có 2 tiến trình cùng độ ưu tiên, thì tiến trình nào đến trước sẽ được chạy trước. Burst-time không được áp dụng để so sánh ở đây.</w:t>
      </w:r>
    </w:p>
    <w:p w14:paraId="2696DAAD" w14:textId="77777777" w:rsidR="00440954" w:rsidRPr="000C05B5" w:rsidRDefault="00440954" w:rsidP="001F035A">
      <w:pPr>
        <w:numPr>
          <w:ilvl w:val="1"/>
          <w:numId w:val="39"/>
        </w:numPr>
        <w:spacing w:after="0" w:line="240" w:lineRule="auto"/>
        <w:jc w:val="both"/>
        <w:rPr>
          <w:rFonts w:ascii="Times New Roman" w:eastAsia="Times New Roman" w:hAnsi="Times New Roman" w:cs="Times New Roman"/>
          <w:color w:val="1C1E21"/>
          <w:kern w:val="0"/>
          <w:sz w:val="26"/>
          <w:szCs w:val="26"/>
          <w14:ligatures w14:val="none"/>
        </w:rPr>
      </w:pPr>
      <w:r w:rsidRPr="000C05B5">
        <w:rPr>
          <w:rFonts w:ascii="Times New Roman" w:eastAsia="Times New Roman" w:hAnsi="Times New Roman" w:cs="Times New Roman"/>
          <w:color w:val="1C1E21"/>
          <w:kern w:val="0"/>
          <w:sz w:val="26"/>
          <w:szCs w:val="26"/>
          <w14:ligatures w14:val="none"/>
        </w:rPr>
        <w:t>Chế độ quyết định : Non-Preemptive hoặc Preemptive.</w:t>
      </w:r>
    </w:p>
    <w:p w14:paraId="044FF2B2" w14:textId="77777777" w:rsidR="00440954" w:rsidRPr="000C05B5" w:rsidRDefault="00440954" w:rsidP="001F035A">
      <w:pPr>
        <w:numPr>
          <w:ilvl w:val="0"/>
          <w:numId w:val="39"/>
        </w:numPr>
        <w:spacing w:after="0" w:line="240" w:lineRule="auto"/>
        <w:jc w:val="both"/>
        <w:rPr>
          <w:rFonts w:ascii="Times New Roman" w:eastAsia="Times New Roman" w:hAnsi="Times New Roman" w:cs="Times New Roman"/>
          <w:color w:val="1C1E21"/>
          <w:kern w:val="0"/>
          <w:sz w:val="26"/>
          <w:szCs w:val="26"/>
          <w14:ligatures w14:val="none"/>
        </w:rPr>
      </w:pPr>
      <w:r w:rsidRPr="000C05B5">
        <w:rPr>
          <w:rFonts w:ascii="Times New Roman" w:eastAsia="Times New Roman" w:hAnsi="Times New Roman" w:cs="Times New Roman"/>
          <w:color w:val="1C1E21"/>
          <w:kern w:val="0"/>
          <w:sz w:val="26"/>
          <w:szCs w:val="26"/>
          <w14:ligatures w14:val="none"/>
        </w:rPr>
        <w:t>Ưu điểm :</w:t>
      </w:r>
    </w:p>
    <w:p w14:paraId="0A1E53F6" w14:textId="77777777" w:rsidR="00440954" w:rsidRPr="000C05B5" w:rsidRDefault="00440954" w:rsidP="001F035A">
      <w:pPr>
        <w:numPr>
          <w:ilvl w:val="1"/>
          <w:numId w:val="39"/>
        </w:numPr>
        <w:spacing w:after="0" w:line="240" w:lineRule="auto"/>
        <w:jc w:val="both"/>
        <w:rPr>
          <w:rFonts w:ascii="Times New Roman" w:eastAsia="Times New Roman" w:hAnsi="Times New Roman" w:cs="Times New Roman"/>
          <w:color w:val="1C1E21"/>
          <w:kern w:val="0"/>
          <w:sz w:val="26"/>
          <w:szCs w:val="26"/>
          <w14:ligatures w14:val="none"/>
        </w:rPr>
      </w:pPr>
      <w:r w:rsidRPr="000C05B5">
        <w:rPr>
          <w:rFonts w:ascii="Times New Roman" w:eastAsia="Times New Roman" w:hAnsi="Times New Roman" w:cs="Times New Roman"/>
          <w:color w:val="1C1E21"/>
          <w:kern w:val="0"/>
          <w:sz w:val="26"/>
          <w:szCs w:val="26"/>
          <w14:ligatures w14:val="none"/>
        </w:rPr>
        <w:t>Các tác vụ quan trọng sẽ được thực thi trước.</w:t>
      </w:r>
    </w:p>
    <w:p w14:paraId="4887A7CF" w14:textId="77777777" w:rsidR="00440954" w:rsidRPr="000C05B5" w:rsidRDefault="00440954" w:rsidP="001F035A">
      <w:pPr>
        <w:numPr>
          <w:ilvl w:val="0"/>
          <w:numId w:val="39"/>
        </w:numPr>
        <w:spacing w:after="0" w:line="240" w:lineRule="auto"/>
        <w:jc w:val="both"/>
        <w:rPr>
          <w:rFonts w:ascii="Times New Roman" w:eastAsia="Times New Roman" w:hAnsi="Times New Roman" w:cs="Times New Roman"/>
          <w:color w:val="1C1E21"/>
          <w:kern w:val="0"/>
          <w:sz w:val="26"/>
          <w:szCs w:val="26"/>
          <w14:ligatures w14:val="none"/>
        </w:rPr>
      </w:pPr>
      <w:r w:rsidRPr="000C05B5">
        <w:rPr>
          <w:rFonts w:ascii="Times New Roman" w:eastAsia="Times New Roman" w:hAnsi="Times New Roman" w:cs="Times New Roman"/>
          <w:color w:val="1C1E21"/>
          <w:kern w:val="0"/>
          <w:sz w:val="26"/>
          <w:szCs w:val="26"/>
          <w14:ligatures w14:val="none"/>
        </w:rPr>
        <w:t xml:space="preserve">Nhược điểm : </w:t>
      </w:r>
    </w:p>
    <w:p w14:paraId="173D86D2" w14:textId="77777777" w:rsidR="00440954" w:rsidRPr="000C05B5" w:rsidRDefault="00440954" w:rsidP="001F035A">
      <w:pPr>
        <w:numPr>
          <w:ilvl w:val="1"/>
          <w:numId w:val="39"/>
        </w:numPr>
        <w:spacing w:after="0" w:line="240" w:lineRule="auto"/>
        <w:jc w:val="both"/>
        <w:rPr>
          <w:rFonts w:ascii="Times New Roman" w:eastAsia="Times New Roman" w:hAnsi="Times New Roman" w:cs="Times New Roman"/>
          <w:color w:val="1C1E21"/>
          <w:kern w:val="0"/>
          <w:sz w:val="26"/>
          <w:szCs w:val="26"/>
          <w14:ligatures w14:val="none"/>
        </w:rPr>
      </w:pPr>
      <w:r w:rsidRPr="000C05B5">
        <w:rPr>
          <w:rFonts w:ascii="Times New Roman" w:eastAsia="Times New Roman" w:hAnsi="Times New Roman" w:cs="Times New Roman"/>
          <w:color w:val="1C1E21"/>
          <w:kern w:val="0"/>
          <w:sz w:val="26"/>
          <w:szCs w:val="26"/>
          <w14:ligatures w14:val="none"/>
        </w:rPr>
        <w:t>Có thể xảy ra starvation : Các process có độ ưu tiên thấp có thể không bao giờ được thực thi (giải pháp : aging – Độ ưu tiên của process sẽ tăng theo thời gian).</w:t>
      </w:r>
    </w:p>
    <w:p w14:paraId="2E69D8DE" w14:textId="77777777" w:rsidR="00440954" w:rsidRPr="000C05B5" w:rsidRDefault="00440954" w:rsidP="001F035A">
      <w:pPr>
        <w:spacing w:after="0" w:line="240" w:lineRule="auto"/>
        <w:jc w:val="both"/>
        <w:rPr>
          <w:rFonts w:ascii="Times New Roman" w:eastAsia="Times New Roman" w:hAnsi="Times New Roman" w:cs="Times New Roman"/>
          <w:color w:val="1C1E21"/>
          <w:kern w:val="0"/>
          <w:sz w:val="26"/>
          <w:szCs w:val="26"/>
          <w14:ligatures w14:val="none"/>
        </w:rPr>
      </w:pPr>
      <w:r w:rsidRPr="000C05B5">
        <w:rPr>
          <w:rFonts w:ascii="Times New Roman" w:eastAsia="Times New Roman" w:hAnsi="Times New Roman" w:cs="Times New Roman"/>
          <w:b/>
          <w:bCs/>
          <w:color w:val="1C1E21"/>
          <w:kern w:val="0"/>
          <w:sz w:val="26"/>
          <w:szCs w:val="26"/>
          <w14:ligatures w14:val="none"/>
        </w:rPr>
        <w:t>Round Robin :</w:t>
      </w:r>
    </w:p>
    <w:p w14:paraId="2DB1876E" w14:textId="77777777" w:rsidR="00440954" w:rsidRPr="000C05B5" w:rsidRDefault="00440954" w:rsidP="001F035A">
      <w:pPr>
        <w:numPr>
          <w:ilvl w:val="0"/>
          <w:numId w:val="40"/>
        </w:numPr>
        <w:spacing w:after="0" w:line="240" w:lineRule="auto"/>
        <w:jc w:val="both"/>
        <w:rPr>
          <w:rFonts w:ascii="Times New Roman" w:eastAsia="Times New Roman" w:hAnsi="Times New Roman" w:cs="Times New Roman"/>
          <w:color w:val="1C1E21"/>
          <w:kern w:val="0"/>
          <w:sz w:val="26"/>
          <w:szCs w:val="26"/>
          <w14:ligatures w14:val="none"/>
        </w:rPr>
      </w:pPr>
      <w:r w:rsidRPr="000C05B5">
        <w:rPr>
          <w:rFonts w:ascii="Times New Roman" w:eastAsia="Times New Roman" w:hAnsi="Times New Roman" w:cs="Times New Roman"/>
          <w:color w:val="1C1E21"/>
          <w:kern w:val="0"/>
          <w:sz w:val="26"/>
          <w:szCs w:val="26"/>
          <w14:ligatures w14:val="none"/>
        </w:rPr>
        <w:t xml:space="preserve">Mô tả : </w:t>
      </w:r>
    </w:p>
    <w:p w14:paraId="0EA54514" w14:textId="77777777" w:rsidR="00440954" w:rsidRPr="000C05B5" w:rsidRDefault="00440954" w:rsidP="001F035A">
      <w:pPr>
        <w:numPr>
          <w:ilvl w:val="1"/>
          <w:numId w:val="40"/>
        </w:numPr>
        <w:spacing w:after="0" w:line="240" w:lineRule="auto"/>
        <w:jc w:val="both"/>
        <w:rPr>
          <w:rFonts w:ascii="Times New Roman" w:eastAsia="Times New Roman" w:hAnsi="Times New Roman" w:cs="Times New Roman"/>
          <w:color w:val="1C1E21"/>
          <w:kern w:val="0"/>
          <w:sz w:val="26"/>
          <w:szCs w:val="26"/>
          <w14:ligatures w14:val="none"/>
        </w:rPr>
      </w:pPr>
      <w:r w:rsidRPr="000C05B5">
        <w:rPr>
          <w:rFonts w:ascii="Times New Roman" w:eastAsia="Times New Roman" w:hAnsi="Times New Roman" w:cs="Times New Roman"/>
          <w:color w:val="1C1E21"/>
          <w:kern w:val="0"/>
          <w:sz w:val="26"/>
          <w:szCs w:val="26"/>
          <w14:ligatures w14:val="none"/>
        </w:rPr>
        <w:t xml:space="preserve">Cơ chế hoạt động : </w:t>
      </w:r>
    </w:p>
    <w:p w14:paraId="7557D9FE" w14:textId="77777777" w:rsidR="00440954" w:rsidRPr="000C05B5" w:rsidRDefault="00440954" w:rsidP="001F035A">
      <w:pPr>
        <w:numPr>
          <w:ilvl w:val="2"/>
          <w:numId w:val="40"/>
        </w:numPr>
        <w:spacing w:after="0" w:line="240" w:lineRule="auto"/>
        <w:jc w:val="both"/>
        <w:rPr>
          <w:rFonts w:ascii="Times New Roman" w:eastAsia="Times New Roman" w:hAnsi="Times New Roman" w:cs="Times New Roman"/>
          <w:color w:val="1C1E21"/>
          <w:kern w:val="0"/>
          <w:sz w:val="26"/>
          <w:szCs w:val="26"/>
          <w14:ligatures w14:val="none"/>
        </w:rPr>
      </w:pPr>
      <w:r w:rsidRPr="000C05B5">
        <w:rPr>
          <w:rFonts w:ascii="Times New Roman" w:eastAsia="Times New Roman" w:hAnsi="Times New Roman" w:cs="Times New Roman"/>
          <w:color w:val="1C1E21"/>
          <w:kern w:val="0"/>
          <w:sz w:val="26"/>
          <w:szCs w:val="26"/>
          <w14:ligatures w14:val="none"/>
        </w:rPr>
        <w:t>Mỗi tiến trình nhận được một đơn vị nhỏ thời gian CPU (time-slice, quantum time), thông thường từ 10-100msec để thực thi.</w:t>
      </w:r>
    </w:p>
    <w:p w14:paraId="4652DB49" w14:textId="77777777" w:rsidR="00440954" w:rsidRPr="000C05B5" w:rsidRDefault="00440954" w:rsidP="001F035A">
      <w:pPr>
        <w:numPr>
          <w:ilvl w:val="2"/>
          <w:numId w:val="40"/>
        </w:numPr>
        <w:spacing w:after="0" w:line="240" w:lineRule="auto"/>
        <w:jc w:val="both"/>
        <w:rPr>
          <w:rFonts w:ascii="Times New Roman" w:eastAsia="Times New Roman" w:hAnsi="Times New Roman" w:cs="Times New Roman"/>
          <w:color w:val="1C1E21"/>
          <w:kern w:val="0"/>
          <w:sz w:val="26"/>
          <w:szCs w:val="26"/>
          <w14:ligatures w14:val="none"/>
        </w:rPr>
      </w:pPr>
      <w:r w:rsidRPr="000C05B5">
        <w:rPr>
          <w:rFonts w:ascii="Times New Roman" w:eastAsia="Times New Roman" w:hAnsi="Times New Roman" w:cs="Times New Roman"/>
          <w:color w:val="1C1E21"/>
          <w:kern w:val="0"/>
          <w:sz w:val="26"/>
          <w:szCs w:val="26"/>
          <w14:ligatures w14:val="none"/>
        </w:rPr>
        <w:lastRenderedPageBreak/>
        <w:t>CPU Schedulers sẽ chọn 1 tiến trình từ ready queue và “lên dây cót” một quantum cho tiến trình, sau đó cho tiến trình chạy. Lúc này, sẽ có 2 khả năng có thể xảy ra :</w:t>
      </w:r>
    </w:p>
    <w:p w14:paraId="73B35CA7" w14:textId="77777777" w:rsidR="00440954" w:rsidRPr="000C05B5" w:rsidRDefault="00440954" w:rsidP="001F035A">
      <w:pPr>
        <w:numPr>
          <w:ilvl w:val="3"/>
          <w:numId w:val="40"/>
        </w:numPr>
        <w:spacing w:after="0" w:line="240" w:lineRule="auto"/>
        <w:jc w:val="both"/>
        <w:rPr>
          <w:rFonts w:ascii="Times New Roman" w:eastAsia="Times New Roman" w:hAnsi="Times New Roman" w:cs="Times New Roman"/>
          <w:color w:val="1C1E21"/>
          <w:kern w:val="0"/>
          <w:sz w:val="26"/>
          <w:szCs w:val="26"/>
          <w14:ligatures w14:val="none"/>
        </w:rPr>
      </w:pPr>
      <w:r w:rsidRPr="000C05B5">
        <w:rPr>
          <w:rFonts w:ascii="Times New Roman" w:eastAsia="Times New Roman" w:hAnsi="Times New Roman" w:cs="Times New Roman"/>
          <w:color w:val="1C1E21"/>
          <w:kern w:val="0"/>
          <w:sz w:val="26"/>
          <w:szCs w:val="26"/>
          <w14:ligatures w14:val="none"/>
        </w:rPr>
        <w:t>Thời gian chạy &gt; Quantum : Khi đó, tiến trình sẽ bị interrupt và CPU Schedulers sẽ chọn tiếp tiến trình tiếp theo.</w:t>
      </w:r>
    </w:p>
    <w:p w14:paraId="42F66A67" w14:textId="77777777" w:rsidR="00440954" w:rsidRPr="000C05B5" w:rsidRDefault="00440954" w:rsidP="001F035A">
      <w:pPr>
        <w:numPr>
          <w:ilvl w:val="3"/>
          <w:numId w:val="40"/>
        </w:numPr>
        <w:spacing w:after="0" w:line="240" w:lineRule="auto"/>
        <w:jc w:val="both"/>
        <w:rPr>
          <w:rFonts w:ascii="Times New Roman" w:eastAsia="Times New Roman" w:hAnsi="Times New Roman" w:cs="Times New Roman"/>
          <w:color w:val="1C1E21"/>
          <w:kern w:val="0"/>
          <w:sz w:val="26"/>
          <w:szCs w:val="26"/>
          <w14:ligatures w14:val="none"/>
        </w:rPr>
      </w:pPr>
      <w:r w:rsidRPr="000C05B5">
        <w:rPr>
          <w:rFonts w:ascii="Times New Roman" w:eastAsia="Times New Roman" w:hAnsi="Times New Roman" w:cs="Times New Roman"/>
          <w:color w:val="1C1E21"/>
          <w:kern w:val="0"/>
          <w:sz w:val="26"/>
          <w:szCs w:val="26"/>
          <w14:ligatures w14:val="none"/>
        </w:rPr>
        <w:t>Thời gian chạy &lt; Quantum : Tiến trình tiếp theo sẽ ngay lập tức được thực thi tiếp (không cần chờ hết quantum time của tiến trình trước), và tiến trình tiếp theo đó cũng được gán 1 quantum time.</w:t>
      </w:r>
    </w:p>
    <w:p w14:paraId="025CD574" w14:textId="77777777" w:rsidR="00440954" w:rsidRPr="000C05B5" w:rsidRDefault="00440954" w:rsidP="001F035A">
      <w:pPr>
        <w:numPr>
          <w:ilvl w:val="2"/>
          <w:numId w:val="40"/>
        </w:numPr>
        <w:spacing w:after="0" w:line="240" w:lineRule="auto"/>
        <w:jc w:val="both"/>
        <w:rPr>
          <w:rFonts w:ascii="Times New Roman" w:eastAsia="Times New Roman" w:hAnsi="Times New Roman" w:cs="Times New Roman"/>
          <w:color w:val="1C1E21"/>
          <w:kern w:val="0"/>
          <w:sz w:val="26"/>
          <w:szCs w:val="26"/>
          <w14:ligatures w14:val="none"/>
        </w:rPr>
      </w:pPr>
      <w:r w:rsidRPr="000C05B5">
        <w:rPr>
          <w:rFonts w:ascii="Times New Roman" w:eastAsia="Times New Roman" w:hAnsi="Times New Roman" w:cs="Times New Roman"/>
          <w:color w:val="1C1E21"/>
          <w:kern w:val="0"/>
          <w:sz w:val="26"/>
          <w:szCs w:val="26"/>
          <w14:ligatures w14:val="none"/>
        </w:rPr>
        <w:t>Phụ thuộc nhiều vào quantum time :</w:t>
      </w:r>
    </w:p>
    <w:p w14:paraId="3E75630F" w14:textId="77777777" w:rsidR="00440954" w:rsidRPr="000C05B5" w:rsidRDefault="00440954" w:rsidP="001F035A">
      <w:pPr>
        <w:numPr>
          <w:ilvl w:val="3"/>
          <w:numId w:val="40"/>
        </w:numPr>
        <w:spacing w:after="0" w:line="240" w:lineRule="auto"/>
        <w:jc w:val="both"/>
        <w:rPr>
          <w:rFonts w:ascii="Times New Roman" w:eastAsia="Times New Roman" w:hAnsi="Times New Roman" w:cs="Times New Roman"/>
          <w:color w:val="1C1E21"/>
          <w:kern w:val="0"/>
          <w:sz w:val="26"/>
          <w:szCs w:val="26"/>
          <w14:ligatures w14:val="none"/>
        </w:rPr>
      </w:pPr>
      <w:r w:rsidRPr="000C05B5">
        <w:rPr>
          <w:rFonts w:ascii="Times New Roman" w:eastAsia="Times New Roman" w:hAnsi="Times New Roman" w:cs="Times New Roman"/>
          <w:color w:val="1C1E21"/>
          <w:kern w:val="0"/>
          <w:sz w:val="26"/>
          <w:szCs w:val="26"/>
          <w14:ligatures w14:val="none"/>
        </w:rPr>
        <w:t>Quantum time ngắn thì đáp ứng nhanh, tuy nhiên overhead lớn do chuyển ngữ cảnh nhiều. Quantum time phải &gt; thời gian chuyển ngữ cảnh (context switch).</w:t>
      </w:r>
    </w:p>
    <w:p w14:paraId="38661ED4" w14:textId="77777777" w:rsidR="00440954" w:rsidRPr="000C05B5" w:rsidRDefault="00440954" w:rsidP="001F035A">
      <w:pPr>
        <w:numPr>
          <w:ilvl w:val="3"/>
          <w:numId w:val="40"/>
        </w:numPr>
        <w:spacing w:after="0" w:line="240" w:lineRule="auto"/>
        <w:jc w:val="both"/>
        <w:rPr>
          <w:rFonts w:ascii="Times New Roman" w:eastAsia="Times New Roman" w:hAnsi="Times New Roman" w:cs="Times New Roman"/>
          <w:color w:val="1C1E21"/>
          <w:kern w:val="0"/>
          <w:sz w:val="26"/>
          <w:szCs w:val="26"/>
          <w14:ligatures w14:val="none"/>
        </w:rPr>
      </w:pPr>
      <w:r w:rsidRPr="000C05B5">
        <w:rPr>
          <w:rFonts w:ascii="Times New Roman" w:eastAsia="Times New Roman" w:hAnsi="Times New Roman" w:cs="Times New Roman"/>
          <w:color w:val="1C1E21"/>
          <w:kern w:val="0"/>
          <w:sz w:val="26"/>
          <w:szCs w:val="26"/>
          <w14:ligatures w14:val="none"/>
        </w:rPr>
        <w:t>Quantum time dài thì đáp ứng chậm, tuy nhiên thông lượng (throughput) sẽ cao. Và khi quantum time quá lớn RR-&gt;FCFS (Quantum time lớn -&gt; Không bao giờ bị ngắt -&gt; Ai vào trước làm trước -&gt; FCFS).</w:t>
      </w:r>
    </w:p>
    <w:p w14:paraId="40B97678" w14:textId="77777777" w:rsidR="00440954" w:rsidRPr="000C05B5" w:rsidRDefault="00440954" w:rsidP="001F035A">
      <w:pPr>
        <w:numPr>
          <w:ilvl w:val="2"/>
          <w:numId w:val="40"/>
        </w:numPr>
        <w:spacing w:after="0" w:line="240" w:lineRule="auto"/>
        <w:jc w:val="both"/>
        <w:rPr>
          <w:rFonts w:ascii="Times New Roman" w:eastAsia="Times New Roman" w:hAnsi="Times New Roman" w:cs="Times New Roman"/>
          <w:color w:val="1C1E21"/>
          <w:kern w:val="0"/>
          <w:sz w:val="26"/>
          <w:szCs w:val="26"/>
          <w14:ligatures w14:val="none"/>
        </w:rPr>
      </w:pPr>
      <w:r w:rsidRPr="000C05B5">
        <w:rPr>
          <w:rFonts w:ascii="Times New Roman" w:eastAsia="Times New Roman" w:hAnsi="Times New Roman" w:cs="Times New Roman"/>
          <w:color w:val="1C1E21"/>
          <w:kern w:val="0"/>
          <w:sz w:val="26"/>
          <w:szCs w:val="26"/>
          <w14:ligatures w14:val="none"/>
        </w:rPr>
        <w:t>Khi cả tiến trình vừa thực thi xong và tiến trình mới cũng arrive vào cùng một thời điểm, thì tiến trình mới sẽ vào hàng đợi trước rồi mới đến tiến trình cũ.</w:t>
      </w:r>
    </w:p>
    <w:p w14:paraId="2602B010" w14:textId="77777777" w:rsidR="00440954" w:rsidRPr="000C05B5" w:rsidRDefault="00440954" w:rsidP="001F035A">
      <w:pPr>
        <w:numPr>
          <w:ilvl w:val="2"/>
          <w:numId w:val="40"/>
        </w:numPr>
        <w:spacing w:after="0" w:line="240" w:lineRule="auto"/>
        <w:jc w:val="both"/>
        <w:rPr>
          <w:rFonts w:ascii="Times New Roman" w:eastAsia="Times New Roman" w:hAnsi="Times New Roman" w:cs="Times New Roman"/>
          <w:color w:val="1C1E21"/>
          <w:kern w:val="0"/>
          <w:sz w:val="26"/>
          <w:szCs w:val="26"/>
          <w14:ligatures w14:val="none"/>
        </w:rPr>
      </w:pPr>
      <w:r w:rsidRPr="000C05B5">
        <w:rPr>
          <w:rFonts w:ascii="Times New Roman" w:eastAsia="Times New Roman" w:hAnsi="Times New Roman" w:cs="Times New Roman"/>
          <w:color w:val="1C1E21"/>
          <w:kern w:val="0"/>
          <w:sz w:val="26"/>
          <w:szCs w:val="26"/>
          <w14:ligatures w14:val="none"/>
        </w:rPr>
        <w:t>Các tiến trình đều có độ ưu tiên giống nhau.</w:t>
      </w:r>
    </w:p>
    <w:p w14:paraId="502920D1" w14:textId="77777777" w:rsidR="00440954" w:rsidRPr="000C05B5" w:rsidRDefault="00440954" w:rsidP="001F035A">
      <w:pPr>
        <w:numPr>
          <w:ilvl w:val="1"/>
          <w:numId w:val="40"/>
        </w:numPr>
        <w:spacing w:after="0" w:line="240" w:lineRule="auto"/>
        <w:jc w:val="both"/>
        <w:rPr>
          <w:rFonts w:ascii="Times New Roman" w:eastAsia="Times New Roman" w:hAnsi="Times New Roman" w:cs="Times New Roman"/>
          <w:color w:val="1C1E21"/>
          <w:kern w:val="0"/>
          <w:sz w:val="26"/>
          <w:szCs w:val="26"/>
          <w14:ligatures w14:val="none"/>
        </w:rPr>
      </w:pPr>
      <w:r w:rsidRPr="000C05B5">
        <w:rPr>
          <w:rFonts w:ascii="Times New Roman" w:eastAsia="Times New Roman" w:hAnsi="Times New Roman" w:cs="Times New Roman"/>
          <w:color w:val="1C1E21"/>
          <w:kern w:val="0"/>
          <w:sz w:val="26"/>
          <w:szCs w:val="26"/>
          <w14:ligatures w14:val="none"/>
        </w:rPr>
        <w:t>Chế độ quyết định : Preemptive.</w:t>
      </w:r>
    </w:p>
    <w:p w14:paraId="54DCC4F2" w14:textId="77777777" w:rsidR="00440954" w:rsidRPr="000C05B5" w:rsidRDefault="00440954" w:rsidP="001F035A">
      <w:pPr>
        <w:numPr>
          <w:ilvl w:val="0"/>
          <w:numId w:val="40"/>
        </w:numPr>
        <w:spacing w:after="0" w:line="240" w:lineRule="auto"/>
        <w:jc w:val="both"/>
        <w:rPr>
          <w:rFonts w:ascii="Times New Roman" w:eastAsia="Times New Roman" w:hAnsi="Times New Roman" w:cs="Times New Roman"/>
          <w:color w:val="1C1E21"/>
          <w:kern w:val="0"/>
          <w:sz w:val="26"/>
          <w:szCs w:val="26"/>
          <w14:ligatures w14:val="none"/>
        </w:rPr>
      </w:pPr>
      <w:r w:rsidRPr="000C05B5">
        <w:rPr>
          <w:rFonts w:ascii="Times New Roman" w:eastAsia="Times New Roman" w:hAnsi="Times New Roman" w:cs="Times New Roman"/>
          <w:color w:val="1C1E21"/>
          <w:kern w:val="0"/>
          <w:sz w:val="26"/>
          <w:szCs w:val="26"/>
          <w14:ligatures w14:val="none"/>
        </w:rPr>
        <w:t>Ưu điểm :</w:t>
      </w:r>
    </w:p>
    <w:p w14:paraId="347C5BA5" w14:textId="77777777" w:rsidR="00440954" w:rsidRPr="000C05B5" w:rsidRDefault="00440954" w:rsidP="001F035A">
      <w:pPr>
        <w:numPr>
          <w:ilvl w:val="1"/>
          <w:numId w:val="40"/>
        </w:numPr>
        <w:spacing w:after="0" w:line="240" w:lineRule="auto"/>
        <w:jc w:val="both"/>
        <w:rPr>
          <w:rFonts w:ascii="Times New Roman" w:eastAsia="Times New Roman" w:hAnsi="Times New Roman" w:cs="Times New Roman"/>
          <w:color w:val="1C1E21"/>
          <w:kern w:val="0"/>
          <w:sz w:val="26"/>
          <w:szCs w:val="26"/>
          <w14:ligatures w14:val="none"/>
        </w:rPr>
      </w:pPr>
      <w:r w:rsidRPr="000C05B5">
        <w:rPr>
          <w:rFonts w:ascii="Times New Roman" w:eastAsia="Times New Roman" w:hAnsi="Times New Roman" w:cs="Times New Roman"/>
          <w:color w:val="1C1E21"/>
          <w:kern w:val="0"/>
          <w:sz w:val="26"/>
          <w:szCs w:val="26"/>
          <w14:ligatures w14:val="none"/>
        </w:rPr>
        <w:t>Thời gian đáp ứng trung bình thường thấp -&gt; Thích hợp cho các hệ thống time-sharing.</w:t>
      </w:r>
    </w:p>
    <w:p w14:paraId="21D499B7" w14:textId="77777777" w:rsidR="00440954" w:rsidRPr="000C05B5" w:rsidRDefault="00440954" w:rsidP="001F035A">
      <w:pPr>
        <w:numPr>
          <w:ilvl w:val="1"/>
          <w:numId w:val="40"/>
        </w:numPr>
        <w:spacing w:after="0" w:line="240" w:lineRule="auto"/>
        <w:jc w:val="both"/>
        <w:rPr>
          <w:rFonts w:ascii="Times New Roman" w:eastAsia="Times New Roman" w:hAnsi="Times New Roman" w:cs="Times New Roman"/>
          <w:color w:val="1C1E21"/>
          <w:kern w:val="0"/>
          <w:sz w:val="26"/>
          <w:szCs w:val="26"/>
          <w14:ligatures w14:val="none"/>
        </w:rPr>
      </w:pPr>
      <w:r w:rsidRPr="000C05B5">
        <w:rPr>
          <w:rFonts w:ascii="Times New Roman" w:eastAsia="Times New Roman" w:hAnsi="Times New Roman" w:cs="Times New Roman"/>
          <w:color w:val="1C1E21"/>
          <w:kern w:val="0"/>
          <w:sz w:val="26"/>
          <w:szCs w:val="26"/>
          <w14:ligatures w14:val="none"/>
        </w:rPr>
        <w:t>Không xảy ra tình trạng starvation.</w:t>
      </w:r>
    </w:p>
    <w:p w14:paraId="7419D3F9" w14:textId="77777777" w:rsidR="00440954" w:rsidRPr="000C05B5" w:rsidRDefault="00440954" w:rsidP="001F035A">
      <w:pPr>
        <w:numPr>
          <w:ilvl w:val="0"/>
          <w:numId w:val="40"/>
        </w:numPr>
        <w:spacing w:after="0" w:line="240" w:lineRule="auto"/>
        <w:jc w:val="both"/>
        <w:rPr>
          <w:rFonts w:ascii="Times New Roman" w:eastAsia="Times New Roman" w:hAnsi="Times New Roman" w:cs="Times New Roman"/>
          <w:color w:val="1C1E21"/>
          <w:kern w:val="0"/>
          <w:sz w:val="26"/>
          <w:szCs w:val="26"/>
          <w14:ligatures w14:val="none"/>
        </w:rPr>
      </w:pPr>
      <w:r w:rsidRPr="000C05B5">
        <w:rPr>
          <w:rFonts w:ascii="Times New Roman" w:eastAsia="Times New Roman" w:hAnsi="Times New Roman" w:cs="Times New Roman"/>
          <w:color w:val="1C1E21"/>
          <w:kern w:val="0"/>
          <w:sz w:val="26"/>
          <w:szCs w:val="26"/>
          <w14:ligatures w14:val="none"/>
        </w:rPr>
        <w:t>Nhược điểm :</w:t>
      </w:r>
    </w:p>
    <w:p w14:paraId="1DE5F723" w14:textId="77777777" w:rsidR="00440954" w:rsidRPr="000C05B5" w:rsidRDefault="00440954" w:rsidP="001F035A">
      <w:pPr>
        <w:numPr>
          <w:ilvl w:val="1"/>
          <w:numId w:val="40"/>
        </w:numPr>
        <w:spacing w:after="0" w:line="240" w:lineRule="auto"/>
        <w:jc w:val="both"/>
        <w:rPr>
          <w:rFonts w:ascii="Times New Roman" w:eastAsia="Times New Roman" w:hAnsi="Times New Roman" w:cs="Times New Roman"/>
          <w:color w:val="1C1E21"/>
          <w:kern w:val="0"/>
          <w:sz w:val="26"/>
          <w:szCs w:val="26"/>
          <w14:ligatures w14:val="none"/>
        </w:rPr>
      </w:pPr>
      <w:r w:rsidRPr="000C05B5">
        <w:rPr>
          <w:rFonts w:ascii="Times New Roman" w:eastAsia="Times New Roman" w:hAnsi="Times New Roman" w:cs="Times New Roman"/>
          <w:color w:val="1C1E21"/>
          <w:kern w:val="0"/>
          <w:sz w:val="26"/>
          <w:szCs w:val="26"/>
          <w14:ligatures w14:val="none"/>
        </w:rPr>
        <w:t>Thời gian chờ đợi trung bình thường khá lớn.</w:t>
      </w:r>
    </w:p>
    <w:p w14:paraId="1A46C0F9" w14:textId="77777777" w:rsidR="00440954" w:rsidRPr="000C05B5" w:rsidRDefault="00440954" w:rsidP="001F035A">
      <w:pPr>
        <w:numPr>
          <w:ilvl w:val="1"/>
          <w:numId w:val="40"/>
        </w:numPr>
        <w:spacing w:after="0" w:line="240" w:lineRule="auto"/>
        <w:jc w:val="both"/>
        <w:rPr>
          <w:rFonts w:ascii="Times New Roman" w:eastAsia="Times New Roman" w:hAnsi="Times New Roman" w:cs="Times New Roman"/>
          <w:color w:val="1C1E21"/>
          <w:kern w:val="0"/>
          <w:sz w:val="26"/>
          <w:szCs w:val="26"/>
          <w14:ligatures w14:val="none"/>
        </w:rPr>
      </w:pPr>
      <w:r w:rsidRPr="000C05B5">
        <w:rPr>
          <w:rFonts w:ascii="Times New Roman" w:eastAsia="Times New Roman" w:hAnsi="Times New Roman" w:cs="Times New Roman"/>
          <w:color w:val="1C1E21"/>
          <w:kern w:val="0"/>
          <w:sz w:val="26"/>
          <w:szCs w:val="26"/>
          <w14:ligatures w14:val="none"/>
        </w:rPr>
        <w:t>Chuyển ngữ cảnh nhiều -&gt; Hao phí cao.</w:t>
      </w:r>
    </w:p>
    <w:p w14:paraId="2765E055" w14:textId="77777777" w:rsidR="00440954" w:rsidRPr="000C05B5" w:rsidRDefault="00440954" w:rsidP="001F035A">
      <w:pPr>
        <w:numPr>
          <w:ilvl w:val="1"/>
          <w:numId w:val="40"/>
        </w:numPr>
        <w:spacing w:after="0" w:line="240" w:lineRule="auto"/>
        <w:jc w:val="both"/>
        <w:rPr>
          <w:rFonts w:ascii="Times New Roman" w:eastAsia="Times New Roman" w:hAnsi="Times New Roman" w:cs="Times New Roman"/>
          <w:color w:val="1C1E21"/>
          <w:kern w:val="0"/>
          <w:sz w:val="26"/>
          <w:szCs w:val="26"/>
          <w14:ligatures w14:val="none"/>
        </w:rPr>
      </w:pPr>
      <w:r w:rsidRPr="000C05B5">
        <w:rPr>
          <w:rFonts w:ascii="Times New Roman" w:eastAsia="Times New Roman" w:hAnsi="Times New Roman" w:cs="Times New Roman"/>
          <w:color w:val="1C1E21"/>
          <w:kern w:val="0"/>
          <w:sz w:val="26"/>
          <w:szCs w:val="26"/>
          <w14:ligatures w14:val="none"/>
        </w:rPr>
        <w:t>Hiệu suất thuật toán phụ thuộc nhiều vào việc chọn quantum time.</w:t>
      </w:r>
    </w:p>
    <w:p w14:paraId="0A5BE87C" w14:textId="77777777" w:rsidR="00440954" w:rsidRPr="000C05B5" w:rsidRDefault="00440954" w:rsidP="001F035A">
      <w:pPr>
        <w:numPr>
          <w:ilvl w:val="1"/>
          <w:numId w:val="40"/>
        </w:numPr>
        <w:spacing w:after="0" w:line="240" w:lineRule="auto"/>
        <w:jc w:val="both"/>
        <w:rPr>
          <w:rFonts w:ascii="Times New Roman" w:eastAsia="Times New Roman" w:hAnsi="Times New Roman" w:cs="Times New Roman"/>
          <w:color w:val="1C1E21"/>
          <w:kern w:val="0"/>
          <w:sz w:val="26"/>
          <w:szCs w:val="26"/>
          <w14:ligatures w14:val="none"/>
        </w:rPr>
      </w:pPr>
      <w:r w:rsidRPr="000C05B5">
        <w:rPr>
          <w:rFonts w:ascii="Times New Roman" w:eastAsia="Times New Roman" w:hAnsi="Times New Roman" w:cs="Times New Roman"/>
          <w:color w:val="1C1E21"/>
          <w:kern w:val="0"/>
          <w:sz w:val="26"/>
          <w:szCs w:val="26"/>
          <w14:ligatures w14:val="none"/>
        </w:rPr>
        <w:t>Không thể sử dụng thuật toán nếu muốn các ứng dụng có độ ưu tiên khác nhau.</w:t>
      </w:r>
    </w:p>
    <w:p w14:paraId="02F29B17" w14:textId="77777777" w:rsidR="00440954" w:rsidRPr="000C05B5" w:rsidRDefault="00440954" w:rsidP="001F035A">
      <w:pPr>
        <w:spacing w:after="0" w:line="240" w:lineRule="auto"/>
        <w:jc w:val="both"/>
        <w:rPr>
          <w:rFonts w:ascii="Times New Roman" w:eastAsia="Times New Roman" w:hAnsi="Times New Roman" w:cs="Times New Roman"/>
          <w:color w:val="1C1E21"/>
          <w:kern w:val="0"/>
          <w:sz w:val="26"/>
          <w:szCs w:val="26"/>
          <w14:ligatures w14:val="none"/>
        </w:rPr>
      </w:pPr>
      <w:r w:rsidRPr="000C05B5">
        <w:rPr>
          <w:rFonts w:ascii="Times New Roman" w:eastAsia="Times New Roman" w:hAnsi="Times New Roman" w:cs="Times New Roman"/>
          <w:b/>
          <w:bCs/>
          <w:color w:val="1C1E21"/>
          <w:kern w:val="0"/>
          <w:sz w:val="26"/>
          <w:szCs w:val="26"/>
          <w14:ligatures w14:val="none"/>
        </w:rPr>
        <w:t>Highest Response Ratio Next (HRRN) :</w:t>
      </w:r>
    </w:p>
    <w:p w14:paraId="3034841E" w14:textId="77777777" w:rsidR="00440954" w:rsidRPr="000C05B5" w:rsidRDefault="00440954" w:rsidP="001F035A">
      <w:pPr>
        <w:numPr>
          <w:ilvl w:val="0"/>
          <w:numId w:val="41"/>
        </w:numPr>
        <w:spacing w:after="0" w:line="240" w:lineRule="auto"/>
        <w:jc w:val="both"/>
        <w:rPr>
          <w:rFonts w:ascii="Times New Roman" w:eastAsia="Times New Roman" w:hAnsi="Times New Roman" w:cs="Times New Roman"/>
          <w:color w:val="1C1E21"/>
          <w:kern w:val="0"/>
          <w:sz w:val="26"/>
          <w:szCs w:val="26"/>
          <w14:ligatures w14:val="none"/>
        </w:rPr>
      </w:pPr>
      <w:r w:rsidRPr="000C05B5">
        <w:rPr>
          <w:rFonts w:ascii="Times New Roman" w:eastAsia="Times New Roman" w:hAnsi="Times New Roman" w:cs="Times New Roman"/>
          <w:color w:val="1C1E21"/>
          <w:kern w:val="0"/>
          <w:sz w:val="26"/>
          <w:szCs w:val="26"/>
          <w14:ligatures w14:val="none"/>
        </w:rPr>
        <w:t>Mô tả :</w:t>
      </w:r>
    </w:p>
    <w:p w14:paraId="69BD46AB" w14:textId="77777777" w:rsidR="00440954" w:rsidRPr="000C05B5" w:rsidRDefault="00440954" w:rsidP="001F035A">
      <w:pPr>
        <w:numPr>
          <w:ilvl w:val="1"/>
          <w:numId w:val="41"/>
        </w:numPr>
        <w:spacing w:after="0" w:line="240" w:lineRule="auto"/>
        <w:jc w:val="both"/>
        <w:rPr>
          <w:rFonts w:ascii="Times New Roman" w:eastAsia="Times New Roman" w:hAnsi="Times New Roman" w:cs="Times New Roman"/>
          <w:color w:val="1C1E21"/>
          <w:kern w:val="0"/>
          <w:sz w:val="26"/>
          <w:szCs w:val="26"/>
          <w14:ligatures w14:val="none"/>
        </w:rPr>
      </w:pPr>
      <w:r w:rsidRPr="000C05B5">
        <w:rPr>
          <w:rFonts w:ascii="Times New Roman" w:eastAsia="Times New Roman" w:hAnsi="Times New Roman" w:cs="Times New Roman"/>
          <w:color w:val="1C1E21"/>
          <w:kern w:val="0"/>
          <w:sz w:val="26"/>
          <w:szCs w:val="26"/>
          <w14:ligatures w14:val="none"/>
        </w:rPr>
        <w:t>Cơ chế hoạt động :</w:t>
      </w:r>
    </w:p>
    <w:p w14:paraId="1D4D01D0" w14:textId="77777777" w:rsidR="00440954" w:rsidRPr="000C05B5" w:rsidRDefault="00440954" w:rsidP="001F035A">
      <w:pPr>
        <w:numPr>
          <w:ilvl w:val="2"/>
          <w:numId w:val="41"/>
        </w:numPr>
        <w:spacing w:after="0" w:line="240" w:lineRule="auto"/>
        <w:jc w:val="both"/>
        <w:rPr>
          <w:rFonts w:ascii="Times New Roman" w:eastAsia="Times New Roman" w:hAnsi="Times New Roman" w:cs="Times New Roman"/>
          <w:color w:val="1C1E21"/>
          <w:kern w:val="0"/>
          <w:sz w:val="26"/>
          <w:szCs w:val="26"/>
          <w14:ligatures w14:val="none"/>
        </w:rPr>
      </w:pPr>
      <w:r w:rsidRPr="000C05B5">
        <w:rPr>
          <w:rFonts w:ascii="Times New Roman" w:eastAsia="Times New Roman" w:hAnsi="Times New Roman" w:cs="Times New Roman"/>
          <w:color w:val="1C1E21"/>
          <w:kern w:val="0"/>
          <w:sz w:val="26"/>
          <w:szCs w:val="26"/>
          <w14:ligatures w14:val="none"/>
        </w:rPr>
        <w:t xml:space="preserve">Chọn process tiếp có giá trị RR (Response Ratio) </w:t>
      </w:r>
      <w:r w:rsidRPr="000C05B5">
        <w:rPr>
          <w:rFonts w:ascii="Times New Roman" w:eastAsia="Times New Roman" w:hAnsi="Times New Roman" w:cs="Times New Roman"/>
          <w:b/>
          <w:bCs/>
          <w:color w:val="1C1E21"/>
          <w:kern w:val="0"/>
          <w:sz w:val="26"/>
          <w:szCs w:val="26"/>
          <w14:ligatures w14:val="none"/>
        </w:rPr>
        <w:t>lớn nhất</w:t>
      </w:r>
      <w:r w:rsidRPr="000C05B5">
        <w:rPr>
          <w:rFonts w:ascii="Times New Roman" w:eastAsia="Times New Roman" w:hAnsi="Times New Roman" w:cs="Times New Roman"/>
          <w:color w:val="1C1E21"/>
          <w:kern w:val="0"/>
          <w:sz w:val="26"/>
          <w:szCs w:val="26"/>
          <w14:ligatures w14:val="none"/>
        </w:rPr>
        <w:t>.</w:t>
      </w:r>
    </w:p>
    <w:p w14:paraId="2E4B4D6C" w14:textId="77777777" w:rsidR="00440954" w:rsidRPr="000C05B5" w:rsidRDefault="00440954" w:rsidP="001F035A">
      <w:pPr>
        <w:numPr>
          <w:ilvl w:val="2"/>
          <w:numId w:val="41"/>
        </w:numPr>
        <w:spacing w:after="0" w:line="240" w:lineRule="auto"/>
        <w:jc w:val="both"/>
        <w:rPr>
          <w:rFonts w:ascii="Times New Roman" w:eastAsia="Times New Roman" w:hAnsi="Times New Roman" w:cs="Times New Roman"/>
          <w:color w:val="1C1E21"/>
          <w:kern w:val="0"/>
          <w:sz w:val="26"/>
          <w:szCs w:val="26"/>
          <w14:ligatures w14:val="none"/>
        </w:rPr>
      </w:pPr>
      <w:r w:rsidRPr="000C05B5">
        <w:rPr>
          <w:rFonts w:ascii="Times New Roman" w:eastAsia="Times New Roman" w:hAnsi="Times New Roman" w:cs="Times New Roman"/>
          <w:color w:val="1C1E21"/>
          <w:kern w:val="0"/>
          <w:sz w:val="26"/>
          <w:szCs w:val="26"/>
          <w14:ligatures w14:val="none"/>
        </w:rPr>
        <w:t>Các process ngắn được ưu tiên hơn vì service time (hay burst time) nhỏ.</w:t>
      </w:r>
    </w:p>
    <w:p w14:paraId="19E5FF4E" w14:textId="77777777" w:rsidR="00440954" w:rsidRPr="000C05B5" w:rsidRDefault="00440954" w:rsidP="001F035A">
      <w:pPr>
        <w:numPr>
          <w:ilvl w:val="1"/>
          <w:numId w:val="41"/>
        </w:numPr>
        <w:spacing w:after="0" w:line="240" w:lineRule="auto"/>
        <w:jc w:val="both"/>
        <w:rPr>
          <w:rFonts w:ascii="Times New Roman" w:eastAsia="Times New Roman" w:hAnsi="Times New Roman" w:cs="Times New Roman"/>
          <w:color w:val="1C1E21"/>
          <w:kern w:val="0"/>
          <w:sz w:val="26"/>
          <w:szCs w:val="26"/>
          <w14:ligatures w14:val="none"/>
        </w:rPr>
      </w:pPr>
      <w:r w:rsidRPr="000C05B5">
        <w:rPr>
          <w:rFonts w:ascii="Times New Roman" w:eastAsia="Times New Roman" w:hAnsi="Times New Roman" w:cs="Times New Roman"/>
          <w:color w:val="1C1E21"/>
          <w:kern w:val="0"/>
          <w:sz w:val="26"/>
          <w:szCs w:val="26"/>
          <w14:ligatures w14:val="none"/>
        </w:rPr>
        <w:t>Công thức :</w:t>
      </w:r>
    </w:p>
    <w:p w14:paraId="2780095C" w14:textId="77777777" w:rsidR="00440954" w:rsidRPr="000C05B5" w:rsidRDefault="00440954" w:rsidP="001F035A">
      <w:pPr>
        <w:spacing w:after="0" w:line="240" w:lineRule="auto"/>
        <w:jc w:val="both"/>
        <w:rPr>
          <w:rFonts w:ascii="Times New Roman" w:eastAsia="Times New Roman" w:hAnsi="Times New Roman" w:cs="Times New Roman"/>
          <w:color w:val="1C1E21"/>
          <w:kern w:val="0"/>
          <w:sz w:val="26"/>
          <w:szCs w:val="26"/>
          <w14:ligatures w14:val="none"/>
        </w:rPr>
      </w:pPr>
    </w:p>
    <w:p w14:paraId="75F3E6D6" w14:textId="34B666D3" w:rsidR="00440954" w:rsidRPr="000C05B5" w:rsidRDefault="00440954" w:rsidP="001F035A">
      <w:pPr>
        <w:spacing w:after="0" w:line="240" w:lineRule="auto"/>
        <w:jc w:val="both"/>
        <w:rPr>
          <w:rFonts w:ascii="Times New Roman" w:eastAsia="Times New Roman" w:hAnsi="Times New Roman" w:cs="Times New Roman"/>
          <w:kern w:val="0"/>
          <w:sz w:val="21"/>
          <w:szCs w:val="21"/>
          <w14:ligatures w14:val="none"/>
        </w:rPr>
      </w:pPr>
      <w:r w:rsidRPr="000C05B5">
        <w:rPr>
          <w:rFonts w:ascii="Times New Roman" w:eastAsia="Times New Roman" w:hAnsi="Times New Roman" w:cs="Times New Roman"/>
          <w:noProof/>
          <w:kern w:val="0"/>
          <w:sz w:val="21"/>
          <w:szCs w:val="21"/>
          <w14:ligatures w14:val="none"/>
        </w:rPr>
        <w:drawing>
          <wp:inline distT="0" distB="0" distL="0" distR="0" wp14:anchorId="089AFC4A" wp14:editId="4F2AB6DF">
            <wp:extent cx="5278755" cy="445135"/>
            <wp:effectExtent l="0" t="0" r="0" b="0"/>
            <wp:docPr id="3199805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_0_c_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8755" cy="445135"/>
                    </a:xfrm>
                    <a:prstGeom prst="rect">
                      <a:avLst/>
                    </a:prstGeom>
                    <a:noFill/>
                    <a:ln>
                      <a:noFill/>
                    </a:ln>
                  </pic:spPr>
                </pic:pic>
              </a:graphicData>
            </a:graphic>
          </wp:inline>
        </w:drawing>
      </w:r>
    </w:p>
    <w:p w14:paraId="28EB8678" w14:textId="77777777" w:rsidR="00440954" w:rsidRPr="000C05B5" w:rsidRDefault="00440954" w:rsidP="001F035A">
      <w:pPr>
        <w:spacing w:after="0" w:line="240" w:lineRule="auto"/>
        <w:jc w:val="both"/>
        <w:rPr>
          <w:rFonts w:ascii="Times New Roman" w:eastAsia="Times New Roman" w:hAnsi="Times New Roman" w:cs="Times New Roman"/>
          <w:color w:val="90949C"/>
          <w:kern w:val="0"/>
          <w:sz w:val="21"/>
          <w:szCs w:val="21"/>
          <w14:ligatures w14:val="none"/>
        </w:rPr>
      </w:pPr>
      <w:r w:rsidRPr="000C05B5">
        <w:rPr>
          <w:rFonts w:ascii="Times New Roman" w:eastAsia="Times New Roman" w:hAnsi="Times New Roman" w:cs="Times New Roman"/>
          <w:color w:val="90949C"/>
          <w:kern w:val="0"/>
          <w:sz w:val="21"/>
          <w:szCs w:val="21"/>
          <w14:ligatures w14:val="none"/>
        </w:rPr>
        <w:t>Công thức tính RR (Response Ratio) của thuật toán HRRN.</w:t>
      </w:r>
    </w:p>
    <w:p w14:paraId="6E9284A1" w14:textId="77777777" w:rsidR="00440954" w:rsidRPr="000C05B5" w:rsidRDefault="00440954" w:rsidP="001F035A">
      <w:pPr>
        <w:spacing w:after="0" w:line="240" w:lineRule="auto"/>
        <w:jc w:val="both"/>
        <w:rPr>
          <w:rFonts w:ascii="Times New Roman" w:eastAsia="Times New Roman" w:hAnsi="Times New Roman" w:cs="Times New Roman"/>
          <w:color w:val="1C1E21"/>
          <w:kern w:val="0"/>
          <w:sz w:val="26"/>
          <w:szCs w:val="26"/>
          <w14:ligatures w14:val="none"/>
        </w:rPr>
      </w:pPr>
    </w:p>
    <w:p w14:paraId="05F708EE" w14:textId="77777777" w:rsidR="00440954" w:rsidRPr="000C05B5" w:rsidRDefault="00440954" w:rsidP="001F035A">
      <w:pPr>
        <w:numPr>
          <w:ilvl w:val="0"/>
          <w:numId w:val="42"/>
        </w:numPr>
        <w:spacing w:after="0" w:line="240" w:lineRule="auto"/>
        <w:jc w:val="both"/>
        <w:rPr>
          <w:rFonts w:ascii="Times New Roman" w:eastAsia="Times New Roman" w:hAnsi="Times New Roman" w:cs="Times New Roman"/>
          <w:color w:val="1C1E21"/>
          <w:kern w:val="0"/>
          <w:sz w:val="26"/>
          <w:szCs w:val="26"/>
          <w14:ligatures w14:val="none"/>
        </w:rPr>
      </w:pPr>
      <w:r w:rsidRPr="000C05B5">
        <w:rPr>
          <w:rFonts w:ascii="Times New Roman" w:eastAsia="Times New Roman" w:hAnsi="Times New Roman" w:cs="Times New Roman"/>
          <w:color w:val="1C1E21"/>
          <w:kern w:val="0"/>
          <w:sz w:val="26"/>
          <w:szCs w:val="26"/>
          <w14:ligatures w14:val="none"/>
        </w:rPr>
        <w:t>Ưu điểm :</w:t>
      </w:r>
    </w:p>
    <w:p w14:paraId="711E506D" w14:textId="77777777" w:rsidR="00440954" w:rsidRPr="000C05B5" w:rsidRDefault="00440954" w:rsidP="001F035A">
      <w:pPr>
        <w:numPr>
          <w:ilvl w:val="1"/>
          <w:numId w:val="42"/>
        </w:numPr>
        <w:spacing w:after="0" w:line="240" w:lineRule="auto"/>
        <w:jc w:val="both"/>
        <w:rPr>
          <w:rFonts w:ascii="Times New Roman" w:eastAsia="Times New Roman" w:hAnsi="Times New Roman" w:cs="Times New Roman"/>
          <w:color w:val="1C1E21"/>
          <w:kern w:val="0"/>
          <w:sz w:val="26"/>
          <w:szCs w:val="26"/>
          <w14:ligatures w14:val="none"/>
        </w:rPr>
      </w:pPr>
      <w:r w:rsidRPr="000C05B5">
        <w:rPr>
          <w:rFonts w:ascii="Times New Roman" w:eastAsia="Times New Roman" w:hAnsi="Times New Roman" w:cs="Times New Roman"/>
          <w:color w:val="1C1E21"/>
          <w:kern w:val="0"/>
          <w:sz w:val="26"/>
          <w:szCs w:val="26"/>
          <w14:ligatures w14:val="none"/>
        </w:rPr>
        <w:t>Không xảy ra starvation.</w:t>
      </w:r>
    </w:p>
    <w:p w14:paraId="330047C1" w14:textId="77777777" w:rsidR="00440954" w:rsidRPr="000C05B5" w:rsidRDefault="00440954" w:rsidP="001F035A">
      <w:pPr>
        <w:numPr>
          <w:ilvl w:val="1"/>
          <w:numId w:val="42"/>
        </w:numPr>
        <w:spacing w:after="0" w:line="240" w:lineRule="auto"/>
        <w:jc w:val="both"/>
        <w:rPr>
          <w:rFonts w:ascii="Times New Roman" w:eastAsia="Times New Roman" w:hAnsi="Times New Roman" w:cs="Times New Roman"/>
          <w:color w:val="1C1E21"/>
          <w:kern w:val="0"/>
          <w:sz w:val="26"/>
          <w:szCs w:val="26"/>
          <w14:ligatures w14:val="none"/>
        </w:rPr>
      </w:pPr>
      <w:r w:rsidRPr="000C05B5">
        <w:rPr>
          <w:rFonts w:ascii="Times New Roman" w:eastAsia="Times New Roman" w:hAnsi="Times New Roman" w:cs="Times New Roman"/>
          <w:color w:val="1C1E21"/>
          <w:kern w:val="0"/>
          <w:sz w:val="26"/>
          <w:szCs w:val="26"/>
          <w14:ligatures w14:val="none"/>
        </w:rPr>
        <w:lastRenderedPageBreak/>
        <w:t>Tự động cân bằng giữa việc ưu tiên một tiến trình có thời gian thực thi nhỏ và một tiến trình đã ở quá lâu trong hệ thống (aging).</w:t>
      </w:r>
    </w:p>
    <w:p w14:paraId="2CCD8F28" w14:textId="77777777" w:rsidR="00440954" w:rsidRPr="000C05B5" w:rsidRDefault="00440954" w:rsidP="001F035A">
      <w:pPr>
        <w:numPr>
          <w:ilvl w:val="0"/>
          <w:numId w:val="42"/>
        </w:numPr>
        <w:spacing w:after="0" w:line="240" w:lineRule="auto"/>
        <w:jc w:val="both"/>
        <w:rPr>
          <w:rFonts w:ascii="Times New Roman" w:eastAsia="Times New Roman" w:hAnsi="Times New Roman" w:cs="Times New Roman"/>
          <w:color w:val="1C1E21"/>
          <w:kern w:val="0"/>
          <w:sz w:val="26"/>
          <w:szCs w:val="26"/>
          <w14:ligatures w14:val="none"/>
        </w:rPr>
      </w:pPr>
      <w:r w:rsidRPr="000C05B5">
        <w:rPr>
          <w:rFonts w:ascii="Times New Roman" w:eastAsia="Times New Roman" w:hAnsi="Times New Roman" w:cs="Times New Roman"/>
          <w:color w:val="1C1E21"/>
          <w:kern w:val="0"/>
          <w:sz w:val="26"/>
          <w:szCs w:val="26"/>
          <w14:ligatures w14:val="none"/>
        </w:rPr>
        <w:t>Nhược điểm :</w:t>
      </w:r>
    </w:p>
    <w:p w14:paraId="64F9B56A" w14:textId="77777777" w:rsidR="00440954" w:rsidRPr="000C05B5" w:rsidRDefault="00440954" w:rsidP="001F035A">
      <w:pPr>
        <w:numPr>
          <w:ilvl w:val="1"/>
          <w:numId w:val="42"/>
        </w:numPr>
        <w:spacing w:after="0" w:line="240" w:lineRule="auto"/>
        <w:jc w:val="both"/>
        <w:rPr>
          <w:rFonts w:ascii="Times New Roman" w:eastAsia="Times New Roman" w:hAnsi="Times New Roman" w:cs="Times New Roman"/>
          <w:color w:val="1C1E21"/>
          <w:kern w:val="0"/>
          <w:sz w:val="26"/>
          <w:szCs w:val="26"/>
          <w14:ligatures w14:val="none"/>
        </w:rPr>
      </w:pPr>
      <w:r w:rsidRPr="000C05B5">
        <w:rPr>
          <w:rFonts w:ascii="Times New Roman" w:eastAsia="Times New Roman" w:hAnsi="Times New Roman" w:cs="Times New Roman"/>
          <w:color w:val="1C1E21"/>
          <w:kern w:val="0"/>
          <w:sz w:val="26"/>
          <w:szCs w:val="26"/>
          <w14:ligatures w14:val="none"/>
        </w:rPr>
        <w:t>Non-Preemptive.</w:t>
      </w:r>
    </w:p>
    <w:p w14:paraId="5AB19313" w14:textId="77777777" w:rsidR="00440954" w:rsidRPr="000C05B5" w:rsidRDefault="00440954" w:rsidP="001F035A">
      <w:pPr>
        <w:spacing w:after="0" w:line="240" w:lineRule="auto"/>
        <w:jc w:val="both"/>
        <w:rPr>
          <w:rFonts w:ascii="Times New Roman" w:eastAsia="Times New Roman" w:hAnsi="Times New Roman" w:cs="Times New Roman"/>
          <w:color w:val="1C1E21"/>
          <w:kern w:val="0"/>
          <w:sz w:val="26"/>
          <w:szCs w:val="26"/>
          <w14:ligatures w14:val="none"/>
        </w:rPr>
      </w:pPr>
      <w:r w:rsidRPr="000C05B5">
        <w:rPr>
          <w:rFonts w:ascii="Times New Roman" w:eastAsia="Times New Roman" w:hAnsi="Times New Roman" w:cs="Times New Roman"/>
          <w:b/>
          <w:bCs/>
          <w:color w:val="1C1E21"/>
          <w:kern w:val="0"/>
          <w:sz w:val="26"/>
          <w:szCs w:val="26"/>
          <w14:ligatures w14:val="none"/>
        </w:rPr>
        <w:t>Multilevel Queue Scheduling :</w:t>
      </w:r>
    </w:p>
    <w:p w14:paraId="69642B7F" w14:textId="77777777" w:rsidR="00440954" w:rsidRPr="000C05B5" w:rsidRDefault="00440954" w:rsidP="001F035A">
      <w:pPr>
        <w:numPr>
          <w:ilvl w:val="0"/>
          <w:numId w:val="43"/>
        </w:numPr>
        <w:spacing w:after="0" w:line="240" w:lineRule="auto"/>
        <w:jc w:val="both"/>
        <w:rPr>
          <w:rFonts w:ascii="Times New Roman" w:eastAsia="Times New Roman" w:hAnsi="Times New Roman" w:cs="Times New Roman"/>
          <w:color w:val="1C1E21"/>
          <w:kern w:val="0"/>
          <w:sz w:val="26"/>
          <w:szCs w:val="26"/>
          <w14:ligatures w14:val="none"/>
        </w:rPr>
      </w:pPr>
      <w:r w:rsidRPr="000C05B5">
        <w:rPr>
          <w:rFonts w:ascii="Times New Roman" w:eastAsia="Times New Roman" w:hAnsi="Times New Roman" w:cs="Times New Roman"/>
          <w:color w:val="1C1E21"/>
          <w:kern w:val="0"/>
          <w:sz w:val="26"/>
          <w:szCs w:val="26"/>
          <w14:ligatures w14:val="none"/>
        </w:rPr>
        <w:t>Mô tả :</w:t>
      </w:r>
    </w:p>
    <w:p w14:paraId="42E5A10C" w14:textId="77777777" w:rsidR="00440954" w:rsidRPr="000C05B5" w:rsidRDefault="00440954" w:rsidP="001F035A">
      <w:pPr>
        <w:numPr>
          <w:ilvl w:val="1"/>
          <w:numId w:val="43"/>
        </w:numPr>
        <w:spacing w:after="0" w:line="240" w:lineRule="auto"/>
        <w:jc w:val="both"/>
        <w:rPr>
          <w:rFonts w:ascii="Times New Roman" w:eastAsia="Times New Roman" w:hAnsi="Times New Roman" w:cs="Times New Roman"/>
          <w:color w:val="1C1E21"/>
          <w:kern w:val="0"/>
          <w:sz w:val="26"/>
          <w:szCs w:val="26"/>
          <w14:ligatures w14:val="none"/>
        </w:rPr>
      </w:pPr>
      <w:r w:rsidRPr="000C05B5">
        <w:rPr>
          <w:rFonts w:ascii="Times New Roman" w:eastAsia="Times New Roman" w:hAnsi="Times New Roman" w:cs="Times New Roman"/>
          <w:color w:val="1C1E21"/>
          <w:kern w:val="0"/>
          <w:sz w:val="26"/>
          <w:szCs w:val="26"/>
          <w14:ligatures w14:val="none"/>
        </w:rPr>
        <w:t xml:space="preserve">Cơ chế hoạt động : </w:t>
      </w:r>
    </w:p>
    <w:p w14:paraId="7E601123" w14:textId="77777777" w:rsidR="00440954" w:rsidRPr="000C05B5" w:rsidRDefault="00440954" w:rsidP="001F035A">
      <w:pPr>
        <w:numPr>
          <w:ilvl w:val="2"/>
          <w:numId w:val="43"/>
        </w:numPr>
        <w:spacing w:after="0" w:line="240" w:lineRule="auto"/>
        <w:jc w:val="both"/>
        <w:rPr>
          <w:rFonts w:ascii="Times New Roman" w:eastAsia="Times New Roman" w:hAnsi="Times New Roman" w:cs="Times New Roman"/>
          <w:color w:val="1C1E21"/>
          <w:kern w:val="0"/>
          <w:sz w:val="26"/>
          <w:szCs w:val="26"/>
          <w14:ligatures w14:val="none"/>
        </w:rPr>
      </w:pPr>
      <w:r w:rsidRPr="000C05B5">
        <w:rPr>
          <w:rFonts w:ascii="Times New Roman" w:eastAsia="Times New Roman" w:hAnsi="Times New Roman" w:cs="Times New Roman"/>
          <w:color w:val="1C1E21"/>
          <w:kern w:val="0"/>
          <w:sz w:val="26"/>
          <w:szCs w:val="26"/>
          <w14:ligatures w14:val="none"/>
        </w:rPr>
        <w:t>Hàng đợi ready được chia thành nhiều hàng đợi riêng biệt theo một số tiêu chuẩn như :</w:t>
      </w:r>
    </w:p>
    <w:p w14:paraId="467E6C5E" w14:textId="77777777" w:rsidR="00440954" w:rsidRPr="000C05B5" w:rsidRDefault="00440954" w:rsidP="001F035A">
      <w:pPr>
        <w:numPr>
          <w:ilvl w:val="3"/>
          <w:numId w:val="43"/>
        </w:numPr>
        <w:spacing w:after="0" w:line="240" w:lineRule="auto"/>
        <w:jc w:val="both"/>
        <w:rPr>
          <w:rFonts w:ascii="Times New Roman" w:eastAsia="Times New Roman" w:hAnsi="Times New Roman" w:cs="Times New Roman"/>
          <w:color w:val="1C1E21"/>
          <w:kern w:val="0"/>
          <w:sz w:val="26"/>
          <w:szCs w:val="26"/>
          <w14:ligatures w14:val="none"/>
        </w:rPr>
      </w:pPr>
      <w:r w:rsidRPr="000C05B5">
        <w:rPr>
          <w:rFonts w:ascii="Times New Roman" w:eastAsia="Times New Roman" w:hAnsi="Times New Roman" w:cs="Times New Roman"/>
          <w:color w:val="1C1E21"/>
          <w:kern w:val="0"/>
          <w:sz w:val="26"/>
          <w:szCs w:val="26"/>
          <w14:ligatures w14:val="none"/>
        </w:rPr>
        <w:t>Đặc điểm và yêu cầu định thời của process.</w:t>
      </w:r>
    </w:p>
    <w:p w14:paraId="7B102757" w14:textId="77777777" w:rsidR="00440954" w:rsidRPr="000C05B5" w:rsidRDefault="00440954" w:rsidP="001F035A">
      <w:pPr>
        <w:numPr>
          <w:ilvl w:val="3"/>
          <w:numId w:val="43"/>
        </w:numPr>
        <w:spacing w:after="0" w:line="240" w:lineRule="auto"/>
        <w:jc w:val="both"/>
        <w:rPr>
          <w:rFonts w:ascii="Times New Roman" w:eastAsia="Times New Roman" w:hAnsi="Times New Roman" w:cs="Times New Roman"/>
          <w:color w:val="1C1E21"/>
          <w:kern w:val="0"/>
          <w:sz w:val="26"/>
          <w:szCs w:val="26"/>
          <w14:ligatures w14:val="none"/>
        </w:rPr>
      </w:pPr>
      <w:r w:rsidRPr="000C05B5">
        <w:rPr>
          <w:rFonts w:ascii="Times New Roman" w:eastAsia="Times New Roman" w:hAnsi="Times New Roman" w:cs="Times New Roman"/>
          <w:color w:val="1C1E21"/>
          <w:kern w:val="0"/>
          <w:sz w:val="26"/>
          <w:szCs w:val="26"/>
          <w14:ligatures w14:val="none"/>
        </w:rPr>
        <w:t>Foreground (interactive) và background process.</w:t>
      </w:r>
    </w:p>
    <w:p w14:paraId="35C2229A" w14:textId="77777777" w:rsidR="00440954" w:rsidRPr="000C05B5" w:rsidRDefault="00440954" w:rsidP="001F035A">
      <w:pPr>
        <w:numPr>
          <w:ilvl w:val="2"/>
          <w:numId w:val="43"/>
        </w:numPr>
        <w:spacing w:after="0" w:line="240" w:lineRule="auto"/>
        <w:jc w:val="both"/>
        <w:rPr>
          <w:rFonts w:ascii="Times New Roman" w:eastAsia="Times New Roman" w:hAnsi="Times New Roman" w:cs="Times New Roman"/>
          <w:color w:val="1C1E21"/>
          <w:kern w:val="0"/>
          <w:sz w:val="26"/>
          <w:szCs w:val="26"/>
          <w14:ligatures w14:val="none"/>
        </w:rPr>
      </w:pPr>
      <w:r w:rsidRPr="000C05B5">
        <w:rPr>
          <w:rFonts w:ascii="Times New Roman" w:eastAsia="Times New Roman" w:hAnsi="Times New Roman" w:cs="Times New Roman"/>
          <w:color w:val="1C1E21"/>
          <w:kern w:val="0"/>
          <w:sz w:val="26"/>
          <w:szCs w:val="26"/>
          <w14:ligatures w14:val="none"/>
        </w:rPr>
        <w:t>Process được gán cố định vào một hàng đợi, mỗi hàng đợi sẽ sử dụng một giải thuật riêng.</w:t>
      </w:r>
    </w:p>
    <w:p w14:paraId="73B63A4B" w14:textId="77777777" w:rsidR="00440954" w:rsidRPr="000C05B5" w:rsidRDefault="00440954" w:rsidP="001F035A">
      <w:pPr>
        <w:numPr>
          <w:ilvl w:val="2"/>
          <w:numId w:val="43"/>
        </w:numPr>
        <w:spacing w:after="0" w:line="240" w:lineRule="auto"/>
        <w:jc w:val="both"/>
        <w:rPr>
          <w:rFonts w:ascii="Times New Roman" w:eastAsia="Times New Roman" w:hAnsi="Times New Roman" w:cs="Times New Roman"/>
          <w:color w:val="1C1E21"/>
          <w:kern w:val="0"/>
          <w:sz w:val="26"/>
          <w:szCs w:val="26"/>
          <w14:ligatures w14:val="none"/>
        </w:rPr>
      </w:pPr>
      <w:r w:rsidRPr="000C05B5">
        <w:rPr>
          <w:rFonts w:ascii="Times New Roman" w:eastAsia="Times New Roman" w:hAnsi="Times New Roman" w:cs="Times New Roman"/>
          <w:color w:val="1C1E21"/>
          <w:kern w:val="0"/>
          <w:sz w:val="26"/>
          <w:szCs w:val="26"/>
          <w14:ligatures w14:val="none"/>
        </w:rPr>
        <w:t>Có 2TH hệ điều hành định thời cho các hàng đợi :</w:t>
      </w:r>
    </w:p>
    <w:p w14:paraId="30E752F9" w14:textId="77777777" w:rsidR="00440954" w:rsidRPr="000C05B5" w:rsidRDefault="00440954" w:rsidP="001F035A">
      <w:pPr>
        <w:numPr>
          <w:ilvl w:val="3"/>
          <w:numId w:val="43"/>
        </w:numPr>
        <w:spacing w:after="0" w:line="240" w:lineRule="auto"/>
        <w:jc w:val="both"/>
        <w:rPr>
          <w:rFonts w:ascii="Times New Roman" w:eastAsia="Times New Roman" w:hAnsi="Times New Roman" w:cs="Times New Roman"/>
          <w:color w:val="1C1E21"/>
          <w:kern w:val="0"/>
          <w:sz w:val="26"/>
          <w:szCs w:val="26"/>
          <w14:ligatures w14:val="none"/>
        </w:rPr>
      </w:pPr>
      <w:r w:rsidRPr="000C05B5">
        <w:rPr>
          <w:rFonts w:ascii="Times New Roman" w:eastAsia="Times New Roman" w:hAnsi="Times New Roman" w:cs="Times New Roman"/>
          <w:color w:val="1C1E21"/>
          <w:kern w:val="0"/>
          <w:sz w:val="26"/>
          <w:szCs w:val="26"/>
          <w14:ligatures w14:val="none"/>
        </w:rPr>
        <w:t>Có một độ ưu tiên cố định cho từng hàng đợi (fixed priority scheduling).</w:t>
      </w:r>
    </w:p>
    <w:p w14:paraId="3566DA86" w14:textId="77777777" w:rsidR="00440954" w:rsidRPr="000C05B5" w:rsidRDefault="00440954" w:rsidP="001F035A">
      <w:pPr>
        <w:numPr>
          <w:ilvl w:val="4"/>
          <w:numId w:val="43"/>
        </w:numPr>
        <w:spacing w:after="0" w:line="240" w:lineRule="auto"/>
        <w:jc w:val="both"/>
        <w:rPr>
          <w:rFonts w:ascii="Times New Roman" w:eastAsia="Times New Roman" w:hAnsi="Times New Roman" w:cs="Times New Roman"/>
          <w:color w:val="1C1E21"/>
          <w:kern w:val="0"/>
          <w:sz w:val="26"/>
          <w:szCs w:val="26"/>
          <w14:ligatures w14:val="none"/>
        </w:rPr>
      </w:pPr>
      <w:r w:rsidRPr="000C05B5">
        <w:rPr>
          <w:rFonts w:ascii="Times New Roman" w:eastAsia="Times New Roman" w:hAnsi="Times New Roman" w:cs="Times New Roman"/>
          <w:color w:val="1C1E21"/>
          <w:kern w:val="0"/>
          <w:sz w:val="26"/>
          <w:szCs w:val="26"/>
          <w14:ligatures w14:val="none"/>
        </w:rPr>
        <w:t xml:space="preserve">Hàng đợi có độ ưu tiên cao hơn phải được chạy xong (empty) trước khi hàng đợi có độ ưu tiên thấp hơn được phép chạy. </w:t>
      </w:r>
    </w:p>
    <w:p w14:paraId="45DA05C5" w14:textId="77777777" w:rsidR="00440954" w:rsidRPr="000C05B5" w:rsidRDefault="00440954" w:rsidP="001F035A">
      <w:pPr>
        <w:numPr>
          <w:ilvl w:val="4"/>
          <w:numId w:val="43"/>
        </w:numPr>
        <w:spacing w:after="0" w:line="240" w:lineRule="auto"/>
        <w:jc w:val="both"/>
        <w:rPr>
          <w:rFonts w:ascii="Times New Roman" w:eastAsia="Times New Roman" w:hAnsi="Times New Roman" w:cs="Times New Roman"/>
          <w:color w:val="1C1E21"/>
          <w:kern w:val="0"/>
          <w:sz w:val="26"/>
          <w:szCs w:val="26"/>
          <w14:ligatures w14:val="none"/>
        </w:rPr>
      </w:pPr>
      <w:r w:rsidRPr="000C05B5">
        <w:rPr>
          <w:rFonts w:ascii="Times New Roman" w:eastAsia="Times New Roman" w:hAnsi="Times New Roman" w:cs="Times New Roman"/>
          <w:color w:val="1C1E21"/>
          <w:kern w:val="0"/>
          <w:sz w:val="26"/>
          <w:szCs w:val="26"/>
          <w14:ligatures w14:val="none"/>
        </w:rPr>
        <w:t>Nếu có 1 tiến trình đi vào hàng đợi có độ ưu tiên cao hơn trong khi hàng đợi có độ ưu tiên thấp hơn đang được thực thi, hàng đợi có độ ưu tiên thấp hơn đó sẽ bị preempt.</w:t>
      </w:r>
    </w:p>
    <w:p w14:paraId="581C2E28" w14:textId="77777777" w:rsidR="00440954" w:rsidRPr="000C05B5" w:rsidRDefault="00440954" w:rsidP="001F035A">
      <w:pPr>
        <w:numPr>
          <w:ilvl w:val="3"/>
          <w:numId w:val="43"/>
        </w:numPr>
        <w:spacing w:after="0" w:line="240" w:lineRule="auto"/>
        <w:jc w:val="both"/>
        <w:rPr>
          <w:rFonts w:ascii="Times New Roman" w:eastAsia="Times New Roman" w:hAnsi="Times New Roman" w:cs="Times New Roman"/>
          <w:color w:val="1C1E21"/>
          <w:kern w:val="0"/>
          <w:sz w:val="26"/>
          <w:szCs w:val="26"/>
          <w14:ligatures w14:val="none"/>
        </w:rPr>
      </w:pPr>
      <w:r w:rsidRPr="000C05B5">
        <w:rPr>
          <w:rFonts w:ascii="Times New Roman" w:eastAsia="Times New Roman" w:hAnsi="Times New Roman" w:cs="Times New Roman"/>
          <w:color w:val="1C1E21"/>
          <w:kern w:val="0"/>
          <w:sz w:val="26"/>
          <w:szCs w:val="26"/>
          <w14:ligatures w14:val="none"/>
        </w:rPr>
        <w:t>Time-slice : Mỗi hàng đợi nhận được một khoảng thời gian chiếm CPU và phân phối cho các process trong hàng đợi khoảng thời gian đó.</w:t>
      </w:r>
    </w:p>
    <w:p w14:paraId="4C239B55" w14:textId="77777777" w:rsidR="00440954" w:rsidRPr="000C05B5" w:rsidRDefault="00440954" w:rsidP="001F035A">
      <w:pPr>
        <w:numPr>
          <w:ilvl w:val="1"/>
          <w:numId w:val="43"/>
        </w:numPr>
        <w:spacing w:after="0" w:line="240" w:lineRule="auto"/>
        <w:jc w:val="both"/>
        <w:rPr>
          <w:rFonts w:ascii="Times New Roman" w:eastAsia="Times New Roman" w:hAnsi="Times New Roman" w:cs="Times New Roman"/>
          <w:color w:val="1C1E21"/>
          <w:kern w:val="0"/>
          <w:sz w:val="26"/>
          <w:szCs w:val="26"/>
          <w14:ligatures w14:val="none"/>
        </w:rPr>
      </w:pPr>
      <w:r w:rsidRPr="000C05B5">
        <w:rPr>
          <w:rFonts w:ascii="Times New Roman" w:eastAsia="Times New Roman" w:hAnsi="Times New Roman" w:cs="Times New Roman"/>
          <w:color w:val="1C1E21"/>
          <w:kern w:val="0"/>
          <w:sz w:val="26"/>
          <w:szCs w:val="26"/>
          <w14:ligatures w14:val="none"/>
        </w:rPr>
        <w:t>Chế độ quyết định : Non-Preemptive hoặc Preemptive.</w:t>
      </w:r>
    </w:p>
    <w:p w14:paraId="0D0AEDD0" w14:textId="77777777" w:rsidR="00440954" w:rsidRPr="000C05B5" w:rsidRDefault="00440954" w:rsidP="001F035A">
      <w:pPr>
        <w:spacing w:after="0" w:line="240" w:lineRule="auto"/>
        <w:jc w:val="both"/>
        <w:rPr>
          <w:rFonts w:ascii="Times New Roman" w:eastAsia="Times New Roman" w:hAnsi="Times New Roman" w:cs="Times New Roman"/>
          <w:color w:val="1C1E21"/>
          <w:kern w:val="0"/>
          <w:sz w:val="26"/>
          <w:szCs w:val="26"/>
          <w14:ligatures w14:val="none"/>
        </w:rPr>
      </w:pPr>
    </w:p>
    <w:p w14:paraId="7752078C" w14:textId="11FC672A" w:rsidR="00440954" w:rsidRPr="000C05B5" w:rsidRDefault="00440954" w:rsidP="00CD7CA6">
      <w:pPr>
        <w:spacing w:after="0" w:line="240" w:lineRule="auto"/>
        <w:jc w:val="center"/>
        <w:rPr>
          <w:rFonts w:ascii="Times New Roman" w:eastAsia="Times New Roman" w:hAnsi="Times New Roman" w:cs="Times New Roman"/>
          <w:kern w:val="0"/>
          <w:sz w:val="21"/>
          <w:szCs w:val="21"/>
          <w14:ligatures w14:val="none"/>
        </w:rPr>
      </w:pPr>
      <w:r w:rsidRPr="000C05B5">
        <w:rPr>
          <w:rFonts w:ascii="Times New Roman" w:eastAsia="Times New Roman" w:hAnsi="Times New Roman" w:cs="Times New Roman"/>
          <w:noProof/>
          <w:kern w:val="0"/>
          <w:sz w:val="21"/>
          <w:szCs w:val="21"/>
          <w14:ligatures w14:val="none"/>
        </w:rPr>
        <w:drawing>
          <wp:inline distT="0" distB="0" distL="0" distR="0" wp14:anchorId="3CCD6126" wp14:editId="16889D04">
            <wp:extent cx="3260090" cy="2143760"/>
            <wp:effectExtent l="0" t="0" r="0" b="8890"/>
            <wp:docPr id="16646364" name="Picture 1" descr="A diagram of process process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46364" name="Picture 1" descr="A diagram of process processes&#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60090" cy="2143760"/>
                    </a:xfrm>
                    <a:prstGeom prst="rect">
                      <a:avLst/>
                    </a:prstGeom>
                    <a:noFill/>
                    <a:ln>
                      <a:noFill/>
                    </a:ln>
                  </pic:spPr>
                </pic:pic>
              </a:graphicData>
            </a:graphic>
          </wp:inline>
        </w:drawing>
      </w:r>
    </w:p>
    <w:p w14:paraId="20F86E89" w14:textId="77777777" w:rsidR="00440954" w:rsidRPr="000C05B5" w:rsidRDefault="00440954" w:rsidP="00CD7CA6">
      <w:pPr>
        <w:spacing w:after="0" w:line="240" w:lineRule="auto"/>
        <w:jc w:val="center"/>
        <w:rPr>
          <w:rFonts w:ascii="Times New Roman" w:eastAsia="Times New Roman" w:hAnsi="Times New Roman" w:cs="Times New Roman"/>
          <w:color w:val="90949C"/>
          <w:kern w:val="0"/>
          <w:sz w:val="21"/>
          <w:szCs w:val="21"/>
          <w14:ligatures w14:val="none"/>
        </w:rPr>
      </w:pPr>
      <w:r w:rsidRPr="000C05B5">
        <w:rPr>
          <w:rFonts w:ascii="Times New Roman" w:eastAsia="Times New Roman" w:hAnsi="Times New Roman" w:cs="Times New Roman"/>
          <w:color w:val="90949C"/>
          <w:kern w:val="0"/>
          <w:sz w:val="21"/>
          <w:szCs w:val="21"/>
          <w14:ligatures w14:val="none"/>
        </w:rPr>
        <w:t>Ví dụ về các hàng đợi được phân cấp trong thuật toán MQS.</w:t>
      </w:r>
    </w:p>
    <w:p w14:paraId="75B54E2A" w14:textId="77777777" w:rsidR="00440954" w:rsidRPr="000C05B5" w:rsidRDefault="00440954" w:rsidP="001F035A">
      <w:pPr>
        <w:spacing w:after="0" w:line="240" w:lineRule="auto"/>
        <w:jc w:val="both"/>
        <w:rPr>
          <w:rFonts w:ascii="Times New Roman" w:eastAsia="Times New Roman" w:hAnsi="Times New Roman" w:cs="Times New Roman"/>
          <w:color w:val="1C1E21"/>
          <w:kern w:val="0"/>
          <w:sz w:val="26"/>
          <w:szCs w:val="26"/>
          <w14:ligatures w14:val="none"/>
        </w:rPr>
      </w:pPr>
    </w:p>
    <w:p w14:paraId="47849DA3" w14:textId="77777777" w:rsidR="00440954" w:rsidRPr="000C05B5" w:rsidRDefault="00440954" w:rsidP="001F035A">
      <w:pPr>
        <w:numPr>
          <w:ilvl w:val="0"/>
          <w:numId w:val="44"/>
        </w:numPr>
        <w:spacing w:after="0" w:line="240" w:lineRule="auto"/>
        <w:jc w:val="both"/>
        <w:rPr>
          <w:rFonts w:ascii="Times New Roman" w:eastAsia="Times New Roman" w:hAnsi="Times New Roman" w:cs="Times New Roman"/>
          <w:color w:val="1C1E21"/>
          <w:kern w:val="0"/>
          <w:sz w:val="26"/>
          <w:szCs w:val="26"/>
          <w14:ligatures w14:val="none"/>
        </w:rPr>
      </w:pPr>
      <w:r w:rsidRPr="000C05B5">
        <w:rPr>
          <w:rFonts w:ascii="Times New Roman" w:eastAsia="Times New Roman" w:hAnsi="Times New Roman" w:cs="Times New Roman"/>
          <w:color w:val="1C1E21"/>
          <w:kern w:val="0"/>
          <w:sz w:val="26"/>
          <w:szCs w:val="26"/>
          <w14:ligatures w14:val="none"/>
        </w:rPr>
        <w:t xml:space="preserve">Ưu điểm : </w:t>
      </w:r>
    </w:p>
    <w:p w14:paraId="45A06422" w14:textId="77777777" w:rsidR="00440954" w:rsidRPr="000C05B5" w:rsidRDefault="00440954" w:rsidP="001F035A">
      <w:pPr>
        <w:numPr>
          <w:ilvl w:val="1"/>
          <w:numId w:val="44"/>
        </w:numPr>
        <w:spacing w:after="0" w:line="240" w:lineRule="auto"/>
        <w:jc w:val="both"/>
        <w:rPr>
          <w:rFonts w:ascii="Times New Roman" w:eastAsia="Times New Roman" w:hAnsi="Times New Roman" w:cs="Times New Roman"/>
          <w:color w:val="1C1E21"/>
          <w:kern w:val="0"/>
          <w:sz w:val="26"/>
          <w:szCs w:val="26"/>
          <w14:ligatures w14:val="none"/>
        </w:rPr>
      </w:pPr>
      <w:r w:rsidRPr="000C05B5">
        <w:rPr>
          <w:rFonts w:ascii="Times New Roman" w:eastAsia="Times New Roman" w:hAnsi="Times New Roman" w:cs="Times New Roman"/>
          <w:color w:val="1C1E21"/>
          <w:kern w:val="0"/>
          <w:sz w:val="26"/>
          <w:szCs w:val="26"/>
          <w14:ligatures w14:val="none"/>
        </w:rPr>
        <w:t>Áp dụng nhiều giải thuật định thời cho nhiều loại tiến trình có độ ưu tiên khác nhau.</w:t>
      </w:r>
    </w:p>
    <w:p w14:paraId="352E5819" w14:textId="77777777" w:rsidR="00440954" w:rsidRPr="000C05B5" w:rsidRDefault="00440954" w:rsidP="001F035A">
      <w:pPr>
        <w:numPr>
          <w:ilvl w:val="1"/>
          <w:numId w:val="44"/>
        </w:numPr>
        <w:spacing w:after="0" w:line="240" w:lineRule="auto"/>
        <w:jc w:val="both"/>
        <w:rPr>
          <w:rFonts w:ascii="Times New Roman" w:eastAsia="Times New Roman" w:hAnsi="Times New Roman" w:cs="Times New Roman"/>
          <w:color w:val="1C1E21"/>
          <w:kern w:val="0"/>
          <w:sz w:val="26"/>
          <w:szCs w:val="26"/>
          <w14:ligatures w14:val="none"/>
        </w:rPr>
      </w:pPr>
      <w:r w:rsidRPr="000C05B5">
        <w:rPr>
          <w:rFonts w:ascii="Times New Roman" w:eastAsia="Times New Roman" w:hAnsi="Times New Roman" w:cs="Times New Roman"/>
          <w:color w:val="1C1E21"/>
          <w:kern w:val="0"/>
          <w:sz w:val="26"/>
          <w:szCs w:val="26"/>
          <w14:ligatures w14:val="none"/>
        </w:rPr>
        <w:t>Cho phép các CPU-Bound process được ưu tiên hơn trong việc thực thi -&gt; Thời gian hệ thống thực thi tác vụ được cải thiện.</w:t>
      </w:r>
    </w:p>
    <w:p w14:paraId="4DF69890" w14:textId="77777777" w:rsidR="00440954" w:rsidRPr="000C05B5" w:rsidRDefault="00440954" w:rsidP="001F035A">
      <w:pPr>
        <w:numPr>
          <w:ilvl w:val="1"/>
          <w:numId w:val="44"/>
        </w:numPr>
        <w:spacing w:after="0" w:line="240" w:lineRule="auto"/>
        <w:jc w:val="both"/>
        <w:rPr>
          <w:rFonts w:ascii="Times New Roman" w:eastAsia="Times New Roman" w:hAnsi="Times New Roman" w:cs="Times New Roman"/>
          <w:color w:val="1C1E21"/>
          <w:kern w:val="0"/>
          <w:sz w:val="26"/>
          <w:szCs w:val="26"/>
          <w14:ligatures w14:val="none"/>
        </w:rPr>
      </w:pPr>
      <w:r w:rsidRPr="000C05B5">
        <w:rPr>
          <w:rFonts w:ascii="Times New Roman" w:eastAsia="Times New Roman" w:hAnsi="Times New Roman" w:cs="Times New Roman"/>
          <w:color w:val="1C1E21"/>
          <w:kern w:val="0"/>
          <w:sz w:val="26"/>
          <w:szCs w:val="26"/>
          <w14:ligatures w14:val="none"/>
        </w:rPr>
        <w:lastRenderedPageBreak/>
        <w:t>Có thể hoạt động trong cả 2 chế độ : Preemptive và Non-Preemptive.</w:t>
      </w:r>
    </w:p>
    <w:p w14:paraId="0847B238" w14:textId="77777777" w:rsidR="00440954" w:rsidRPr="000C05B5" w:rsidRDefault="00440954" w:rsidP="001F035A">
      <w:pPr>
        <w:numPr>
          <w:ilvl w:val="0"/>
          <w:numId w:val="44"/>
        </w:numPr>
        <w:spacing w:after="0" w:line="240" w:lineRule="auto"/>
        <w:jc w:val="both"/>
        <w:rPr>
          <w:rFonts w:ascii="Times New Roman" w:eastAsia="Times New Roman" w:hAnsi="Times New Roman" w:cs="Times New Roman"/>
          <w:color w:val="1C1E21"/>
          <w:kern w:val="0"/>
          <w:sz w:val="26"/>
          <w:szCs w:val="26"/>
          <w14:ligatures w14:val="none"/>
        </w:rPr>
      </w:pPr>
      <w:r w:rsidRPr="000C05B5">
        <w:rPr>
          <w:rFonts w:ascii="Times New Roman" w:eastAsia="Times New Roman" w:hAnsi="Times New Roman" w:cs="Times New Roman"/>
          <w:color w:val="1C1E21"/>
          <w:kern w:val="0"/>
          <w:sz w:val="26"/>
          <w:szCs w:val="26"/>
          <w14:ligatures w14:val="none"/>
        </w:rPr>
        <w:t>Nhược điểm :</w:t>
      </w:r>
    </w:p>
    <w:p w14:paraId="418CC305" w14:textId="77777777" w:rsidR="00440954" w:rsidRPr="000C05B5" w:rsidRDefault="00440954" w:rsidP="001F035A">
      <w:pPr>
        <w:numPr>
          <w:ilvl w:val="1"/>
          <w:numId w:val="44"/>
        </w:numPr>
        <w:spacing w:after="0" w:line="240" w:lineRule="auto"/>
        <w:jc w:val="both"/>
        <w:rPr>
          <w:rFonts w:ascii="Times New Roman" w:eastAsia="Times New Roman" w:hAnsi="Times New Roman" w:cs="Times New Roman"/>
          <w:color w:val="1C1E21"/>
          <w:kern w:val="0"/>
          <w:sz w:val="26"/>
          <w:szCs w:val="26"/>
          <w14:ligatures w14:val="none"/>
        </w:rPr>
      </w:pPr>
      <w:r w:rsidRPr="000C05B5">
        <w:rPr>
          <w:rFonts w:ascii="Times New Roman" w:eastAsia="Times New Roman" w:hAnsi="Times New Roman" w:cs="Times New Roman"/>
          <w:color w:val="1C1E21"/>
          <w:kern w:val="0"/>
          <w:sz w:val="26"/>
          <w:szCs w:val="26"/>
          <w14:ligatures w14:val="none"/>
        </w:rPr>
        <w:t>Các hàng đợi đa cấp này cần được giám sát -&gt; Hao phí tài nguyên hệ thống.</w:t>
      </w:r>
    </w:p>
    <w:p w14:paraId="502264E4" w14:textId="77777777" w:rsidR="00440954" w:rsidRPr="000C05B5" w:rsidRDefault="00440954" w:rsidP="001F035A">
      <w:pPr>
        <w:numPr>
          <w:ilvl w:val="1"/>
          <w:numId w:val="44"/>
        </w:numPr>
        <w:spacing w:after="0" w:line="240" w:lineRule="auto"/>
        <w:jc w:val="both"/>
        <w:rPr>
          <w:rFonts w:ascii="Times New Roman" w:eastAsia="Times New Roman" w:hAnsi="Times New Roman" w:cs="Times New Roman"/>
          <w:color w:val="1C1E21"/>
          <w:kern w:val="0"/>
          <w:sz w:val="26"/>
          <w:szCs w:val="26"/>
          <w14:ligatures w14:val="none"/>
        </w:rPr>
      </w:pPr>
      <w:r w:rsidRPr="000C05B5">
        <w:rPr>
          <w:rFonts w:ascii="Times New Roman" w:eastAsia="Times New Roman" w:hAnsi="Times New Roman" w:cs="Times New Roman"/>
          <w:color w:val="1C1E21"/>
          <w:kern w:val="0"/>
          <w:sz w:val="26"/>
          <w:szCs w:val="26"/>
          <w14:ligatures w14:val="none"/>
        </w:rPr>
        <w:t>Process không thể di chuyển từ hàng đợi này sang hàng đợi khác -&gt; Không linh động.</w:t>
      </w:r>
    </w:p>
    <w:p w14:paraId="52856302" w14:textId="77777777" w:rsidR="00440954" w:rsidRPr="000C05B5" w:rsidRDefault="00440954" w:rsidP="001F035A">
      <w:pPr>
        <w:spacing w:after="0" w:line="240" w:lineRule="auto"/>
        <w:jc w:val="both"/>
        <w:rPr>
          <w:rFonts w:ascii="Times New Roman" w:eastAsia="Times New Roman" w:hAnsi="Times New Roman" w:cs="Times New Roman"/>
          <w:color w:val="1C1E21"/>
          <w:kern w:val="0"/>
          <w:sz w:val="26"/>
          <w:szCs w:val="26"/>
          <w14:ligatures w14:val="none"/>
        </w:rPr>
      </w:pPr>
      <w:r w:rsidRPr="000C05B5">
        <w:rPr>
          <w:rFonts w:ascii="Times New Roman" w:eastAsia="Times New Roman" w:hAnsi="Times New Roman" w:cs="Times New Roman"/>
          <w:b/>
          <w:bCs/>
          <w:color w:val="1C1E21"/>
          <w:kern w:val="0"/>
          <w:sz w:val="26"/>
          <w:szCs w:val="26"/>
          <w14:ligatures w14:val="none"/>
        </w:rPr>
        <w:t>Multilevel Feedback Queue</w:t>
      </w:r>
    </w:p>
    <w:p w14:paraId="623417F2" w14:textId="77777777" w:rsidR="00440954" w:rsidRPr="000C05B5" w:rsidRDefault="00440954" w:rsidP="001F035A">
      <w:pPr>
        <w:numPr>
          <w:ilvl w:val="0"/>
          <w:numId w:val="45"/>
        </w:numPr>
        <w:spacing w:after="0" w:line="240" w:lineRule="auto"/>
        <w:jc w:val="both"/>
        <w:rPr>
          <w:rFonts w:ascii="Times New Roman" w:eastAsia="Times New Roman" w:hAnsi="Times New Roman" w:cs="Times New Roman"/>
          <w:color w:val="1C1E21"/>
          <w:kern w:val="0"/>
          <w:sz w:val="26"/>
          <w:szCs w:val="26"/>
          <w14:ligatures w14:val="none"/>
        </w:rPr>
      </w:pPr>
      <w:r w:rsidRPr="000C05B5">
        <w:rPr>
          <w:rFonts w:ascii="Times New Roman" w:eastAsia="Times New Roman" w:hAnsi="Times New Roman" w:cs="Times New Roman"/>
          <w:color w:val="1C1E21"/>
          <w:kern w:val="0"/>
          <w:sz w:val="26"/>
          <w:szCs w:val="26"/>
          <w14:ligatures w14:val="none"/>
        </w:rPr>
        <w:t>Mô tả :</w:t>
      </w:r>
    </w:p>
    <w:p w14:paraId="03877F0D" w14:textId="77777777" w:rsidR="00440954" w:rsidRPr="000C05B5" w:rsidRDefault="00440954" w:rsidP="001F035A">
      <w:pPr>
        <w:numPr>
          <w:ilvl w:val="1"/>
          <w:numId w:val="45"/>
        </w:numPr>
        <w:spacing w:after="0" w:line="240" w:lineRule="auto"/>
        <w:jc w:val="both"/>
        <w:rPr>
          <w:rFonts w:ascii="Times New Roman" w:eastAsia="Times New Roman" w:hAnsi="Times New Roman" w:cs="Times New Roman"/>
          <w:color w:val="1C1E21"/>
          <w:kern w:val="0"/>
          <w:sz w:val="26"/>
          <w:szCs w:val="26"/>
          <w14:ligatures w14:val="none"/>
        </w:rPr>
      </w:pPr>
      <w:r w:rsidRPr="000C05B5">
        <w:rPr>
          <w:rFonts w:ascii="Times New Roman" w:eastAsia="Times New Roman" w:hAnsi="Times New Roman" w:cs="Times New Roman"/>
          <w:color w:val="1C1E21"/>
          <w:kern w:val="0"/>
          <w:sz w:val="26"/>
          <w:szCs w:val="26"/>
          <w14:ligatures w14:val="none"/>
        </w:rPr>
        <w:t>Cơ chế hoạt động :</w:t>
      </w:r>
    </w:p>
    <w:p w14:paraId="0021CAED" w14:textId="77777777" w:rsidR="00440954" w:rsidRPr="000C05B5" w:rsidRDefault="00440954" w:rsidP="001F035A">
      <w:pPr>
        <w:numPr>
          <w:ilvl w:val="2"/>
          <w:numId w:val="45"/>
        </w:numPr>
        <w:spacing w:after="0" w:line="240" w:lineRule="auto"/>
        <w:jc w:val="both"/>
        <w:rPr>
          <w:rFonts w:ascii="Times New Roman" w:eastAsia="Times New Roman" w:hAnsi="Times New Roman" w:cs="Times New Roman"/>
          <w:color w:val="1C1E21"/>
          <w:kern w:val="0"/>
          <w:sz w:val="26"/>
          <w:szCs w:val="26"/>
          <w14:ligatures w14:val="none"/>
        </w:rPr>
      </w:pPr>
      <w:r w:rsidRPr="000C05B5">
        <w:rPr>
          <w:rFonts w:ascii="Times New Roman" w:eastAsia="Times New Roman" w:hAnsi="Times New Roman" w:cs="Times New Roman"/>
          <w:color w:val="1C1E21"/>
          <w:kern w:val="0"/>
          <w:sz w:val="26"/>
          <w:szCs w:val="26"/>
          <w14:ligatures w14:val="none"/>
        </w:rPr>
        <w:t>(Tương tự Multilevel Feedback Queue).</w:t>
      </w:r>
    </w:p>
    <w:p w14:paraId="2B72983A" w14:textId="77777777" w:rsidR="00440954" w:rsidRPr="000C05B5" w:rsidRDefault="00440954" w:rsidP="001F035A">
      <w:pPr>
        <w:numPr>
          <w:ilvl w:val="2"/>
          <w:numId w:val="45"/>
        </w:numPr>
        <w:spacing w:after="0" w:line="240" w:lineRule="auto"/>
        <w:jc w:val="both"/>
        <w:rPr>
          <w:rFonts w:ascii="Times New Roman" w:eastAsia="Times New Roman" w:hAnsi="Times New Roman" w:cs="Times New Roman"/>
          <w:color w:val="1C1E21"/>
          <w:kern w:val="0"/>
          <w:sz w:val="26"/>
          <w:szCs w:val="26"/>
          <w14:ligatures w14:val="none"/>
        </w:rPr>
      </w:pPr>
      <w:r w:rsidRPr="000C05B5">
        <w:rPr>
          <w:rFonts w:ascii="Times New Roman" w:eastAsia="Times New Roman" w:hAnsi="Times New Roman" w:cs="Times New Roman"/>
          <w:color w:val="1C1E21"/>
          <w:kern w:val="0"/>
          <w:sz w:val="26"/>
          <w:szCs w:val="26"/>
          <w14:ligatures w14:val="none"/>
        </w:rPr>
        <w:t>Điểm khác biệt : Cho phép process nhảy từ queue này đến queue khác.</w:t>
      </w:r>
    </w:p>
    <w:p w14:paraId="6646B067" w14:textId="77777777" w:rsidR="00440954" w:rsidRPr="000C05B5" w:rsidRDefault="00440954" w:rsidP="001F035A">
      <w:pPr>
        <w:numPr>
          <w:ilvl w:val="0"/>
          <w:numId w:val="45"/>
        </w:numPr>
        <w:spacing w:after="0" w:line="240" w:lineRule="auto"/>
        <w:jc w:val="both"/>
        <w:rPr>
          <w:rFonts w:ascii="Times New Roman" w:eastAsia="Times New Roman" w:hAnsi="Times New Roman" w:cs="Times New Roman"/>
          <w:color w:val="1C1E21"/>
          <w:kern w:val="0"/>
          <w:sz w:val="26"/>
          <w:szCs w:val="26"/>
          <w14:ligatures w14:val="none"/>
        </w:rPr>
      </w:pPr>
      <w:r w:rsidRPr="000C05B5">
        <w:rPr>
          <w:rFonts w:ascii="Times New Roman" w:eastAsia="Times New Roman" w:hAnsi="Times New Roman" w:cs="Times New Roman"/>
          <w:color w:val="1C1E21"/>
          <w:kern w:val="0"/>
          <w:sz w:val="26"/>
          <w:szCs w:val="26"/>
          <w14:ligatures w14:val="none"/>
        </w:rPr>
        <w:t>Ưu điểm :</w:t>
      </w:r>
    </w:p>
    <w:p w14:paraId="40EA44A5" w14:textId="77777777" w:rsidR="00440954" w:rsidRPr="000C05B5" w:rsidRDefault="00440954" w:rsidP="001F035A">
      <w:pPr>
        <w:numPr>
          <w:ilvl w:val="1"/>
          <w:numId w:val="45"/>
        </w:numPr>
        <w:spacing w:after="0" w:line="240" w:lineRule="auto"/>
        <w:jc w:val="both"/>
        <w:rPr>
          <w:rFonts w:ascii="Times New Roman" w:eastAsia="Times New Roman" w:hAnsi="Times New Roman" w:cs="Times New Roman"/>
          <w:color w:val="1C1E21"/>
          <w:kern w:val="0"/>
          <w:sz w:val="26"/>
          <w:szCs w:val="26"/>
          <w14:ligatures w14:val="none"/>
        </w:rPr>
      </w:pPr>
      <w:r w:rsidRPr="000C05B5">
        <w:rPr>
          <w:rFonts w:ascii="Times New Roman" w:eastAsia="Times New Roman" w:hAnsi="Times New Roman" w:cs="Times New Roman"/>
          <w:color w:val="1C1E21"/>
          <w:kern w:val="0"/>
          <w:sz w:val="26"/>
          <w:szCs w:val="26"/>
          <w14:ligatures w14:val="none"/>
        </w:rPr>
        <w:t>Thích nghi với các tiến trình. VD : Một tiến trình nếu sử dụng quá nhiều CPU time thì sẽ xếp nó vào queue có độ ưu tiên thấp hơn.</w:t>
      </w:r>
    </w:p>
    <w:p w14:paraId="765856FD" w14:textId="77777777" w:rsidR="00440954" w:rsidRPr="000C05B5" w:rsidRDefault="00440954" w:rsidP="001F035A">
      <w:pPr>
        <w:numPr>
          <w:ilvl w:val="1"/>
          <w:numId w:val="45"/>
        </w:numPr>
        <w:spacing w:after="0" w:line="240" w:lineRule="auto"/>
        <w:jc w:val="both"/>
        <w:rPr>
          <w:rFonts w:ascii="Times New Roman" w:eastAsia="Times New Roman" w:hAnsi="Times New Roman" w:cs="Times New Roman"/>
          <w:color w:val="1C1E21"/>
          <w:kern w:val="0"/>
          <w:sz w:val="26"/>
          <w:szCs w:val="26"/>
          <w14:ligatures w14:val="none"/>
        </w:rPr>
      </w:pPr>
      <w:r w:rsidRPr="000C05B5">
        <w:rPr>
          <w:rFonts w:ascii="Times New Roman" w:eastAsia="Times New Roman" w:hAnsi="Times New Roman" w:cs="Times New Roman"/>
          <w:color w:val="1C1E21"/>
          <w:kern w:val="0"/>
          <w:sz w:val="26"/>
          <w:szCs w:val="26"/>
          <w14:ligatures w14:val="none"/>
        </w:rPr>
        <w:t>Aging. VD : Một process đã xuất hiện lâu mà không được thực thi, sẽ được đưa lên 1 queue có độ ưu tiên cao hơn.</w:t>
      </w:r>
    </w:p>
    <w:p w14:paraId="360E1B13" w14:textId="77777777" w:rsidR="00440954" w:rsidRPr="000C05B5" w:rsidRDefault="00440954" w:rsidP="001F035A">
      <w:pPr>
        <w:numPr>
          <w:ilvl w:val="1"/>
          <w:numId w:val="45"/>
        </w:numPr>
        <w:spacing w:after="0" w:line="240" w:lineRule="auto"/>
        <w:jc w:val="both"/>
        <w:rPr>
          <w:rFonts w:ascii="Times New Roman" w:eastAsia="Times New Roman" w:hAnsi="Times New Roman" w:cs="Times New Roman"/>
          <w:color w:val="1C1E21"/>
          <w:kern w:val="0"/>
          <w:sz w:val="26"/>
          <w:szCs w:val="26"/>
          <w14:ligatures w14:val="none"/>
        </w:rPr>
      </w:pPr>
      <w:r w:rsidRPr="000C05B5">
        <w:rPr>
          <w:rFonts w:ascii="Times New Roman" w:eastAsia="Times New Roman" w:hAnsi="Times New Roman" w:cs="Times New Roman"/>
          <w:color w:val="1C1E21"/>
          <w:kern w:val="0"/>
          <w:sz w:val="26"/>
          <w:szCs w:val="26"/>
          <w14:ligatures w14:val="none"/>
        </w:rPr>
        <w:t>Thuật toán chung nhất, có thể được thiết kế để phù hợp với các hệ thống khác biệt.</w:t>
      </w:r>
    </w:p>
    <w:p w14:paraId="563188C9" w14:textId="77777777" w:rsidR="00440954" w:rsidRPr="000C05B5" w:rsidRDefault="00440954" w:rsidP="001F035A">
      <w:pPr>
        <w:numPr>
          <w:ilvl w:val="0"/>
          <w:numId w:val="45"/>
        </w:numPr>
        <w:spacing w:after="0" w:line="240" w:lineRule="auto"/>
        <w:jc w:val="both"/>
        <w:rPr>
          <w:rFonts w:ascii="Times New Roman" w:eastAsia="Times New Roman" w:hAnsi="Times New Roman" w:cs="Times New Roman"/>
          <w:color w:val="1C1E21"/>
          <w:kern w:val="0"/>
          <w:sz w:val="26"/>
          <w:szCs w:val="26"/>
          <w14:ligatures w14:val="none"/>
        </w:rPr>
      </w:pPr>
      <w:r w:rsidRPr="000C05B5">
        <w:rPr>
          <w:rFonts w:ascii="Times New Roman" w:eastAsia="Times New Roman" w:hAnsi="Times New Roman" w:cs="Times New Roman"/>
          <w:color w:val="1C1E21"/>
          <w:kern w:val="0"/>
          <w:sz w:val="26"/>
          <w:szCs w:val="26"/>
          <w14:ligatures w14:val="none"/>
        </w:rPr>
        <w:t>Nhược điểm :</w:t>
      </w:r>
    </w:p>
    <w:p w14:paraId="45595B8A" w14:textId="77777777" w:rsidR="00440954" w:rsidRPr="000C05B5" w:rsidRDefault="00440954" w:rsidP="001F035A">
      <w:pPr>
        <w:numPr>
          <w:ilvl w:val="1"/>
          <w:numId w:val="45"/>
        </w:numPr>
        <w:spacing w:after="0" w:line="240" w:lineRule="auto"/>
        <w:jc w:val="both"/>
        <w:rPr>
          <w:rFonts w:ascii="Times New Roman" w:eastAsia="Times New Roman" w:hAnsi="Times New Roman" w:cs="Times New Roman"/>
          <w:color w:val="1C1E21"/>
          <w:kern w:val="0"/>
          <w:sz w:val="26"/>
          <w:szCs w:val="26"/>
          <w14:ligatures w14:val="none"/>
        </w:rPr>
      </w:pPr>
      <w:r w:rsidRPr="000C05B5">
        <w:rPr>
          <w:rFonts w:ascii="Times New Roman" w:eastAsia="Times New Roman" w:hAnsi="Times New Roman" w:cs="Times New Roman"/>
          <w:color w:val="1C1E21"/>
          <w:kern w:val="0"/>
          <w:sz w:val="26"/>
          <w:szCs w:val="26"/>
          <w14:ligatures w14:val="none"/>
        </w:rPr>
        <w:t>Tốn tài nguyên hệ thống để duy trì các queue -&gt; Có thể không thích hợp đối với các hệ thống nhỏ.</w:t>
      </w:r>
    </w:p>
    <w:p w14:paraId="101992C7" w14:textId="77777777" w:rsidR="00440954" w:rsidRPr="000C05B5" w:rsidRDefault="00440954" w:rsidP="001F035A">
      <w:pPr>
        <w:numPr>
          <w:ilvl w:val="1"/>
          <w:numId w:val="45"/>
        </w:numPr>
        <w:spacing w:after="0" w:line="240" w:lineRule="auto"/>
        <w:jc w:val="both"/>
        <w:rPr>
          <w:rFonts w:ascii="Times New Roman" w:eastAsia="Times New Roman" w:hAnsi="Times New Roman" w:cs="Times New Roman"/>
          <w:color w:val="1C1E21"/>
          <w:kern w:val="0"/>
          <w:sz w:val="26"/>
          <w:szCs w:val="26"/>
          <w14:ligatures w14:val="none"/>
        </w:rPr>
      </w:pPr>
      <w:r w:rsidRPr="000C05B5">
        <w:rPr>
          <w:rFonts w:ascii="Times New Roman" w:eastAsia="Times New Roman" w:hAnsi="Times New Roman" w:cs="Times New Roman"/>
          <w:color w:val="1C1E21"/>
          <w:kern w:val="0"/>
          <w:sz w:val="26"/>
          <w:szCs w:val="26"/>
          <w14:ligatures w14:val="none"/>
        </w:rPr>
        <w:t>Thiết kế phức tạp.</w:t>
      </w:r>
    </w:p>
    <w:p w14:paraId="003DAF0E" w14:textId="77777777" w:rsidR="00B670ED" w:rsidRPr="000C05B5" w:rsidRDefault="00B670ED" w:rsidP="001F035A">
      <w:pPr>
        <w:spacing w:after="0" w:line="240" w:lineRule="auto"/>
        <w:jc w:val="both"/>
        <w:rPr>
          <w:rFonts w:ascii="Times New Roman" w:hAnsi="Times New Roman" w:cs="Times New Roman"/>
        </w:rPr>
      </w:pPr>
    </w:p>
    <w:sectPr w:rsidR="00B670ED" w:rsidRPr="000C05B5" w:rsidSect="005D7FE4">
      <w:footerReference w:type="default" r:id="rId16"/>
      <w:pgSz w:w="12240" w:h="15840"/>
      <w:pgMar w:top="1134" w:right="1134"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529DE3" w14:textId="77777777" w:rsidR="005D7FE4" w:rsidRDefault="005D7FE4" w:rsidP="004D3BCD">
      <w:pPr>
        <w:spacing w:after="0" w:line="240" w:lineRule="auto"/>
      </w:pPr>
      <w:r>
        <w:separator/>
      </w:r>
    </w:p>
  </w:endnote>
  <w:endnote w:type="continuationSeparator" w:id="0">
    <w:p w14:paraId="36E71E52" w14:textId="77777777" w:rsidR="005D7FE4" w:rsidRDefault="005D7FE4" w:rsidP="004D3BCD">
      <w:pPr>
        <w:spacing w:after="0" w:line="240" w:lineRule="auto"/>
      </w:pPr>
      <w:r>
        <w:continuationSeparator/>
      </w:r>
    </w:p>
  </w:endnote>
  <w:endnote w:type="continuationNotice" w:id="1">
    <w:p w14:paraId="4E48C952" w14:textId="77777777" w:rsidR="003C2B36" w:rsidRDefault="003C2B3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B9755B" w14:textId="6BD3BD4E" w:rsidR="004D3BCD" w:rsidRPr="004D3BCD" w:rsidRDefault="004D3BCD">
    <w:pPr>
      <w:pStyle w:val="Footer"/>
      <w:jc w:val="center"/>
      <w:rPr>
        <w:rFonts w:ascii="Times New Roman" w:hAnsi="Times New Roman" w:cs="Times New Roman"/>
        <w:b/>
        <w:bCs/>
        <w:sz w:val="26"/>
        <w:szCs w:val="26"/>
      </w:rPr>
    </w:pPr>
    <w:r w:rsidRPr="004D3BCD">
      <w:rPr>
        <w:rFonts w:ascii="Times New Roman" w:hAnsi="Times New Roman" w:cs="Times New Roman"/>
        <w:b/>
        <w:bCs/>
        <w:sz w:val="26"/>
        <w:szCs w:val="26"/>
      </w:rPr>
      <w:t xml:space="preserve">Trang </w:t>
    </w:r>
    <w:sdt>
      <w:sdtPr>
        <w:rPr>
          <w:rFonts w:ascii="Times New Roman" w:hAnsi="Times New Roman" w:cs="Times New Roman"/>
          <w:b/>
          <w:bCs/>
          <w:sz w:val="26"/>
          <w:szCs w:val="26"/>
        </w:rPr>
        <w:id w:val="-79762081"/>
        <w:docPartObj>
          <w:docPartGallery w:val="Page Numbers (Bottom of Page)"/>
          <w:docPartUnique/>
        </w:docPartObj>
      </w:sdtPr>
      <w:sdtEndPr>
        <w:rPr>
          <w:noProof/>
        </w:rPr>
      </w:sdtEndPr>
      <w:sdtContent>
        <w:r w:rsidRPr="004D3BCD">
          <w:rPr>
            <w:rFonts w:ascii="Times New Roman" w:hAnsi="Times New Roman" w:cs="Times New Roman"/>
            <w:b/>
            <w:bCs/>
            <w:sz w:val="26"/>
            <w:szCs w:val="26"/>
          </w:rPr>
          <w:fldChar w:fldCharType="begin"/>
        </w:r>
        <w:r w:rsidRPr="004D3BCD">
          <w:rPr>
            <w:rFonts w:ascii="Times New Roman" w:hAnsi="Times New Roman" w:cs="Times New Roman"/>
            <w:b/>
            <w:bCs/>
            <w:sz w:val="26"/>
            <w:szCs w:val="26"/>
          </w:rPr>
          <w:instrText xml:space="preserve"> PAGE   \* MERGEFORMAT </w:instrText>
        </w:r>
        <w:r w:rsidRPr="004D3BCD">
          <w:rPr>
            <w:rFonts w:ascii="Times New Roman" w:hAnsi="Times New Roman" w:cs="Times New Roman"/>
            <w:b/>
            <w:bCs/>
            <w:sz w:val="26"/>
            <w:szCs w:val="26"/>
          </w:rPr>
          <w:fldChar w:fldCharType="separate"/>
        </w:r>
        <w:r w:rsidRPr="004D3BCD">
          <w:rPr>
            <w:rFonts w:ascii="Times New Roman" w:hAnsi="Times New Roman" w:cs="Times New Roman"/>
            <w:b/>
            <w:bCs/>
            <w:noProof/>
            <w:sz w:val="26"/>
            <w:szCs w:val="26"/>
          </w:rPr>
          <w:t>2</w:t>
        </w:r>
        <w:r w:rsidRPr="004D3BCD">
          <w:rPr>
            <w:rFonts w:ascii="Times New Roman" w:hAnsi="Times New Roman" w:cs="Times New Roman"/>
            <w:b/>
            <w:bCs/>
            <w:noProof/>
            <w:sz w:val="26"/>
            <w:szCs w:val="26"/>
          </w:rPr>
          <w:fldChar w:fldCharType="end"/>
        </w:r>
      </w:sdtContent>
    </w:sdt>
  </w:p>
  <w:p w14:paraId="020D7B30" w14:textId="77777777" w:rsidR="004D3BCD" w:rsidRPr="004D3BCD" w:rsidRDefault="004D3BCD">
    <w:pPr>
      <w:pStyle w:val="Footer"/>
      <w:rPr>
        <w:rFonts w:ascii="Times New Roman" w:hAnsi="Times New Roman" w:cs="Times New Roman"/>
        <w:b/>
        <w:bCs/>
        <w:sz w:val="26"/>
        <w:szCs w:val="2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12941F" w14:textId="77777777" w:rsidR="005D7FE4" w:rsidRDefault="005D7FE4" w:rsidP="004D3BCD">
      <w:pPr>
        <w:spacing w:after="0" w:line="240" w:lineRule="auto"/>
      </w:pPr>
      <w:r>
        <w:separator/>
      </w:r>
    </w:p>
  </w:footnote>
  <w:footnote w:type="continuationSeparator" w:id="0">
    <w:p w14:paraId="675FE1C5" w14:textId="77777777" w:rsidR="005D7FE4" w:rsidRDefault="005D7FE4" w:rsidP="004D3BCD">
      <w:pPr>
        <w:spacing w:after="0" w:line="240" w:lineRule="auto"/>
      </w:pPr>
      <w:r>
        <w:continuationSeparator/>
      </w:r>
    </w:p>
  </w:footnote>
  <w:footnote w:type="continuationNotice" w:id="1">
    <w:p w14:paraId="163BF0BD" w14:textId="77777777" w:rsidR="003C2B36" w:rsidRDefault="003C2B36">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C273C"/>
    <w:multiLevelType w:val="multilevel"/>
    <w:tmpl w:val="D598A6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D9102C"/>
    <w:multiLevelType w:val="multilevel"/>
    <w:tmpl w:val="459A7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5B0C08"/>
    <w:multiLevelType w:val="multilevel"/>
    <w:tmpl w:val="9448F3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784515"/>
    <w:multiLevelType w:val="multilevel"/>
    <w:tmpl w:val="D2327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E5566F"/>
    <w:multiLevelType w:val="multilevel"/>
    <w:tmpl w:val="60609B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0A7C9C"/>
    <w:multiLevelType w:val="multilevel"/>
    <w:tmpl w:val="7C1A80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E46C31"/>
    <w:multiLevelType w:val="multilevel"/>
    <w:tmpl w:val="BBA63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8B4E8D"/>
    <w:multiLevelType w:val="multilevel"/>
    <w:tmpl w:val="78C49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F51663"/>
    <w:multiLevelType w:val="multilevel"/>
    <w:tmpl w:val="36D05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85369E"/>
    <w:multiLevelType w:val="multilevel"/>
    <w:tmpl w:val="2474F9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4F404BA"/>
    <w:multiLevelType w:val="multilevel"/>
    <w:tmpl w:val="032AB7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80438E"/>
    <w:multiLevelType w:val="multilevel"/>
    <w:tmpl w:val="E126EC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BC4E73"/>
    <w:multiLevelType w:val="multilevel"/>
    <w:tmpl w:val="AF863A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4A92257"/>
    <w:multiLevelType w:val="multilevel"/>
    <w:tmpl w:val="46DA72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6B348BC"/>
    <w:multiLevelType w:val="multilevel"/>
    <w:tmpl w:val="1F288F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A3B6466"/>
    <w:multiLevelType w:val="multilevel"/>
    <w:tmpl w:val="C8DC1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D0B2B37"/>
    <w:multiLevelType w:val="multilevel"/>
    <w:tmpl w:val="372E59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DDC0CC0"/>
    <w:multiLevelType w:val="multilevel"/>
    <w:tmpl w:val="88D27B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E9B3403"/>
    <w:multiLevelType w:val="multilevel"/>
    <w:tmpl w:val="1E4ED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0172FBE"/>
    <w:multiLevelType w:val="multilevel"/>
    <w:tmpl w:val="9022E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11A7DA0"/>
    <w:multiLevelType w:val="multilevel"/>
    <w:tmpl w:val="8E40C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1427FC6"/>
    <w:multiLevelType w:val="multilevel"/>
    <w:tmpl w:val="2C3C4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AE2378F"/>
    <w:multiLevelType w:val="multilevel"/>
    <w:tmpl w:val="3B826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13B2819"/>
    <w:multiLevelType w:val="multilevel"/>
    <w:tmpl w:val="08089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18309B1"/>
    <w:multiLevelType w:val="multilevel"/>
    <w:tmpl w:val="DB6C45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54C2EEF"/>
    <w:multiLevelType w:val="multilevel"/>
    <w:tmpl w:val="98407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59A5F6A"/>
    <w:multiLevelType w:val="multilevel"/>
    <w:tmpl w:val="74F8B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60D1E2C"/>
    <w:multiLevelType w:val="multilevel"/>
    <w:tmpl w:val="6A34E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6DB724D"/>
    <w:multiLevelType w:val="multilevel"/>
    <w:tmpl w:val="8FA4F7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9587E63"/>
    <w:multiLevelType w:val="multilevel"/>
    <w:tmpl w:val="E326AE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D0E5130"/>
    <w:multiLevelType w:val="multilevel"/>
    <w:tmpl w:val="CDA6F7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D310365"/>
    <w:multiLevelType w:val="multilevel"/>
    <w:tmpl w:val="B060FC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3BD33F9"/>
    <w:multiLevelType w:val="multilevel"/>
    <w:tmpl w:val="116A4D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4115D71"/>
    <w:multiLevelType w:val="multilevel"/>
    <w:tmpl w:val="F732FE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4616082"/>
    <w:multiLevelType w:val="multilevel"/>
    <w:tmpl w:val="2A403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5DD3CDC"/>
    <w:multiLevelType w:val="multilevel"/>
    <w:tmpl w:val="E33615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66A5C77"/>
    <w:multiLevelType w:val="multilevel"/>
    <w:tmpl w:val="370A05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A914694"/>
    <w:multiLevelType w:val="multilevel"/>
    <w:tmpl w:val="BB649C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BA06097"/>
    <w:multiLevelType w:val="multilevel"/>
    <w:tmpl w:val="7C74CA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C5E4943"/>
    <w:multiLevelType w:val="multilevel"/>
    <w:tmpl w:val="83CA81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39F21BC"/>
    <w:multiLevelType w:val="multilevel"/>
    <w:tmpl w:val="B4548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619074D"/>
    <w:multiLevelType w:val="multilevel"/>
    <w:tmpl w:val="A19A17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6DA134D"/>
    <w:multiLevelType w:val="multilevel"/>
    <w:tmpl w:val="42B48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01F1761"/>
    <w:multiLevelType w:val="multilevel"/>
    <w:tmpl w:val="4AA04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89D7CD4"/>
    <w:multiLevelType w:val="multilevel"/>
    <w:tmpl w:val="4A4EE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51718341">
    <w:abstractNumId w:val="30"/>
  </w:num>
  <w:num w:numId="2" w16cid:durableId="1981616494">
    <w:abstractNumId w:val="38"/>
  </w:num>
  <w:num w:numId="3" w16cid:durableId="1597521182">
    <w:abstractNumId w:val="36"/>
  </w:num>
  <w:num w:numId="4" w16cid:durableId="1927415729">
    <w:abstractNumId w:val="11"/>
  </w:num>
  <w:num w:numId="5" w16cid:durableId="1186477598">
    <w:abstractNumId w:val="29"/>
  </w:num>
  <w:num w:numId="6" w16cid:durableId="720207737">
    <w:abstractNumId w:val="16"/>
  </w:num>
  <w:num w:numId="7" w16cid:durableId="1074820596">
    <w:abstractNumId w:val="25"/>
  </w:num>
  <w:num w:numId="8" w16cid:durableId="580719463">
    <w:abstractNumId w:val="27"/>
  </w:num>
  <w:num w:numId="9" w16cid:durableId="16200782">
    <w:abstractNumId w:val="15"/>
  </w:num>
  <w:num w:numId="10" w16cid:durableId="1933397048">
    <w:abstractNumId w:val="22"/>
  </w:num>
  <w:num w:numId="11" w16cid:durableId="32387459">
    <w:abstractNumId w:val="2"/>
  </w:num>
  <w:num w:numId="12" w16cid:durableId="2076196719">
    <w:abstractNumId w:val="26"/>
  </w:num>
  <w:num w:numId="13" w16cid:durableId="620915590">
    <w:abstractNumId w:val="7"/>
  </w:num>
  <w:num w:numId="14" w16cid:durableId="1830748951">
    <w:abstractNumId w:val="14"/>
  </w:num>
  <w:num w:numId="15" w16cid:durableId="419520993">
    <w:abstractNumId w:val="3"/>
  </w:num>
  <w:num w:numId="16" w16cid:durableId="977879653">
    <w:abstractNumId w:val="40"/>
  </w:num>
  <w:num w:numId="17" w16cid:durableId="492188346">
    <w:abstractNumId w:val="44"/>
  </w:num>
  <w:num w:numId="18" w16cid:durableId="1512797149">
    <w:abstractNumId w:val="20"/>
  </w:num>
  <w:num w:numId="19" w16cid:durableId="348945684">
    <w:abstractNumId w:val="43"/>
  </w:num>
  <w:num w:numId="20" w16cid:durableId="997997735">
    <w:abstractNumId w:val="33"/>
  </w:num>
  <w:num w:numId="21" w16cid:durableId="1241907323">
    <w:abstractNumId w:val="6"/>
  </w:num>
  <w:num w:numId="22" w16cid:durableId="1912350111">
    <w:abstractNumId w:val="23"/>
  </w:num>
  <w:num w:numId="23" w16cid:durableId="660278977">
    <w:abstractNumId w:val="24"/>
  </w:num>
  <w:num w:numId="24" w16cid:durableId="36049174">
    <w:abstractNumId w:val="18"/>
  </w:num>
  <w:num w:numId="25" w16cid:durableId="1089421830">
    <w:abstractNumId w:val="8"/>
  </w:num>
  <w:num w:numId="26" w16cid:durableId="22557142">
    <w:abstractNumId w:val="21"/>
  </w:num>
  <w:num w:numId="27" w16cid:durableId="773281488">
    <w:abstractNumId w:val="19"/>
  </w:num>
  <w:num w:numId="28" w16cid:durableId="2013676641">
    <w:abstractNumId w:val="42"/>
  </w:num>
  <w:num w:numId="29" w16cid:durableId="1175463531">
    <w:abstractNumId w:val="10"/>
  </w:num>
  <w:num w:numId="30" w16cid:durableId="1081567003">
    <w:abstractNumId w:val="17"/>
  </w:num>
  <w:num w:numId="31" w16cid:durableId="802230096">
    <w:abstractNumId w:val="41"/>
  </w:num>
  <w:num w:numId="32" w16cid:durableId="597055425">
    <w:abstractNumId w:val="12"/>
  </w:num>
  <w:num w:numId="33" w16cid:durableId="148636096">
    <w:abstractNumId w:val="1"/>
  </w:num>
  <w:num w:numId="34" w16cid:durableId="1411200382">
    <w:abstractNumId w:val="34"/>
  </w:num>
  <w:num w:numId="35" w16cid:durableId="2095199957">
    <w:abstractNumId w:val="5"/>
  </w:num>
  <w:num w:numId="36" w16cid:durableId="1902521987">
    <w:abstractNumId w:val="32"/>
  </w:num>
  <w:num w:numId="37" w16cid:durableId="1084106451">
    <w:abstractNumId w:val="28"/>
  </w:num>
  <w:num w:numId="38" w16cid:durableId="539822895">
    <w:abstractNumId w:val="39"/>
  </w:num>
  <w:num w:numId="39" w16cid:durableId="1331524347">
    <w:abstractNumId w:val="0"/>
  </w:num>
  <w:num w:numId="40" w16cid:durableId="773205541">
    <w:abstractNumId w:val="31"/>
  </w:num>
  <w:num w:numId="41" w16cid:durableId="1446657941">
    <w:abstractNumId w:val="37"/>
  </w:num>
  <w:num w:numId="42" w16cid:durableId="734282773">
    <w:abstractNumId w:val="4"/>
  </w:num>
  <w:num w:numId="43" w16cid:durableId="1684623373">
    <w:abstractNumId w:val="13"/>
  </w:num>
  <w:num w:numId="44" w16cid:durableId="1903590494">
    <w:abstractNumId w:val="35"/>
  </w:num>
  <w:num w:numId="45" w16cid:durableId="8843290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0" w:nlCheck="1" w:checkStyle="0"/>
  <w:revisionView w:markup="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0954"/>
    <w:rsid w:val="00015FB2"/>
    <w:rsid w:val="00055FEB"/>
    <w:rsid w:val="00057AF1"/>
    <w:rsid w:val="00061643"/>
    <w:rsid w:val="00081FBF"/>
    <w:rsid w:val="000C05B5"/>
    <w:rsid w:val="000E59F5"/>
    <w:rsid w:val="00114771"/>
    <w:rsid w:val="00126E44"/>
    <w:rsid w:val="001446BC"/>
    <w:rsid w:val="001530DF"/>
    <w:rsid w:val="00167994"/>
    <w:rsid w:val="00172D33"/>
    <w:rsid w:val="0018411F"/>
    <w:rsid w:val="001934F7"/>
    <w:rsid w:val="00195F86"/>
    <w:rsid w:val="001D2D23"/>
    <w:rsid w:val="001F035A"/>
    <w:rsid w:val="001F1BA3"/>
    <w:rsid w:val="002054D1"/>
    <w:rsid w:val="00221CAD"/>
    <w:rsid w:val="00266A80"/>
    <w:rsid w:val="00271D54"/>
    <w:rsid w:val="002A5FED"/>
    <w:rsid w:val="002C2ACA"/>
    <w:rsid w:val="002C5FDF"/>
    <w:rsid w:val="002D33CA"/>
    <w:rsid w:val="002E084E"/>
    <w:rsid w:val="003016EF"/>
    <w:rsid w:val="0031046B"/>
    <w:rsid w:val="00321D7F"/>
    <w:rsid w:val="00325C0F"/>
    <w:rsid w:val="00335159"/>
    <w:rsid w:val="0037678B"/>
    <w:rsid w:val="00395F67"/>
    <w:rsid w:val="003C096F"/>
    <w:rsid w:val="003C2B36"/>
    <w:rsid w:val="00431040"/>
    <w:rsid w:val="00440954"/>
    <w:rsid w:val="00444166"/>
    <w:rsid w:val="004462CE"/>
    <w:rsid w:val="00453000"/>
    <w:rsid w:val="004533D6"/>
    <w:rsid w:val="00461431"/>
    <w:rsid w:val="00494123"/>
    <w:rsid w:val="004B28E1"/>
    <w:rsid w:val="004D324D"/>
    <w:rsid w:val="004D3BCD"/>
    <w:rsid w:val="004F1688"/>
    <w:rsid w:val="00556CA6"/>
    <w:rsid w:val="005870B9"/>
    <w:rsid w:val="0059606F"/>
    <w:rsid w:val="005A6F26"/>
    <w:rsid w:val="005B77B0"/>
    <w:rsid w:val="005D4685"/>
    <w:rsid w:val="005D7FE4"/>
    <w:rsid w:val="0062660D"/>
    <w:rsid w:val="0064710B"/>
    <w:rsid w:val="00665512"/>
    <w:rsid w:val="00680B7B"/>
    <w:rsid w:val="00686F76"/>
    <w:rsid w:val="006A5F43"/>
    <w:rsid w:val="006D75A1"/>
    <w:rsid w:val="006E0ABB"/>
    <w:rsid w:val="007048FF"/>
    <w:rsid w:val="0071261B"/>
    <w:rsid w:val="0073063F"/>
    <w:rsid w:val="00755BD2"/>
    <w:rsid w:val="0077769A"/>
    <w:rsid w:val="007C184D"/>
    <w:rsid w:val="00847A3E"/>
    <w:rsid w:val="00851D38"/>
    <w:rsid w:val="0085495C"/>
    <w:rsid w:val="00860A69"/>
    <w:rsid w:val="00874602"/>
    <w:rsid w:val="00881B47"/>
    <w:rsid w:val="00891C3C"/>
    <w:rsid w:val="00891E07"/>
    <w:rsid w:val="008A0ACA"/>
    <w:rsid w:val="008D2BF7"/>
    <w:rsid w:val="008F02D6"/>
    <w:rsid w:val="009409C3"/>
    <w:rsid w:val="00961BAA"/>
    <w:rsid w:val="009C20C7"/>
    <w:rsid w:val="009E4979"/>
    <w:rsid w:val="00A07D35"/>
    <w:rsid w:val="00A12CD7"/>
    <w:rsid w:val="00A35926"/>
    <w:rsid w:val="00A62B13"/>
    <w:rsid w:val="00A740D2"/>
    <w:rsid w:val="00A90E01"/>
    <w:rsid w:val="00AA0DAD"/>
    <w:rsid w:val="00AD3F32"/>
    <w:rsid w:val="00AF3CB5"/>
    <w:rsid w:val="00B10FD8"/>
    <w:rsid w:val="00B13059"/>
    <w:rsid w:val="00B670ED"/>
    <w:rsid w:val="00BB0FA8"/>
    <w:rsid w:val="00BB7857"/>
    <w:rsid w:val="00BD2BBD"/>
    <w:rsid w:val="00BF255A"/>
    <w:rsid w:val="00C43D48"/>
    <w:rsid w:val="00C706E0"/>
    <w:rsid w:val="00C97CA0"/>
    <w:rsid w:val="00CC4E6C"/>
    <w:rsid w:val="00CD24EC"/>
    <w:rsid w:val="00CD7CA6"/>
    <w:rsid w:val="00CE081C"/>
    <w:rsid w:val="00D23C90"/>
    <w:rsid w:val="00D61F9D"/>
    <w:rsid w:val="00D71D83"/>
    <w:rsid w:val="00D7749A"/>
    <w:rsid w:val="00D82A5C"/>
    <w:rsid w:val="00D90E13"/>
    <w:rsid w:val="00D9240D"/>
    <w:rsid w:val="00DB300D"/>
    <w:rsid w:val="00DB7B75"/>
    <w:rsid w:val="00DF4276"/>
    <w:rsid w:val="00E05CE8"/>
    <w:rsid w:val="00E177FC"/>
    <w:rsid w:val="00E36C79"/>
    <w:rsid w:val="00E730F7"/>
    <w:rsid w:val="00E95200"/>
    <w:rsid w:val="00E97803"/>
    <w:rsid w:val="00ED39D9"/>
    <w:rsid w:val="00EE3168"/>
    <w:rsid w:val="00EE5476"/>
    <w:rsid w:val="00F02BEC"/>
    <w:rsid w:val="00F16AA1"/>
    <w:rsid w:val="00F34096"/>
    <w:rsid w:val="00F42855"/>
    <w:rsid w:val="00F44617"/>
    <w:rsid w:val="00F55E98"/>
    <w:rsid w:val="00FC048E"/>
    <w:rsid w:val="00FD20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28EB2F"/>
  <w15:chartTrackingRefBased/>
  <w15:docId w15:val="{FA203A9A-FB78-4327-A3E7-3D1864FB07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095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4095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4095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4095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4095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4095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4095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4095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4095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095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4095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4095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4095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4095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409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409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409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40954"/>
    <w:rPr>
      <w:rFonts w:eastAsiaTheme="majorEastAsia" w:cstheme="majorBidi"/>
      <w:color w:val="272727" w:themeColor="text1" w:themeTint="D8"/>
    </w:rPr>
  </w:style>
  <w:style w:type="paragraph" w:styleId="Title">
    <w:name w:val="Title"/>
    <w:basedOn w:val="Normal"/>
    <w:next w:val="Normal"/>
    <w:link w:val="TitleChar"/>
    <w:uiPriority w:val="10"/>
    <w:qFormat/>
    <w:rsid w:val="0044095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09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095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4095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40954"/>
    <w:pPr>
      <w:spacing w:before="160"/>
      <w:jc w:val="center"/>
    </w:pPr>
    <w:rPr>
      <w:i/>
      <w:iCs/>
      <w:color w:val="404040" w:themeColor="text1" w:themeTint="BF"/>
    </w:rPr>
  </w:style>
  <w:style w:type="character" w:customStyle="1" w:styleId="QuoteChar">
    <w:name w:val="Quote Char"/>
    <w:basedOn w:val="DefaultParagraphFont"/>
    <w:link w:val="Quote"/>
    <w:uiPriority w:val="29"/>
    <w:rsid w:val="00440954"/>
    <w:rPr>
      <w:i/>
      <w:iCs/>
      <w:color w:val="404040" w:themeColor="text1" w:themeTint="BF"/>
    </w:rPr>
  </w:style>
  <w:style w:type="paragraph" w:styleId="ListParagraph">
    <w:name w:val="List Paragraph"/>
    <w:basedOn w:val="Normal"/>
    <w:uiPriority w:val="34"/>
    <w:qFormat/>
    <w:rsid w:val="00440954"/>
    <w:pPr>
      <w:ind w:left="720"/>
      <w:contextualSpacing/>
    </w:pPr>
  </w:style>
  <w:style w:type="character" w:styleId="IntenseEmphasis">
    <w:name w:val="Intense Emphasis"/>
    <w:basedOn w:val="DefaultParagraphFont"/>
    <w:uiPriority w:val="21"/>
    <w:qFormat/>
    <w:rsid w:val="00440954"/>
    <w:rPr>
      <w:i/>
      <w:iCs/>
      <w:color w:val="0F4761" w:themeColor="accent1" w:themeShade="BF"/>
    </w:rPr>
  </w:style>
  <w:style w:type="paragraph" w:styleId="IntenseQuote">
    <w:name w:val="Intense Quote"/>
    <w:basedOn w:val="Normal"/>
    <w:next w:val="Normal"/>
    <w:link w:val="IntenseQuoteChar"/>
    <w:uiPriority w:val="30"/>
    <w:qFormat/>
    <w:rsid w:val="004409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40954"/>
    <w:rPr>
      <w:i/>
      <w:iCs/>
      <w:color w:val="0F4761" w:themeColor="accent1" w:themeShade="BF"/>
    </w:rPr>
  </w:style>
  <w:style w:type="character" w:styleId="IntenseReference">
    <w:name w:val="Intense Reference"/>
    <w:basedOn w:val="DefaultParagraphFont"/>
    <w:uiPriority w:val="32"/>
    <w:qFormat/>
    <w:rsid w:val="00440954"/>
    <w:rPr>
      <w:b/>
      <w:bCs/>
      <w:smallCaps/>
      <w:color w:val="0F4761" w:themeColor="accent1" w:themeShade="BF"/>
      <w:spacing w:val="5"/>
    </w:rPr>
  </w:style>
  <w:style w:type="paragraph" w:customStyle="1" w:styleId="msonormal0">
    <w:name w:val="msonormal"/>
    <w:basedOn w:val="Normal"/>
    <w:rsid w:val="0044095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440954"/>
    <w:rPr>
      <w:color w:val="0000FF"/>
      <w:u w:val="single"/>
    </w:rPr>
  </w:style>
  <w:style w:type="character" w:styleId="FollowedHyperlink">
    <w:name w:val="FollowedHyperlink"/>
    <w:basedOn w:val="DefaultParagraphFont"/>
    <w:uiPriority w:val="99"/>
    <w:semiHidden/>
    <w:unhideWhenUsed/>
    <w:rsid w:val="00440954"/>
    <w:rPr>
      <w:color w:val="800080"/>
      <w:u w:val="single"/>
    </w:rPr>
  </w:style>
  <w:style w:type="character" w:customStyle="1" w:styleId="4yxo">
    <w:name w:val="_4yxo"/>
    <w:basedOn w:val="DefaultParagraphFont"/>
    <w:rsid w:val="00440954"/>
  </w:style>
  <w:style w:type="paragraph" w:customStyle="1" w:styleId="2cuy">
    <w:name w:val="_2cuy"/>
    <w:basedOn w:val="Normal"/>
    <w:rsid w:val="0044095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4yxr">
    <w:name w:val="_4yxr"/>
    <w:basedOn w:val="DefaultParagraphFont"/>
    <w:rsid w:val="00440954"/>
  </w:style>
  <w:style w:type="paragraph" w:styleId="Header">
    <w:name w:val="header"/>
    <w:basedOn w:val="Normal"/>
    <w:link w:val="HeaderChar"/>
    <w:uiPriority w:val="99"/>
    <w:unhideWhenUsed/>
    <w:rsid w:val="004D3B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3BCD"/>
  </w:style>
  <w:style w:type="paragraph" w:styleId="Footer">
    <w:name w:val="footer"/>
    <w:basedOn w:val="Normal"/>
    <w:link w:val="FooterChar"/>
    <w:uiPriority w:val="99"/>
    <w:unhideWhenUsed/>
    <w:rsid w:val="004D3B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3B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5783597">
      <w:bodyDiv w:val="1"/>
      <w:marLeft w:val="0"/>
      <w:marRight w:val="0"/>
      <w:marTop w:val="0"/>
      <w:marBottom w:val="0"/>
      <w:divBdr>
        <w:top w:val="none" w:sz="0" w:space="0" w:color="auto"/>
        <w:left w:val="none" w:sz="0" w:space="0" w:color="auto"/>
        <w:bottom w:val="none" w:sz="0" w:space="0" w:color="auto"/>
        <w:right w:val="none" w:sz="0" w:space="0" w:color="auto"/>
      </w:divBdr>
      <w:divsChild>
        <w:div w:id="2043745129">
          <w:marLeft w:val="0"/>
          <w:marRight w:val="0"/>
          <w:marTop w:val="0"/>
          <w:marBottom w:val="420"/>
          <w:divBdr>
            <w:top w:val="none" w:sz="0" w:space="0" w:color="auto"/>
            <w:left w:val="none" w:sz="0" w:space="0" w:color="auto"/>
            <w:bottom w:val="none" w:sz="0" w:space="0" w:color="auto"/>
            <w:right w:val="none" w:sz="0" w:space="0" w:color="auto"/>
          </w:divBdr>
        </w:div>
        <w:div w:id="1130896458">
          <w:marLeft w:val="0"/>
          <w:marRight w:val="0"/>
          <w:marTop w:val="0"/>
          <w:marBottom w:val="420"/>
          <w:divBdr>
            <w:top w:val="none" w:sz="0" w:space="0" w:color="auto"/>
            <w:left w:val="none" w:sz="0" w:space="0" w:color="auto"/>
            <w:bottom w:val="none" w:sz="0" w:space="0" w:color="auto"/>
            <w:right w:val="none" w:sz="0" w:space="0" w:color="auto"/>
          </w:divBdr>
        </w:div>
        <w:div w:id="1392344247">
          <w:marLeft w:val="0"/>
          <w:marRight w:val="0"/>
          <w:marTop w:val="0"/>
          <w:marBottom w:val="420"/>
          <w:divBdr>
            <w:top w:val="none" w:sz="0" w:space="0" w:color="auto"/>
            <w:left w:val="none" w:sz="0" w:space="0" w:color="auto"/>
            <w:bottom w:val="none" w:sz="0" w:space="0" w:color="auto"/>
            <w:right w:val="none" w:sz="0" w:space="0" w:color="auto"/>
          </w:divBdr>
        </w:div>
        <w:div w:id="355470678">
          <w:marLeft w:val="0"/>
          <w:marRight w:val="0"/>
          <w:marTop w:val="0"/>
          <w:marBottom w:val="420"/>
          <w:divBdr>
            <w:top w:val="none" w:sz="0" w:space="0" w:color="auto"/>
            <w:left w:val="none" w:sz="0" w:space="0" w:color="auto"/>
            <w:bottom w:val="none" w:sz="0" w:space="0" w:color="auto"/>
            <w:right w:val="none" w:sz="0" w:space="0" w:color="auto"/>
          </w:divBdr>
        </w:div>
        <w:div w:id="514661167">
          <w:marLeft w:val="0"/>
          <w:marRight w:val="0"/>
          <w:marTop w:val="0"/>
          <w:marBottom w:val="420"/>
          <w:divBdr>
            <w:top w:val="none" w:sz="0" w:space="0" w:color="auto"/>
            <w:left w:val="none" w:sz="0" w:space="0" w:color="auto"/>
            <w:bottom w:val="none" w:sz="0" w:space="0" w:color="auto"/>
            <w:right w:val="none" w:sz="0" w:space="0" w:color="auto"/>
          </w:divBdr>
        </w:div>
        <w:div w:id="1915357975">
          <w:marLeft w:val="0"/>
          <w:marRight w:val="0"/>
          <w:marTop w:val="0"/>
          <w:marBottom w:val="420"/>
          <w:divBdr>
            <w:top w:val="none" w:sz="0" w:space="0" w:color="auto"/>
            <w:left w:val="none" w:sz="0" w:space="0" w:color="auto"/>
            <w:bottom w:val="none" w:sz="0" w:space="0" w:color="auto"/>
            <w:right w:val="none" w:sz="0" w:space="0" w:color="auto"/>
          </w:divBdr>
        </w:div>
        <w:div w:id="1807118921">
          <w:marLeft w:val="0"/>
          <w:marRight w:val="0"/>
          <w:marTop w:val="0"/>
          <w:marBottom w:val="420"/>
          <w:divBdr>
            <w:top w:val="none" w:sz="0" w:space="0" w:color="auto"/>
            <w:left w:val="none" w:sz="0" w:space="0" w:color="auto"/>
            <w:bottom w:val="none" w:sz="0" w:space="0" w:color="auto"/>
            <w:right w:val="none" w:sz="0" w:space="0" w:color="auto"/>
          </w:divBdr>
        </w:div>
        <w:div w:id="107432489">
          <w:marLeft w:val="0"/>
          <w:marRight w:val="0"/>
          <w:marTop w:val="0"/>
          <w:marBottom w:val="420"/>
          <w:divBdr>
            <w:top w:val="none" w:sz="0" w:space="0" w:color="auto"/>
            <w:left w:val="none" w:sz="0" w:space="0" w:color="auto"/>
            <w:bottom w:val="none" w:sz="0" w:space="0" w:color="auto"/>
            <w:right w:val="none" w:sz="0" w:space="0" w:color="auto"/>
          </w:divBdr>
        </w:div>
        <w:div w:id="893395398">
          <w:marLeft w:val="0"/>
          <w:marRight w:val="0"/>
          <w:marTop w:val="0"/>
          <w:marBottom w:val="420"/>
          <w:divBdr>
            <w:top w:val="none" w:sz="0" w:space="0" w:color="auto"/>
            <w:left w:val="none" w:sz="0" w:space="0" w:color="auto"/>
            <w:bottom w:val="none" w:sz="0" w:space="0" w:color="auto"/>
            <w:right w:val="none" w:sz="0" w:space="0" w:color="auto"/>
          </w:divBdr>
        </w:div>
        <w:div w:id="997732110">
          <w:marLeft w:val="0"/>
          <w:marRight w:val="0"/>
          <w:marTop w:val="0"/>
          <w:marBottom w:val="420"/>
          <w:divBdr>
            <w:top w:val="none" w:sz="0" w:space="0" w:color="auto"/>
            <w:left w:val="none" w:sz="0" w:space="0" w:color="auto"/>
            <w:bottom w:val="none" w:sz="0" w:space="0" w:color="auto"/>
            <w:right w:val="none" w:sz="0" w:space="0" w:color="auto"/>
          </w:divBdr>
        </w:div>
        <w:div w:id="915823875">
          <w:marLeft w:val="0"/>
          <w:marRight w:val="0"/>
          <w:marTop w:val="0"/>
          <w:marBottom w:val="420"/>
          <w:divBdr>
            <w:top w:val="none" w:sz="0" w:space="0" w:color="auto"/>
            <w:left w:val="none" w:sz="0" w:space="0" w:color="auto"/>
            <w:bottom w:val="none" w:sz="0" w:space="0" w:color="auto"/>
            <w:right w:val="none" w:sz="0" w:space="0" w:color="auto"/>
          </w:divBdr>
        </w:div>
        <w:div w:id="1728531311">
          <w:marLeft w:val="0"/>
          <w:marRight w:val="0"/>
          <w:marTop w:val="0"/>
          <w:marBottom w:val="420"/>
          <w:divBdr>
            <w:top w:val="none" w:sz="0" w:space="0" w:color="auto"/>
            <w:left w:val="none" w:sz="0" w:space="0" w:color="auto"/>
            <w:bottom w:val="none" w:sz="0" w:space="0" w:color="auto"/>
            <w:right w:val="none" w:sz="0" w:space="0" w:color="auto"/>
          </w:divBdr>
        </w:div>
        <w:div w:id="1962805343">
          <w:marLeft w:val="0"/>
          <w:marRight w:val="0"/>
          <w:marTop w:val="0"/>
          <w:marBottom w:val="420"/>
          <w:divBdr>
            <w:top w:val="none" w:sz="0" w:space="0" w:color="auto"/>
            <w:left w:val="none" w:sz="0" w:space="0" w:color="auto"/>
            <w:bottom w:val="none" w:sz="0" w:space="0" w:color="auto"/>
            <w:right w:val="none" w:sz="0" w:space="0" w:color="auto"/>
          </w:divBdr>
        </w:div>
        <w:div w:id="617489948">
          <w:marLeft w:val="0"/>
          <w:marRight w:val="0"/>
          <w:marTop w:val="0"/>
          <w:marBottom w:val="420"/>
          <w:divBdr>
            <w:top w:val="none" w:sz="0" w:space="0" w:color="auto"/>
            <w:left w:val="none" w:sz="0" w:space="0" w:color="auto"/>
            <w:bottom w:val="none" w:sz="0" w:space="0" w:color="auto"/>
            <w:right w:val="none" w:sz="0" w:space="0" w:color="auto"/>
          </w:divBdr>
        </w:div>
        <w:div w:id="32654520">
          <w:marLeft w:val="0"/>
          <w:marRight w:val="0"/>
          <w:marTop w:val="0"/>
          <w:marBottom w:val="420"/>
          <w:divBdr>
            <w:top w:val="none" w:sz="0" w:space="0" w:color="auto"/>
            <w:left w:val="none" w:sz="0" w:space="0" w:color="auto"/>
            <w:bottom w:val="none" w:sz="0" w:space="0" w:color="auto"/>
            <w:right w:val="none" w:sz="0" w:space="0" w:color="auto"/>
          </w:divBdr>
        </w:div>
        <w:div w:id="1407266813">
          <w:marLeft w:val="0"/>
          <w:marRight w:val="0"/>
          <w:marTop w:val="0"/>
          <w:marBottom w:val="420"/>
          <w:divBdr>
            <w:top w:val="none" w:sz="0" w:space="0" w:color="auto"/>
            <w:left w:val="none" w:sz="0" w:space="0" w:color="auto"/>
            <w:bottom w:val="none" w:sz="0" w:space="0" w:color="auto"/>
            <w:right w:val="none" w:sz="0" w:space="0" w:color="auto"/>
          </w:divBdr>
        </w:div>
        <w:div w:id="6493935">
          <w:marLeft w:val="0"/>
          <w:marRight w:val="0"/>
          <w:marTop w:val="0"/>
          <w:marBottom w:val="420"/>
          <w:divBdr>
            <w:top w:val="none" w:sz="0" w:space="0" w:color="auto"/>
            <w:left w:val="none" w:sz="0" w:space="0" w:color="auto"/>
            <w:bottom w:val="none" w:sz="0" w:space="0" w:color="auto"/>
            <w:right w:val="none" w:sz="0" w:space="0" w:color="auto"/>
          </w:divBdr>
        </w:div>
        <w:div w:id="1398868515">
          <w:marLeft w:val="0"/>
          <w:marRight w:val="0"/>
          <w:marTop w:val="0"/>
          <w:marBottom w:val="420"/>
          <w:divBdr>
            <w:top w:val="none" w:sz="0" w:space="0" w:color="auto"/>
            <w:left w:val="none" w:sz="0" w:space="0" w:color="auto"/>
            <w:bottom w:val="none" w:sz="0" w:space="0" w:color="auto"/>
            <w:right w:val="none" w:sz="0" w:space="0" w:color="auto"/>
          </w:divBdr>
        </w:div>
        <w:div w:id="1898399367">
          <w:marLeft w:val="0"/>
          <w:marRight w:val="0"/>
          <w:marTop w:val="0"/>
          <w:marBottom w:val="420"/>
          <w:divBdr>
            <w:top w:val="none" w:sz="0" w:space="0" w:color="auto"/>
            <w:left w:val="none" w:sz="0" w:space="0" w:color="auto"/>
            <w:bottom w:val="none" w:sz="0" w:space="0" w:color="auto"/>
            <w:right w:val="none" w:sz="0" w:space="0" w:color="auto"/>
          </w:divBdr>
        </w:div>
        <w:div w:id="1450582945">
          <w:marLeft w:val="0"/>
          <w:marRight w:val="0"/>
          <w:marTop w:val="0"/>
          <w:marBottom w:val="420"/>
          <w:divBdr>
            <w:top w:val="none" w:sz="0" w:space="0" w:color="auto"/>
            <w:left w:val="none" w:sz="0" w:space="0" w:color="auto"/>
            <w:bottom w:val="none" w:sz="0" w:space="0" w:color="auto"/>
            <w:right w:val="none" w:sz="0" w:space="0" w:color="auto"/>
          </w:divBdr>
        </w:div>
        <w:div w:id="1751809645">
          <w:marLeft w:val="0"/>
          <w:marRight w:val="0"/>
          <w:marTop w:val="0"/>
          <w:marBottom w:val="420"/>
          <w:divBdr>
            <w:top w:val="none" w:sz="0" w:space="0" w:color="auto"/>
            <w:left w:val="none" w:sz="0" w:space="0" w:color="auto"/>
            <w:bottom w:val="none" w:sz="0" w:space="0" w:color="auto"/>
            <w:right w:val="none" w:sz="0" w:space="0" w:color="auto"/>
          </w:divBdr>
        </w:div>
        <w:div w:id="986470759">
          <w:marLeft w:val="0"/>
          <w:marRight w:val="0"/>
          <w:marTop w:val="0"/>
          <w:marBottom w:val="180"/>
          <w:divBdr>
            <w:top w:val="none" w:sz="0" w:space="0" w:color="auto"/>
            <w:left w:val="none" w:sz="0" w:space="0" w:color="auto"/>
            <w:bottom w:val="none" w:sz="0" w:space="0" w:color="auto"/>
            <w:right w:val="none" w:sz="0" w:space="0" w:color="auto"/>
          </w:divBdr>
        </w:div>
        <w:div w:id="1852067527">
          <w:marLeft w:val="0"/>
          <w:marRight w:val="0"/>
          <w:marTop w:val="0"/>
          <w:marBottom w:val="180"/>
          <w:divBdr>
            <w:top w:val="none" w:sz="0" w:space="0" w:color="auto"/>
            <w:left w:val="none" w:sz="0" w:space="0" w:color="auto"/>
            <w:bottom w:val="none" w:sz="0" w:space="0" w:color="auto"/>
            <w:right w:val="none" w:sz="0" w:space="0" w:color="auto"/>
          </w:divBdr>
        </w:div>
        <w:div w:id="1125581209">
          <w:marLeft w:val="0"/>
          <w:marRight w:val="0"/>
          <w:marTop w:val="0"/>
          <w:marBottom w:val="420"/>
          <w:divBdr>
            <w:top w:val="none" w:sz="0" w:space="0" w:color="auto"/>
            <w:left w:val="none" w:sz="0" w:space="0" w:color="auto"/>
            <w:bottom w:val="none" w:sz="0" w:space="0" w:color="auto"/>
            <w:right w:val="none" w:sz="0" w:space="0" w:color="auto"/>
          </w:divBdr>
        </w:div>
        <w:div w:id="1322346441">
          <w:marLeft w:val="0"/>
          <w:marRight w:val="0"/>
          <w:marTop w:val="0"/>
          <w:marBottom w:val="180"/>
          <w:divBdr>
            <w:top w:val="none" w:sz="0" w:space="0" w:color="auto"/>
            <w:left w:val="none" w:sz="0" w:space="0" w:color="auto"/>
            <w:bottom w:val="none" w:sz="0" w:space="0" w:color="auto"/>
            <w:right w:val="none" w:sz="0" w:space="0" w:color="auto"/>
          </w:divBdr>
        </w:div>
        <w:div w:id="527834536">
          <w:marLeft w:val="0"/>
          <w:marRight w:val="0"/>
          <w:marTop w:val="0"/>
          <w:marBottom w:val="420"/>
          <w:divBdr>
            <w:top w:val="none" w:sz="0" w:space="0" w:color="auto"/>
            <w:left w:val="none" w:sz="0" w:space="0" w:color="auto"/>
            <w:bottom w:val="none" w:sz="0" w:space="0" w:color="auto"/>
            <w:right w:val="none" w:sz="0" w:space="0" w:color="auto"/>
          </w:divBdr>
        </w:div>
        <w:div w:id="2044859215">
          <w:marLeft w:val="0"/>
          <w:marRight w:val="0"/>
          <w:marTop w:val="0"/>
          <w:marBottom w:val="180"/>
          <w:divBdr>
            <w:top w:val="none" w:sz="0" w:space="0" w:color="auto"/>
            <w:left w:val="none" w:sz="0" w:space="0" w:color="auto"/>
            <w:bottom w:val="none" w:sz="0" w:space="0" w:color="auto"/>
            <w:right w:val="none" w:sz="0" w:space="0" w:color="auto"/>
          </w:divBdr>
        </w:div>
        <w:div w:id="1259871087">
          <w:marLeft w:val="0"/>
          <w:marRight w:val="0"/>
          <w:marTop w:val="0"/>
          <w:marBottom w:val="180"/>
          <w:divBdr>
            <w:top w:val="none" w:sz="0" w:space="0" w:color="auto"/>
            <w:left w:val="none" w:sz="0" w:space="0" w:color="auto"/>
            <w:bottom w:val="none" w:sz="0" w:space="0" w:color="auto"/>
            <w:right w:val="none" w:sz="0" w:space="0" w:color="auto"/>
          </w:divBdr>
        </w:div>
        <w:div w:id="119424527">
          <w:marLeft w:val="0"/>
          <w:marRight w:val="0"/>
          <w:marTop w:val="0"/>
          <w:marBottom w:val="180"/>
          <w:divBdr>
            <w:top w:val="none" w:sz="0" w:space="0" w:color="auto"/>
            <w:left w:val="none" w:sz="0" w:space="0" w:color="auto"/>
            <w:bottom w:val="none" w:sz="0" w:space="0" w:color="auto"/>
            <w:right w:val="none" w:sz="0" w:space="0" w:color="auto"/>
          </w:divBdr>
        </w:div>
        <w:div w:id="1256790839">
          <w:marLeft w:val="0"/>
          <w:marRight w:val="0"/>
          <w:marTop w:val="0"/>
          <w:marBottom w:val="420"/>
          <w:divBdr>
            <w:top w:val="none" w:sz="0" w:space="0" w:color="auto"/>
            <w:left w:val="none" w:sz="0" w:space="0" w:color="auto"/>
            <w:bottom w:val="none" w:sz="0" w:space="0" w:color="auto"/>
            <w:right w:val="none" w:sz="0" w:space="0" w:color="auto"/>
          </w:divBdr>
        </w:div>
        <w:div w:id="1255479703">
          <w:marLeft w:val="0"/>
          <w:marRight w:val="0"/>
          <w:marTop w:val="0"/>
          <w:marBottom w:val="180"/>
          <w:divBdr>
            <w:top w:val="none" w:sz="0" w:space="0" w:color="auto"/>
            <w:left w:val="none" w:sz="0" w:space="0" w:color="auto"/>
            <w:bottom w:val="none" w:sz="0" w:space="0" w:color="auto"/>
            <w:right w:val="none" w:sz="0" w:space="0" w:color="auto"/>
          </w:divBdr>
        </w:div>
        <w:div w:id="1331371385">
          <w:marLeft w:val="0"/>
          <w:marRight w:val="0"/>
          <w:marTop w:val="0"/>
          <w:marBottom w:val="420"/>
          <w:divBdr>
            <w:top w:val="none" w:sz="0" w:space="0" w:color="auto"/>
            <w:left w:val="none" w:sz="0" w:space="0" w:color="auto"/>
            <w:bottom w:val="none" w:sz="0" w:space="0" w:color="auto"/>
            <w:right w:val="none" w:sz="0" w:space="0" w:color="auto"/>
          </w:divBdr>
        </w:div>
        <w:div w:id="1470898466">
          <w:marLeft w:val="0"/>
          <w:marRight w:val="0"/>
          <w:marTop w:val="0"/>
          <w:marBottom w:val="180"/>
          <w:divBdr>
            <w:top w:val="none" w:sz="0" w:space="0" w:color="auto"/>
            <w:left w:val="none" w:sz="0" w:space="0" w:color="auto"/>
            <w:bottom w:val="none" w:sz="0" w:space="0" w:color="auto"/>
            <w:right w:val="none" w:sz="0" w:space="0" w:color="auto"/>
          </w:divBdr>
        </w:div>
        <w:div w:id="592201721">
          <w:marLeft w:val="0"/>
          <w:marRight w:val="0"/>
          <w:marTop w:val="0"/>
          <w:marBottom w:val="420"/>
          <w:divBdr>
            <w:top w:val="none" w:sz="0" w:space="0" w:color="auto"/>
            <w:left w:val="none" w:sz="0" w:space="0" w:color="auto"/>
            <w:bottom w:val="none" w:sz="0" w:space="0" w:color="auto"/>
            <w:right w:val="none" w:sz="0" w:space="0" w:color="auto"/>
          </w:divBdr>
        </w:div>
        <w:div w:id="351879397">
          <w:marLeft w:val="0"/>
          <w:marRight w:val="0"/>
          <w:marTop w:val="0"/>
          <w:marBottom w:val="180"/>
          <w:divBdr>
            <w:top w:val="none" w:sz="0" w:space="0" w:color="auto"/>
            <w:left w:val="none" w:sz="0" w:space="0" w:color="auto"/>
            <w:bottom w:val="none" w:sz="0" w:space="0" w:color="auto"/>
            <w:right w:val="none" w:sz="0" w:space="0" w:color="auto"/>
          </w:divBdr>
        </w:div>
        <w:div w:id="941962508">
          <w:marLeft w:val="0"/>
          <w:marRight w:val="0"/>
          <w:marTop w:val="0"/>
          <w:marBottom w:val="180"/>
          <w:divBdr>
            <w:top w:val="none" w:sz="0" w:space="0" w:color="auto"/>
            <w:left w:val="none" w:sz="0" w:space="0" w:color="auto"/>
            <w:bottom w:val="none" w:sz="0" w:space="0" w:color="auto"/>
            <w:right w:val="none" w:sz="0" w:space="0" w:color="auto"/>
          </w:divBdr>
        </w:div>
        <w:div w:id="308367111">
          <w:marLeft w:val="0"/>
          <w:marRight w:val="0"/>
          <w:marTop w:val="0"/>
          <w:marBottom w:val="420"/>
          <w:divBdr>
            <w:top w:val="none" w:sz="0" w:space="0" w:color="auto"/>
            <w:left w:val="none" w:sz="0" w:space="0" w:color="auto"/>
            <w:bottom w:val="none" w:sz="0" w:space="0" w:color="auto"/>
            <w:right w:val="none" w:sz="0" w:space="0" w:color="auto"/>
          </w:divBdr>
        </w:div>
        <w:div w:id="1441685574">
          <w:marLeft w:val="0"/>
          <w:marRight w:val="0"/>
          <w:marTop w:val="0"/>
          <w:marBottom w:val="420"/>
          <w:divBdr>
            <w:top w:val="none" w:sz="0" w:space="0" w:color="auto"/>
            <w:left w:val="none" w:sz="0" w:space="0" w:color="auto"/>
            <w:bottom w:val="none" w:sz="0" w:space="0" w:color="auto"/>
            <w:right w:val="none" w:sz="0" w:space="0" w:color="auto"/>
          </w:divBdr>
        </w:div>
        <w:div w:id="341981055">
          <w:marLeft w:val="0"/>
          <w:marRight w:val="0"/>
          <w:marTop w:val="0"/>
          <w:marBottom w:val="420"/>
          <w:divBdr>
            <w:top w:val="none" w:sz="0" w:space="0" w:color="auto"/>
            <w:left w:val="none" w:sz="0" w:space="0" w:color="auto"/>
            <w:bottom w:val="none" w:sz="0" w:space="0" w:color="auto"/>
            <w:right w:val="none" w:sz="0" w:space="0" w:color="auto"/>
          </w:divBdr>
        </w:div>
        <w:div w:id="259148430">
          <w:marLeft w:val="0"/>
          <w:marRight w:val="0"/>
          <w:marTop w:val="0"/>
          <w:marBottom w:val="420"/>
          <w:divBdr>
            <w:top w:val="none" w:sz="0" w:space="0" w:color="auto"/>
            <w:left w:val="none" w:sz="0" w:space="0" w:color="auto"/>
            <w:bottom w:val="none" w:sz="0" w:space="0" w:color="auto"/>
            <w:right w:val="none" w:sz="0" w:space="0" w:color="auto"/>
          </w:divBdr>
        </w:div>
        <w:div w:id="1238707150">
          <w:marLeft w:val="0"/>
          <w:marRight w:val="0"/>
          <w:marTop w:val="0"/>
          <w:marBottom w:val="420"/>
          <w:divBdr>
            <w:top w:val="none" w:sz="0" w:space="0" w:color="auto"/>
            <w:left w:val="none" w:sz="0" w:space="0" w:color="auto"/>
            <w:bottom w:val="none" w:sz="0" w:space="0" w:color="auto"/>
            <w:right w:val="none" w:sz="0" w:space="0" w:color="auto"/>
          </w:divBdr>
        </w:div>
        <w:div w:id="229310563">
          <w:marLeft w:val="0"/>
          <w:marRight w:val="0"/>
          <w:marTop w:val="0"/>
          <w:marBottom w:val="420"/>
          <w:divBdr>
            <w:top w:val="none" w:sz="0" w:space="0" w:color="auto"/>
            <w:left w:val="none" w:sz="0" w:space="0" w:color="auto"/>
            <w:bottom w:val="none" w:sz="0" w:space="0" w:color="auto"/>
            <w:right w:val="none" w:sz="0" w:space="0" w:color="auto"/>
          </w:divBdr>
        </w:div>
        <w:div w:id="1894001862">
          <w:marLeft w:val="0"/>
          <w:marRight w:val="0"/>
          <w:marTop w:val="0"/>
          <w:marBottom w:val="420"/>
          <w:divBdr>
            <w:top w:val="none" w:sz="0" w:space="0" w:color="auto"/>
            <w:left w:val="none" w:sz="0" w:space="0" w:color="auto"/>
            <w:bottom w:val="none" w:sz="0" w:space="0" w:color="auto"/>
            <w:right w:val="none" w:sz="0" w:space="0" w:color="auto"/>
          </w:divBdr>
        </w:div>
        <w:div w:id="1123693187">
          <w:marLeft w:val="0"/>
          <w:marRight w:val="0"/>
          <w:marTop w:val="0"/>
          <w:marBottom w:val="420"/>
          <w:divBdr>
            <w:top w:val="none" w:sz="0" w:space="0" w:color="auto"/>
            <w:left w:val="none" w:sz="0" w:space="0" w:color="auto"/>
            <w:bottom w:val="none" w:sz="0" w:space="0" w:color="auto"/>
            <w:right w:val="none" w:sz="0" w:space="0" w:color="auto"/>
          </w:divBdr>
        </w:div>
        <w:div w:id="1625694376">
          <w:marLeft w:val="0"/>
          <w:marRight w:val="0"/>
          <w:marTop w:val="0"/>
          <w:marBottom w:val="420"/>
          <w:divBdr>
            <w:top w:val="none" w:sz="0" w:space="0" w:color="auto"/>
            <w:left w:val="none" w:sz="0" w:space="0" w:color="auto"/>
            <w:bottom w:val="none" w:sz="0" w:space="0" w:color="auto"/>
            <w:right w:val="none" w:sz="0" w:space="0" w:color="auto"/>
          </w:divBdr>
        </w:div>
        <w:div w:id="1587954691">
          <w:marLeft w:val="0"/>
          <w:marRight w:val="0"/>
          <w:marTop w:val="0"/>
          <w:marBottom w:val="420"/>
          <w:divBdr>
            <w:top w:val="none" w:sz="0" w:space="0" w:color="auto"/>
            <w:left w:val="none" w:sz="0" w:space="0" w:color="auto"/>
            <w:bottom w:val="none" w:sz="0" w:space="0" w:color="auto"/>
            <w:right w:val="none" w:sz="0" w:space="0" w:color="auto"/>
          </w:divBdr>
        </w:div>
        <w:div w:id="1362785837">
          <w:marLeft w:val="0"/>
          <w:marRight w:val="0"/>
          <w:marTop w:val="0"/>
          <w:marBottom w:val="420"/>
          <w:divBdr>
            <w:top w:val="none" w:sz="0" w:space="0" w:color="auto"/>
            <w:left w:val="none" w:sz="0" w:space="0" w:color="auto"/>
            <w:bottom w:val="none" w:sz="0" w:space="0" w:color="auto"/>
            <w:right w:val="none" w:sz="0" w:space="0" w:color="auto"/>
          </w:divBdr>
        </w:div>
        <w:div w:id="2067753275">
          <w:marLeft w:val="0"/>
          <w:marRight w:val="0"/>
          <w:marTop w:val="0"/>
          <w:marBottom w:val="420"/>
          <w:divBdr>
            <w:top w:val="none" w:sz="0" w:space="0" w:color="auto"/>
            <w:left w:val="none" w:sz="0" w:space="0" w:color="auto"/>
            <w:bottom w:val="none" w:sz="0" w:space="0" w:color="auto"/>
            <w:right w:val="none" w:sz="0" w:space="0" w:color="auto"/>
          </w:divBdr>
        </w:div>
        <w:div w:id="1251545631">
          <w:marLeft w:val="0"/>
          <w:marRight w:val="0"/>
          <w:marTop w:val="0"/>
          <w:marBottom w:val="420"/>
          <w:divBdr>
            <w:top w:val="none" w:sz="0" w:space="0" w:color="auto"/>
            <w:left w:val="none" w:sz="0" w:space="0" w:color="auto"/>
            <w:bottom w:val="none" w:sz="0" w:space="0" w:color="auto"/>
            <w:right w:val="none" w:sz="0" w:space="0" w:color="auto"/>
          </w:divBdr>
        </w:div>
        <w:div w:id="1359889428">
          <w:marLeft w:val="0"/>
          <w:marRight w:val="0"/>
          <w:marTop w:val="0"/>
          <w:marBottom w:val="420"/>
          <w:divBdr>
            <w:top w:val="none" w:sz="0" w:space="0" w:color="auto"/>
            <w:left w:val="none" w:sz="0" w:space="0" w:color="auto"/>
            <w:bottom w:val="none" w:sz="0" w:space="0" w:color="auto"/>
            <w:right w:val="none" w:sz="0" w:space="0" w:color="auto"/>
          </w:divBdr>
        </w:div>
        <w:div w:id="1019962856">
          <w:marLeft w:val="0"/>
          <w:marRight w:val="0"/>
          <w:marTop w:val="0"/>
          <w:marBottom w:val="420"/>
          <w:divBdr>
            <w:top w:val="none" w:sz="0" w:space="0" w:color="auto"/>
            <w:left w:val="none" w:sz="0" w:space="0" w:color="auto"/>
            <w:bottom w:val="none" w:sz="0" w:space="0" w:color="auto"/>
            <w:right w:val="none" w:sz="0" w:space="0" w:color="auto"/>
          </w:divBdr>
        </w:div>
        <w:div w:id="831067654">
          <w:marLeft w:val="0"/>
          <w:marRight w:val="0"/>
          <w:marTop w:val="0"/>
          <w:marBottom w:val="180"/>
          <w:divBdr>
            <w:top w:val="none" w:sz="0" w:space="0" w:color="auto"/>
            <w:left w:val="none" w:sz="0" w:space="0" w:color="auto"/>
            <w:bottom w:val="none" w:sz="0" w:space="0" w:color="auto"/>
            <w:right w:val="none" w:sz="0" w:space="0" w:color="auto"/>
          </w:divBdr>
        </w:div>
        <w:div w:id="2146583551">
          <w:marLeft w:val="0"/>
          <w:marRight w:val="0"/>
          <w:marTop w:val="0"/>
          <w:marBottom w:val="180"/>
          <w:divBdr>
            <w:top w:val="none" w:sz="0" w:space="0" w:color="auto"/>
            <w:left w:val="none" w:sz="0" w:space="0" w:color="auto"/>
            <w:bottom w:val="none" w:sz="0" w:space="0" w:color="auto"/>
            <w:right w:val="none" w:sz="0" w:space="0" w:color="auto"/>
          </w:divBdr>
        </w:div>
        <w:div w:id="865947722">
          <w:marLeft w:val="0"/>
          <w:marRight w:val="0"/>
          <w:marTop w:val="0"/>
          <w:marBottom w:val="420"/>
          <w:divBdr>
            <w:top w:val="none" w:sz="0" w:space="0" w:color="auto"/>
            <w:left w:val="none" w:sz="0" w:space="0" w:color="auto"/>
            <w:bottom w:val="none" w:sz="0" w:space="0" w:color="auto"/>
            <w:right w:val="none" w:sz="0" w:space="0" w:color="auto"/>
          </w:divBdr>
        </w:div>
        <w:div w:id="1260716459">
          <w:marLeft w:val="0"/>
          <w:marRight w:val="0"/>
          <w:marTop w:val="0"/>
          <w:marBottom w:val="420"/>
          <w:divBdr>
            <w:top w:val="none" w:sz="0" w:space="0" w:color="auto"/>
            <w:left w:val="none" w:sz="0" w:space="0" w:color="auto"/>
            <w:bottom w:val="none" w:sz="0" w:space="0" w:color="auto"/>
            <w:right w:val="none" w:sz="0" w:space="0" w:color="auto"/>
          </w:divBdr>
        </w:div>
        <w:div w:id="2037003867">
          <w:marLeft w:val="0"/>
          <w:marRight w:val="0"/>
          <w:marTop w:val="0"/>
          <w:marBottom w:val="420"/>
          <w:divBdr>
            <w:top w:val="none" w:sz="0" w:space="0" w:color="auto"/>
            <w:left w:val="none" w:sz="0" w:space="0" w:color="auto"/>
            <w:bottom w:val="none" w:sz="0" w:space="0" w:color="auto"/>
            <w:right w:val="none" w:sz="0" w:space="0" w:color="auto"/>
          </w:divBdr>
        </w:div>
        <w:div w:id="1255554115">
          <w:marLeft w:val="0"/>
          <w:marRight w:val="0"/>
          <w:marTop w:val="0"/>
          <w:marBottom w:val="420"/>
          <w:divBdr>
            <w:top w:val="none" w:sz="0" w:space="0" w:color="auto"/>
            <w:left w:val="none" w:sz="0" w:space="0" w:color="auto"/>
            <w:bottom w:val="none" w:sz="0" w:space="0" w:color="auto"/>
            <w:right w:val="none" w:sz="0" w:space="0" w:color="auto"/>
          </w:divBdr>
        </w:div>
        <w:div w:id="1849833937">
          <w:marLeft w:val="0"/>
          <w:marRight w:val="0"/>
          <w:marTop w:val="0"/>
          <w:marBottom w:val="420"/>
          <w:divBdr>
            <w:top w:val="none" w:sz="0" w:space="0" w:color="auto"/>
            <w:left w:val="none" w:sz="0" w:space="0" w:color="auto"/>
            <w:bottom w:val="none" w:sz="0" w:space="0" w:color="auto"/>
            <w:right w:val="none" w:sz="0" w:space="0" w:color="auto"/>
          </w:divBdr>
        </w:div>
        <w:div w:id="258686725">
          <w:marLeft w:val="0"/>
          <w:marRight w:val="0"/>
          <w:marTop w:val="0"/>
          <w:marBottom w:val="420"/>
          <w:divBdr>
            <w:top w:val="none" w:sz="0" w:space="0" w:color="auto"/>
            <w:left w:val="none" w:sz="0" w:space="0" w:color="auto"/>
            <w:bottom w:val="none" w:sz="0" w:space="0" w:color="auto"/>
            <w:right w:val="none" w:sz="0" w:space="0" w:color="auto"/>
          </w:divBdr>
        </w:div>
        <w:div w:id="724261665">
          <w:marLeft w:val="0"/>
          <w:marRight w:val="0"/>
          <w:marTop w:val="0"/>
          <w:marBottom w:val="420"/>
          <w:divBdr>
            <w:top w:val="none" w:sz="0" w:space="0" w:color="auto"/>
            <w:left w:val="none" w:sz="0" w:space="0" w:color="auto"/>
            <w:bottom w:val="none" w:sz="0" w:space="0" w:color="auto"/>
            <w:right w:val="none" w:sz="0" w:space="0" w:color="auto"/>
          </w:divBdr>
        </w:div>
        <w:div w:id="513760916">
          <w:marLeft w:val="0"/>
          <w:marRight w:val="0"/>
          <w:marTop w:val="0"/>
          <w:marBottom w:val="420"/>
          <w:divBdr>
            <w:top w:val="none" w:sz="0" w:space="0" w:color="auto"/>
            <w:left w:val="none" w:sz="0" w:space="0" w:color="auto"/>
            <w:bottom w:val="none" w:sz="0" w:space="0" w:color="auto"/>
            <w:right w:val="none" w:sz="0" w:space="0" w:color="auto"/>
          </w:divBdr>
        </w:div>
        <w:div w:id="2046102046">
          <w:marLeft w:val="0"/>
          <w:marRight w:val="0"/>
          <w:marTop w:val="0"/>
          <w:marBottom w:val="420"/>
          <w:divBdr>
            <w:top w:val="none" w:sz="0" w:space="0" w:color="auto"/>
            <w:left w:val="none" w:sz="0" w:space="0" w:color="auto"/>
            <w:bottom w:val="none" w:sz="0" w:space="0" w:color="auto"/>
            <w:right w:val="none" w:sz="0" w:space="0" w:color="auto"/>
          </w:divBdr>
        </w:div>
        <w:div w:id="881592969">
          <w:marLeft w:val="0"/>
          <w:marRight w:val="0"/>
          <w:marTop w:val="0"/>
          <w:marBottom w:val="420"/>
          <w:divBdr>
            <w:top w:val="none" w:sz="0" w:space="0" w:color="auto"/>
            <w:left w:val="none" w:sz="0" w:space="0" w:color="auto"/>
            <w:bottom w:val="none" w:sz="0" w:space="0" w:color="auto"/>
            <w:right w:val="none" w:sz="0" w:space="0" w:color="auto"/>
          </w:divBdr>
        </w:div>
        <w:div w:id="592201060">
          <w:marLeft w:val="0"/>
          <w:marRight w:val="0"/>
          <w:marTop w:val="0"/>
          <w:marBottom w:val="420"/>
          <w:divBdr>
            <w:top w:val="none" w:sz="0" w:space="0" w:color="auto"/>
            <w:left w:val="none" w:sz="0" w:space="0" w:color="auto"/>
            <w:bottom w:val="none" w:sz="0" w:space="0" w:color="auto"/>
            <w:right w:val="none" w:sz="0" w:space="0" w:color="auto"/>
          </w:divBdr>
        </w:div>
        <w:div w:id="450245251">
          <w:marLeft w:val="0"/>
          <w:marRight w:val="0"/>
          <w:marTop w:val="0"/>
          <w:marBottom w:val="420"/>
          <w:divBdr>
            <w:top w:val="none" w:sz="0" w:space="0" w:color="auto"/>
            <w:left w:val="none" w:sz="0" w:space="0" w:color="auto"/>
            <w:bottom w:val="none" w:sz="0" w:space="0" w:color="auto"/>
            <w:right w:val="none" w:sz="0" w:space="0" w:color="auto"/>
          </w:divBdr>
        </w:div>
        <w:div w:id="1562054701">
          <w:marLeft w:val="0"/>
          <w:marRight w:val="0"/>
          <w:marTop w:val="0"/>
          <w:marBottom w:val="420"/>
          <w:divBdr>
            <w:top w:val="none" w:sz="0" w:space="0" w:color="auto"/>
            <w:left w:val="none" w:sz="0" w:space="0" w:color="auto"/>
            <w:bottom w:val="none" w:sz="0" w:space="0" w:color="auto"/>
            <w:right w:val="none" w:sz="0" w:space="0" w:color="auto"/>
          </w:divBdr>
        </w:div>
        <w:div w:id="735396100">
          <w:marLeft w:val="0"/>
          <w:marRight w:val="0"/>
          <w:marTop w:val="0"/>
          <w:marBottom w:val="420"/>
          <w:divBdr>
            <w:top w:val="none" w:sz="0" w:space="0" w:color="auto"/>
            <w:left w:val="none" w:sz="0" w:space="0" w:color="auto"/>
            <w:bottom w:val="none" w:sz="0" w:space="0" w:color="auto"/>
            <w:right w:val="none" w:sz="0" w:space="0" w:color="auto"/>
          </w:divBdr>
        </w:div>
        <w:div w:id="1094941576">
          <w:marLeft w:val="0"/>
          <w:marRight w:val="0"/>
          <w:marTop w:val="0"/>
          <w:marBottom w:val="420"/>
          <w:divBdr>
            <w:top w:val="none" w:sz="0" w:space="0" w:color="auto"/>
            <w:left w:val="none" w:sz="0" w:space="0" w:color="auto"/>
            <w:bottom w:val="none" w:sz="0" w:space="0" w:color="auto"/>
            <w:right w:val="none" w:sz="0" w:space="0" w:color="auto"/>
          </w:divBdr>
        </w:div>
        <w:div w:id="716586127">
          <w:marLeft w:val="0"/>
          <w:marRight w:val="0"/>
          <w:marTop w:val="0"/>
          <w:marBottom w:val="420"/>
          <w:divBdr>
            <w:top w:val="none" w:sz="0" w:space="0" w:color="auto"/>
            <w:left w:val="none" w:sz="0" w:space="0" w:color="auto"/>
            <w:bottom w:val="none" w:sz="0" w:space="0" w:color="auto"/>
            <w:right w:val="none" w:sz="0" w:space="0" w:color="auto"/>
          </w:divBdr>
        </w:div>
        <w:div w:id="1513490312">
          <w:marLeft w:val="0"/>
          <w:marRight w:val="0"/>
          <w:marTop w:val="0"/>
          <w:marBottom w:val="420"/>
          <w:divBdr>
            <w:top w:val="none" w:sz="0" w:space="0" w:color="auto"/>
            <w:left w:val="none" w:sz="0" w:space="0" w:color="auto"/>
            <w:bottom w:val="none" w:sz="0" w:space="0" w:color="auto"/>
            <w:right w:val="none" w:sz="0" w:space="0" w:color="auto"/>
          </w:divBdr>
        </w:div>
        <w:div w:id="2074043955">
          <w:marLeft w:val="0"/>
          <w:marRight w:val="0"/>
          <w:marTop w:val="0"/>
          <w:marBottom w:val="420"/>
          <w:divBdr>
            <w:top w:val="none" w:sz="0" w:space="0" w:color="auto"/>
            <w:left w:val="none" w:sz="0" w:space="0" w:color="auto"/>
            <w:bottom w:val="none" w:sz="0" w:space="0" w:color="auto"/>
            <w:right w:val="none" w:sz="0" w:space="0" w:color="auto"/>
          </w:divBdr>
        </w:div>
        <w:div w:id="1299532431">
          <w:marLeft w:val="0"/>
          <w:marRight w:val="0"/>
          <w:marTop w:val="0"/>
          <w:marBottom w:val="420"/>
          <w:divBdr>
            <w:top w:val="none" w:sz="0" w:space="0" w:color="auto"/>
            <w:left w:val="none" w:sz="0" w:space="0" w:color="auto"/>
            <w:bottom w:val="none" w:sz="0" w:space="0" w:color="auto"/>
            <w:right w:val="none" w:sz="0" w:space="0" w:color="auto"/>
          </w:divBdr>
        </w:div>
        <w:div w:id="938154">
          <w:marLeft w:val="0"/>
          <w:marRight w:val="0"/>
          <w:marTop w:val="0"/>
          <w:marBottom w:val="420"/>
          <w:divBdr>
            <w:top w:val="none" w:sz="0" w:space="0" w:color="auto"/>
            <w:left w:val="none" w:sz="0" w:space="0" w:color="auto"/>
            <w:bottom w:val="none" w:sz="0" w:space="0" w:color="auto"/>
            <w:right w:val="none" w:sz="0" w:space="0" w:color="auto"/>
          </w:divBdr>
        </w:div>
        <w:div w:id="916551171">
          <w:marLeft w:val="0"/>
          <w:marRight w:val="0"/>
          <w:marTop w:val="0"/>
          <w:marBottom w:val="420"/>
          <w:divBdr>
            <w:top w:val="none" w:sz="0" w:space="0" w:color="auto"/>
            <w:left w:val="none" w:sz="0" w:space="0" w:color="auto"/>
            <w:bottom w:val="none" w:sz="0" w:space="0" w:color="auto"/>
            <w:right w:val="none" w:sz="0" w:space="0" w:color="auto"/>
          </w:divBdr>
        </w:div>
        <w:div w:id="2068138118">
          <w:marLeft w:val="0"/>
          <w:marRight w:val="0"/>
          <w:marTop w:val="0"/>
          <w:marBottom w:val="420"/>
          <w:divBdr>
            <w:top w:val="none" w:sz="0" w:space="0" w:color="auto"/>
            <w:left w:val="none" w:sz="0" w:space="0" w:color="auto"/>
            <w:bottom w:val="none" w:sz="0" w:space="0" w:color="auto"/>
            <w:right w:val="none" w:sz="0" w:space="0" w:color="auto"/>
          </w:divBdr>
        </w:div>
        <w:div w:id="1510678493">
          <w:marLeft w:val="0"/>
          <w:marRight w:val="0"/>
          <w:marTop w:val="0"/>
          <w:marBottom w:val="420"/>
          <w:divBdr>
            <w:top w:val="none" w:sz="0" w:space="0" w:color="auto"/>
            <w:left w:val="none" w:sz="0" w:space="0" w:color="auto"/>
            <w:bottom w:val="none" w:sz="0" w:space="0" w:color="auto"/>
            <w:right w:val="none" w:sz="0" w:space="0" w:color="auto"/>
          </w:divBdr>
        </w:div>
        <w:div w:id="1961954212">
          <w:marLeft w:val="0"/>
          <w:marRight w:val="0"/>
          <w:marTop w:val="0"/>
          <w:marBottom w:val="420"/>
          <w:divBdr>
            <w:top w:val="none" w:sz="0" w:space="0" w:color="auto"/>
            <w:left w:val="none" w:sz="0" w:space="0" w:color="auto"/>
            <w:bottom w:val="none" w:sz="0" w:space="0" w:color="auto"/>
            <w:right w:val="none" w:sz="0" w:space="0" w:color="auto"/>
          </w:divBdr>
        </w:div>
        <w:div w:id="479612360">
          <w:marLeft w:val="0"/>
          <w:marRight w:val="0"/>
          <w:marTop w:val="0"/>
          <w:marBottom w:val="420"/>
          <w:divBdr>
            <w:top w:val="none" w:sz="0" w:space="0" w:color="auto"/>
            <w:left w:val="none" w:sz="0" w:space="0" w:color="auto"/>
            <w:bottom w:val="none" w:sz="0" w:space="0" w:color="auto"/>
            <w:right w:val="none" w:sz="0" w:space="0" w:color="auto"/>
          </w:divBdr>
        </w:div>
        <w:div w:id="264508876">
          <w:marLeft w:val="0"/>
          <w:marRight w:val="0"/>
          <w:marTop w:val="0"/>
          <w:marBottom w:val="420"/>
          <w:divBdr>
            <w:top w:val="none" w:sz="0" w:space="0" w:color="auto"/>
            <w:left w:val="none" w:sz="0" w:space="0" w:color="auto"/>
            <w:bottom w:val="none" w:sz="0" w:space="0" w:color="auto"/>
            <w:right w:val="none" w:sz="0" w:space="0" w:color="auto"/>
          </w:divBdr>
        </w:div>
        <w:div w:id="1043869588">
          <w:marLeft w:val="0"/>
          <w:marRight w:val="0"/>
          <w:marTop w:val="0"/>
          <w:marBottom w:val="420"/>
          <w:divBdr>
            <w:top w:val="none" w:sz="0" w:space="0" w:color="auto"/>
            <w:left w:val="none" w:sz="0" w:space="0" w:color="auto"/>
            <w:bottom w:val="none" w:sz="0" w:space="0" w:color="auto"/>
            <w:right w:val="none" w:sz="0" w:space="0" w:color="auto"/>
          </w:divBdr>
        </w:div>
        <w:div w:id="1219824642">
          <w:marLeft w:val="0"/>
          <w:marRight w:val="0"/>
          <w:marTop w:val="0"/>
          <w:marBottom w:val="420"/>
          <w:divBdr>
            <w:top w:val="none" w:sz="0" w:space="0" w:color="auto"/>
            <w:left w:val="none" w:sz="0" w:space="0" w:color="auto"/>
            <w:bottom w:val="none" w:sz="0" w:space="0" w:color="auto"/>
            <w:right w:val="none" w:sz="0" w:space="0" w:color="auto"/>
          </w:divBdr>
        </w:div>
        <w:div w:id="1187405165">
          <w:marLeft w:val="0"/>
          <w:marRight w:val="0"/>
          <w:marTop w:val="0"/>
          <w:marBottom w:val="420"/>
          <w:divBdr>
            <w:top w:val="none" w:sz="0" w:space="0" w:color="auto"/>
            <w:left w:val="none" w:sz="0" w:space="0" w:color="auto"/>
            <w:bottom w:val="none" w:sz="0" w:space="0" w:color="auto"/>
            <w:right w:val="none" w:sz="0" w:space="0" w:color="auto"/>
          </w:divBdr>
        </w:div>
        <w:div w:id="1259827884">
          <w:marLeft w:val="0"/>
          <w:marRight w:val="0"/>
          <w:marTop w:val="0"/>
          <w:marBottom w:val="420"/>
          <w:divBdr>
            <w:top w:val="none" w:sz="0" w:space="0" w:color="auto"/>
            <w:left w:val="none" w:sz="0" w:space="0" w:color="auto"/>
            <w:bottom w:val="none" w:sz="0" w:space="0" w:color="auto"/>
            <w:right w:val="none" w:sz="0" w:space="0" w:color="auto"/>
          </w:divBdr>
        </w:div>
        <w:div w:id="1635409839">
          <w:marLeft w:val="0"/>
          <w:marRight w:val="0"/>
          <w:marTop w:val="0"/>
          <w:marBottom w:val="420"/>
          <w:divBdr>
            <w:top w:val="none" w:sz="0" w:space="0" w:color="auto"/>
            <w:left w:val="none" w:sz="0" w:space="0" w:color="auto"/>
            <w:bottom w:val="none" w:sz="0" w:space="0" w:color="auto"/>
            <w:right w:val="none" w:sz="0" w:space="0" w:color="auto"/>
          </w:divBdr>
        </w:div>
        <w:div w:id="1372849245">
          <w:marLeft w:val="0"/>
          <w:marRight w:val="0"/>
          <w:marTop w:val="0"/>
          <w:marBottom w:val="420"/>
          <w:divBdr>
            <w:top w:val="none" w:sz="0" w:space="0" w:color="auto"/>
            <w:left w:val="none" w:sz="0" w:space="0" w:color="auto"/>
            <w:bottom w:val="none" w:sz="0" w:space="0" w:color="auto"/>
            <w:right w:val="none" w:sz="0" w:space="0" w:color="auto"/>
          </w:divBdr>
        </w:div>
        <w:div w:id="1887910044">
          <w:marLeft w:val="0"/>
          <w:marRight w:val="0"/>
          <w:marTop w:val="0"/>
          <w:marBottom w:val="420"/>
          <w:divBdr>
            <w:top w:val="none" w:sz="0" w:space="0" w:color="auto"/>
            <w:left w:val="none" w:sz="0" w:space="0" w:color="auto"/>
            <w:bottom w:val="none" w:sz="0" w:space="0" w:color="auto"/>
            <w:right w:val="none" w:sz="0" w:space="0" w:color="auto"/>
          </w:divBdr>
        </w:div>
        <w:div w:id="1105999387">
          <w:marLeft w:val="0"/>
          <w:marRight w:val="0"/>
          <w:marTop w:val="0"/>
          <w:marBottom w:val="420"/>
          <w:divBdr>
            <w:top w:val="none" w:sz="0" w:space="0" w:color="auto"/>
            <w:left w:val="none" w:sz="0" w:space="0" w:color="auto"/>
            <w:bottom w:val="none" w:sz="0" w:space="0" w:color="auto"/>
            <w:right w:val="none" w:sz="0" w:space="0" w:color="auto"/>
          </w:divBdr>
        </w:div>
        <w:div w:id="933248122">
          <w:marLeft w:val="0"/>
          <w:marRight w:val="0"/>
          <w:marTop w:val="0"/>
          <w:marBottom w:val="420"/>
          <w:divBdr>
            <w:top w:val="none" w:sz="0" w:space="0" w:color="auto"/>
            <w:left w:val="none" w:sz="0" w:space="0" w:color="auto"/>
            <w:bottom w:val="none" w:sz="0" w:space="0" w:color="auto"/>
            <w:right w:val="none" w:sz="0" w:space="0" w:color="auto"/>
          </w:divBdr>
        </w:div>
        <w:div w:id="791871965">
          <w:marLeft w:val="0"/>
          <w:marRight w:val="0"/>
          <w:marTop w:val="0"/>
          <w:marBottom w:val="420"/>
          <w:divBdr>
            <w:top w:val="none" w:sz="0" w:space="0" w:color="auto"/>
            <w:left w:val="none" w:sz="0" w:space="0" w:color="auto"/>
            <w:bottom w:val="none" w:sz="0" w:space="0" w:color="auto"/>
            <w:right w:val="none" w:sz="0" w:space="0" w:color="auto"/>
          </w:divBdr>
        </w:div>
        <w:div w:id="168300866">
          <w:marLeft w:val="0"/>
          <w:marRight w:val="0"/>
          <w:marTop w:val="0"/>
          <w:marBottom w:val="420"/>
          <w:divBdr>
            <w:top w:val="none" w:sz="0" w:space="0" w:color="auto"/>
            <w:left w:val="none" w:sz="0" w:space="0" w:color="auto"/>
            <w:bottom w:val="none" w:sz="0" w:space="0" w:color="auto"/>
            <w:right w:val="none" w:sz="0" w:space="0" w:color="auto"/>
          </w:divBdr>
        </w:div>
        <w:div w:id="738526614">
          <w:marLeft w:val="0"/>
          <w:marRight w:val="0"/>
          <w:marTop w:val="0"/>
          <w:marBottom w:val="420"/>
          <w:divBdr>
            <w:top w:val="none" w:sz="0" w:space="0" w:color="auto"/>
            <w:left w:val="none" w:sz="0" w:space="0" w:color="auto"/>
            <w:bottom w:val="none" w:sz="0" w:space="0" w:color="auto"/>
            <w:right w:val="none" w:sz="0" w:space="0" w:color="auto"/>
          </w:divBdr>
        </w:div>
        <w:div w:id="1706560586">
          <w:marLeft w:val="0"/>
          <w:marRight w:val="0"/>
          <w:marTop w:val="0"/>
          <w:marBottom w:val="420"/>
          <w:divBdr>
            <w:top w:val="none" w:sz="0" w:space="0" w:color="auto"/>
            <w:left w:val="none" w:sz="0" w:space="0" w:color="auto"/>
            <w:bottom w:val="none" w:sz="0" w:space="0" w:color="auto"/>
            <w:right w:val="none" w:sz="0" w:space="0" w:color="auto"/>
          </w:divBdr>
        </w:div>
        <w:div w:id="1343361588">
          <w:marLeft w:val="0"/>
          <w:marRight w:val="0"/>
          <w:marTop w:val="0"/>
          <w:marBottom w:val="420"/>
          <w:divBdr>
            <w:top w:val="none" w:sz="0" w:space="0" w:color="auto"/>
            <w:left w:val="none" w:sz="0" w:space="0" w:color="auto"/>
            <w:bottom w:val="none" w:sz="0" w:space="0" w:color="auto"/>
            <w:right w:val="none" w:sz="0" w:space="0" w:color="auto"/>
          </w:divBdr>
        </w:div>
        <w:div w:id="1811819340">
          <w:marLeft w:val="0"/>
          <w:marRight w:val="0"/>
          <w:marTop w:val="0"/>
          <w:marBottom w:val="420"/>
          <w:divBdr>
            <w:top w:val="none" w:sz="0" w:space="0" w:color="auto"/>
            <w:left w:val="none" w:sz="0" w:space="0" w:color="auto"/>
            <w:bottom w:val="none" w:sz="0" w:space="0" w:color="auto"/>
            <w:right w:val="none" w:sz="0" w:space="0" w:color="auto"/>
          </w:divBdr>
        </w:div>
        <w:div w:id="1136525436">
          <w:marLeft w:val="0"/>
          <w:marRight w:val="0"/>
          <w:marTop w:val="0"/>
          <w:marBottom w:val="180"/>
          <w:divBdr>
            <w:top w:val="none" w:sz="0" w:space="0" w:color="auto"/>
            <w:left w:val="none" w:sz="0" w:space="0" w:color="auto"/>
            <w:bottom w:val="none" w:sz="0" w:space="0" w:color="auto"/>
            <w:right w:val="none" w:sz="0" w:space="0" w:color="auto"/>
          </w:divBdr>
        </w:div>
        <w:div w:id="623656076">
          <w:marLeft w:val="0"/>
          <w:marRight w:val="0"/>
          <w:marTop w:val="0"/>
          <w:marBottom w:val="420"/>
          <w:divBdr>
            <w:top w:val="none" w:sz="0" w:space="0" w:color="auto"/>
            <w:left w:val="none" w:sz="0" w:space="0" w:color="auto"/>
            <w:bottom w:val="none" w:sz="0" w:space="0" w:color="auto"/>
            <w:right w:val="none" w:sz="0" w:space="0" w:color="auto"/>
          </w:divBdr>
        </w:div>
        <w:div w:id="1316958028">
          <w:marLeft w:val="0"/>
          <w:marRight w:val="0"/>
          <w:marTop w:val="0"/>
          <w:marBottom w:val="420"/>
          <w:divBdr>
            <w:top w:val="none" w:sz="0" w:space="0" w:color="auto"/>
            <w:left w:val="none" w:sz="0" w:space="0" w:color="auto"/>
            <w:bottom w:val="none" w:sz="0" w:space="0" w:color="auto"/>
            <w:right w:val="none" w:sz="0" w:space="0" w:color="auto"/>
          </w:divBdr>
        </w:div>
        <w:div w:id="1013801075">
          <w:marLeft w:val="0"/>
          <w:marRight w:val="0"/>
          <w:marTop w:val="0"/>
          <w:marBottom w:val="420"/>
          <w:divBdr>
            <w:top w:val="none" w:sz="0" w:space="0" w:color="auto"/>
            <w:left w:val="none" w:sz="0" w:space="0" w:color="auto"/>
            <w:bottom w:val="none" w:sz="0" w:space="0" w:color="auto"/>
            <w:right w:val="none" w:sz="0" w:space="0" w:color="auto"/>
          </w:divBdr>
        </w:div>
        <w:div w:id="1115252143">
          <w:marLeft w:val="0"/>
          <w:marRight w:val="0"/>
          <w:marTop w:val="0"/>
          <w:marBottom w:val="420"/>
          <w:divBdr>
            <w:top w:val="none" w:sz="0" w:space="0" w:color="auto"/>
            <w:left w:val="none" w:sz="0" w:space="0" w:color="auto"/>
            <w:bottom w:val="none" w:sz="0" w:space="0" w:color="auto"/>
            <w:right w:val="none" w:sz="0" w:space="0" w:color="auto"/>
          </w:divBdr>
        </w:div>
        <w:div w:id="300814312">
          <w:marLeft w:val="0"/>
          <w:marRight w:val="0"/>
          <w:marTop w:val="0"/>
          <w:marBottom w:val="420"/>
          <w:divBdr>
            <w:top w:val="none" w:sz="0" w:space="0" w:color="auto"/>
            <w:left w:val="none" w:sz="0" w:space="0" w:color="auto"/>
            <w:bottom w:val="none" w:sz="0" w:space="0" w:color="auto"/>
            <w:right w:val="none" w:sz="0" w:space="0" w:color="auto"/>
          </w:divBdr>
        </w:div>
        <w:div w:id="837581017">
          <w:marLeft w:val="0"/>
          <w:marRight w:val="0"/>
          <w:marTop w:val="0"/>
          <w:marBottom w:val="420"/>
          <w:divBdr>
            <w:top w:val="none" w:sz="0" w:space="0" w:color="auto"/>
            <w:left w:val="none" w:sz="0" w:space="0" w:color="auto"/>
            <w:bottom w:val="none" w:sz="0" w:space="0" w:color="auto"/>
            <w:right w:val="none" w:sz="0" w:space="0" w:color="auto"/>
          </w:divBdr>
        </w:div>
        <w:div w:id="1194073658">
          <w:marLeft w:val="0"/>
          <w:marRight w:val="0"/>
          <w:marTop w:val="0"/>
          <w:marBottom w:val="420"/>
          <w:divBdr>
            <w:top w:val="none" w:sz="0" w:space="0" w:color="auto"/>
            <w:left w:val="none" w:sz="0" w:space="0" w:color="auto"/>
            <w:bottom w:val="none" w:sz="0" w:space="0" w:color="auto"/>
            <w:right w:val="none" w:sz="0" w:space="0" w:color="auto"/>
          </w:divBdr>
        </w:div>
        <w:div w:id="756708060">
          <w:marLeft w:val="0"/>
          <w:marRight w:val="0"/>
          <w:marTop w:val="0"/>
          <w:marBottom w:val="420"/>
          <w:divBdr>
            <w:top w:val="none" w:sz="0" w:space="0" w:color="auto"/>
            <w:left w:val="none" w:sz="0" w:space="0" w:color="auto"/>
            <w:bottom w:val="none" w:sz="0" w:space="0" w:color="auto"/>
            <w:right w:val="none" w:sz="0" w:space="0" w:color="auto"/>
          </w:divBdr>
        </w:div>
        <w:div w:id="432288492">
          <w:marLeft w:val="0"/>
          <w:marRight w:val="0"/>
          <w:marTop w:val="0"/>
          <w:marBottom w:val="420"/>
          <w:divBdr>
            <w:top w:val="none" w:sz="0" w:space="0" w:color="auto"/>
            <w:left w:val="none" w:sz="0" w:space="0" w:color="auto"/>
            <w:bottom w:val="none" w:sz="0" w:space="0" w:color="auto"/>
            <w:right w:val="none" w:sz="0" w:space="0" w:color="auto"/>
          </w:divBdr>
        </w:div>
        <w:div w:id="469175971">
          <w:marLeft w:val="0"/>
          <w:marRight w:val="0"/>
          <w:marTop w:val="0"/>
          <w:marBottom w:val="420"/>
          <w:divBdr>
            <w:top w:val="none" w:sz="0" w:space="0" w:color="auto"/>
            <w:left w:val="none" w:sz="0" w:space="0" w:color="auto"/>
            <w:bottom w:val="none" w:sz="0" w:space="0" w:color="auto"/>
            <w:right w:val="none" w:sz="0" w:space="0" w:color="auto"/>
          </w:divBdr>
        </w:div>
        <w:div w:id="87889324">
          <w:marLeft w:val="0"/>
          <w:marRight w:val="0"/>
          <w:marTop w:val="0"/>
          <w:marBottom w:val="420"/>
          <w:divBdr>
            <w:top w:val="none" w:sz="0" w:space="0" w:color="auto"/>
            <w:left w:val="none" w:sz="0" w:space="0" w:color="auto"/>
            <w:bottom w:val="none" w:sz="0" w:space="0" w:color="auto"/>
            <w:right w:val="none" w:sz="0" w:space="0" w:color="auto"/>
          </w:divBdr>
        </w:div>
        <w:div w:id="1884756979">
          <w:marLeft w:val="0"/>
          <w:marRight w:val="0"/>
          <w:marTop w:val="0"/>
          <w:marBottom w:val="420"/>
          <w:divBdr>
            <w:top w:val="none" w:sz="0" w:space="0" w:color="auto"/>
            <w:left w:val="none" w:sz="0" w:space="0" w:color="auto"/>
            <w:bottom w:val="none" w:sz="0" w:space="0" w:color="auto"/>
            <w:right w:val="none" w:sz="0" w:space="0" w:color="auto"/>
          </w:divBdr>
        </w:div>
        <w:div w:id="2028556513">
          <w:marLeft w:val="0"/>
          <w:marRight w:val="0"/>
          <w:marTop w:val="780"/>
          <w:marBottom w:val="780"/>
          <w:divBdr>
            <w:top w:val="none" w:sz="0" w:space="0" w:color="auto"/>
            <w:left w:val="none" w:sz="0" w:space="0" w:color="auto"/>
            <w:bottom w:val="none" w:sz="0" w:space="0" w:color="auto"/>
            <w:right w:val="none" w:sz="0" w:space="0" w:color="auto"/>
          </w:divBdr>
          <w:divsChild>
            <w:div w:id="1308051474">
              <w:marLeft w:val="0"/>
              <w:marRight w:val="0"/>
              <w:marTop w:val="0"/>
              <w:marBottom w:val="0"/>
              <w:divBdr>
                <w:top w:val="none" w:sz="0" w:space="0" w:color="auto"/>
                <w:left w:val="none" w:sz="0" w:space="0" w:color="auto"/>
                <w:bottom w:val="none" w:sz="0" w:space="0" w:color="auto"/>
                <w:right w:val="none" w:sz="0" w:space="0" w:color="auto"/>
              </w:divBdr>
            </w:div>
          </w:divsChild>
        </w:div>
        <w:div w:id="1634214139">
          <w:marLeft w:val="0"/>
          <w:marRight w:val="0"/>
          <w:marTop w:val="0"/>
          <w:marBottom w:val="420"/>
          <w:divBdr>
            <w:top w:val="none" w:sz="0" w:space="0" w:color="auto"/>
            <w:left w:val="none" w:sz="0" w:space="0" w:color="auto"/>
            <w:bottom w:val="none" w:sz="0" w:space="0" w:color="auto"/>
            <w:right w:val="none" w:sz="0" w:space="0" w:color="auto"/>
          </w:divBdr>
        </w:div>
        <w:div w:id="1360619710">
          <w:marLeft w:val="0"/>
          <w:marRight w:val="0"/>
          <w:marTop w:val="0"/>
          <w:marBottom w:val="420"/>
          <w:divBdr>
            <w:top w:val="none" w:sz="0" w:space="0" w:color="auto"/>
            <w:left w:val="none" w:sz="0" w:space="0" w:color="auto"/>
            <w:bottom w:val="none" w:sz="0" w:space="0" w:color="auto"/>
            <w:right w:val="none" w:sz="0" w:space="0" w:color="auto"/>
          </w:divBdr>
        </w:div>
        <w:div w:id="1195194562">
          <w:marLeft w:val="0"/>
          <w:marRight w:val="0"/>
          <w:marTop w:val="0"/>
          <w:marBottom w:val="420"/>
          <w:divBdr>
            <w:top w:val="none" w:sz="0" w:space="0" w:color="auto"/>
            <w:left w:val="none" w:sz="0" w:space="0" w:color="auto"/>
            <w:bottom w:val="none" w:sz="0" w:space="0" w:color="auto"/>
            <w:right w:val="none" w:sz="0" w:space="0" w:color="auto"/>
          </w:divBdr>
        </w:div>
        <w:div w:id="11147640">
          <w:marLeft w:val="0"/>
          <w:marRight w:val="0"/>
          <w:marTop w:val="0"/>
          <w:marBottom w:val="420"/>
          <w:divBdr>
            <w:top w:val="none" w:sz="0" w:space="0" w:color="auto"/>
            <w:left w:val="none" w:sz="0" w:space="0" w:color="auto"/>
            <w:bottom w:val="none" w:sz="0" w:space="0" w:color="auto"/>
            <w:right w:val="none" w:sz="0" w:space="0" w:color="auto"/>
          </w:divBdr>
        </w:div>
        <w:div w:id="769592462">
          <w:marLeft w:val="0"/>
          <w:marRight w:val="0"/>
          <w:marTop w:val="0"/>
          <w:marBottom w:val="420"/>
          <w:divBdr>
            <w:top w:val="none" w:sz="0" w:space="0" w:color="auto"/>
            <w:left w:val="none" w:sz="0" w:space="0" w:color="auto"/>
            <w:bottom w:val="none" w:sz="0" w:space="0" w:color="auto"/>
            <w:right w:val="none" w:sz="0" w:space="0" w:color="auto"/>
          </w:divBdr>
        </w:div>
        <w:div w:id="899173537">
          <w:marLeft w:val="0"/>
          <w:marRight w:val="0"/>
          <w:marTop w:val="0"/>
          <w:marBottom w:val="420"/>
          <w:divBdr>
            <w:top w:val="none" w:sz="0" w:space="0" w:color="auto"/>
            <w:left w:val="none" w:sz="0" w:space="0" w:color="auto"/>
            <w:bottom w:val="none" w:sz="0" w:space="0" w:color="auto"/>
            <w:right w:val="none" w:sz="0" w:space="0" w:color="auto"/>
          </w:divBdr>
        </w:div>
        <w:div w:id="1504783645">
          <w:marLeft w:val="0"/>
          <w:marRight w:val="0"/>
          <w:marTop w:val="0"/>
          <w:marBottom w:val="420"/>
          <w:divBdr>
            <w:top w:val="none" w:sz="0" w:space="0" w:color="auto"/>
            <w:left w:val="none" w:sz="0" w:space="0" w:color="auto"/>
            <w:bottom w:val="none" w:sz="0" w:space="0" w:color="auto"/>
            <w:right w:val="none" w:sz="0" w:space="0" w:color="auto"/>
          </w:divBdr>
        </w:div>
        <w:div w:id="963541969">
          <w:marLeft w:val="0"/>
          <w:marRight w:val="0"/>
          <w:marTop w:val="0"/>
          <w:marBottom w:val="420"/>
          <w:divBdr>
            <w:top w:val="none" w:sz="0" w:space="0" w:color="auto"/>
            <w:left w:val="none" w:sz="0" w:space="0" w:color="auto"/>
            <w:bottom w:val="none" w:sz="0" w:space="0" w:color="auto"/>
            <w:right w:val="none" w:sz="0" w:space="0" w:color="auto"/>
          </w:divBdr>
        </w:div>
        <w:div w:id="1028020686">
          <w:marLeft w:val="0"/>
          <w:marRight w:val="0"/>
          <w:marTop w:val="0"/>
          <w:marBottom w:val="420"/>
          <w:divBdr>
            <w:top w:val="none" w:sz="0" w:space="0" w:color="auto"/>
            <w:left w:val="none" w:sz="0" w:space="0" w:color="auto"/>
            <w:bottom w:val="none" w:sz="0" w:space="0" w:color="auto"/>
            <w:right w:val="none" w:sz="0" w:space="0" w:color="auto"/>
          </w:divBdr>
        </w:div>
        <w:div w:id="1329553034">
          <w:marLeft w:val="0"/>
          <w:marRight w:val="0"/>
          <w:marTop w:val="0"/>
          <w:marBottom w:val="420"/>
          <w:divBdr>
            <w:top w:val="none" w:sz="0" w:space="0" w:color="auto"/>
            <w:left w:val="none" w:sz="0" w:space="0" w:color="auto"/>
            <w:bottom w:val="none" w:sz="0" w:space="0" w:color="auto"/>
            <w:right w:val="none" w:sz="0" w:space="0" w:color="auto"/>
          </w:divBdr>
        </w:div>
        <w:div w:id="1267301812">
          <w:marLeft w:val="0"/>
          <w:marRight w:val="0"/>
          <w:marTop w:val="0"/>
          <w:marBottom w:val="420"/>
          <w:divBdr>
            <w:top w:val="none" w:sz="0" w:space="0" w:color="auto"/>
            <w:left w:val="none" w:sz="0" w:space="0" w:color="auto"/>
            <w:bottom w:val="none" w:sz="0" w:space="0" w:color="auto"/>
            <w:right w:val="none" w:sz="0" w:space="0" w:color="auto"/>
          </w:divBdr>
        </w:div>
        <w:div w:id="380054566">
          <w:marLeft w:val="0"/>
          <w:marRight w:val="0"/>
          <w:marTop w:val="0"/>
          <w:marBottom w:val="420"/>
          <w:divBdr>
            <w:top w:val="none" w:sz="0" w:space="0" w:color="auto"/>
            <w:left w:val="none" w:sz="0" w:space="0" w:color="auto"/>
            <w:bottom w:val="none" w:sz="0" w:space="0" w:color="auto"/>
            <w:right w:val="none" w:sz="0" w:space="0" w:color="auto"/>
          </w:divBdr>
        </w:div>
        <w:div w:id="804393445">
          <w:marLeft w:val="0"/>
          <w:marRight w:val="0"/>
          <w:marTop w:val="780"/>
          <w:marBottom w:val="780"/>
          <w:divBdr>
            <w:top w:val="none" w:sz="0" w:space="0" w:color="auto"/>
            <w:left w:val="none" w:sz="0" w:space="0" w:color="auto"/>
            <w:bottom w:val="none" w:sz="0" w:space="0" w:color="auto"/>
            <w:right w:val="none" w:sz="0" w:space="0" w:color="auto"/>
          </w:divBdr>
          <w:divsChild>
            <w:div w:id="1290161619">
              <w:marLeft w:val="0"/>
              <w:marRight w:val="0"/>
              <w:marTop w:val="0"/>
              <w:marBottom w:val="0"/>
              <w:divBdr>
                <w:top w:val="none" w:sz="0" w:space="0" w:color="auto"/>
                <w:left w:val="none" w:sz="0" w:space="0" w:color="auto"/>
                <w:bottom w:val="none" w:sz="0" w:space="0" w:color="auto"/>
                <w:right w:val="none" w:sz="0" w:space="0" w:color="auto"/>
              </w:divBdr>
            </w:div>
          </w:divsChild>
        </w:div>
        <w:div w:id="168646282">
          <w:marLeft w:val="0"/>
          <w:marRight w:val="0"/>
          <w:marTop w:val="0"/>
          <w:marBottom w:val="420"/>
          <w:divBdr>
            <w:top w:val="none" w:sz="0" w:space="0" w:color="auto"/>
            <w:left w:val="none" w:sz="0" w:space="0" w:color="auto"/>
            <w:bottom w:val="none" w:sz="0" w:space="0" w:color="auto"/>
            <w:right w:val="none" w:sz="0" w:space="0" w:color="auto"/>
          </w:divBdr>
        </w:div>
        <w:div w:id="49428155">
          <w:marLeft w:val="0"/>
          <w:marRight w:val="0"/>
          <w:marTop w:val="0"/>
          <w:marBottom w:val="420"/>
          <w:divBdr>
            <w:top w:val="none" w:sz="0" w:space="0" w:color="auto"/>
            <w:left w:val="none" w:sz="0" w:space="0" w:color="auto"/>
            <w:bottom w:val="none" w:sz="0" w:space="0" w:color="auto"/>
            <w:right w:val="none" w:sz="0" w:space="0" w:color="auto"/>
          </w:divBdr>
        </w:div>
        <w:div w:id="1284194805">
          <w:marLeft w:val="0"/>
          <w:marRight w:val="0"/>
          <w:marTop w:val="0"/>
          <w:marBottom w:val="420"/>
          <w:divBdr>
            <w:top w:val="none" w:sz="0" w:space="0" w:color="auto"/>
            <w:left w:val="none" w:sz="0" w:space="0" w:color="auto"/>
            <w:bottom w:val="none" w:sz="0" w:space="0" w:color="auto"/>
            <w:right w:val="none" w:sz="0" w:space="0" w:color="auto"/>
          </w:divBdr>
        </w:div>
        <w:div w:id="2103717606">
          <w:marLeft w:val="0"/>
          <w:marRight w:val="0"/>
          <w:marTop w:val="780"/>
          <w:marBottom w:val="780"/>
          <w:divBdr>
            <w:top w:val="none" w:sz="0" w:space="0" w:color="auto"/>
            <w:left w:val="none" w:sz="0" w:space="0" w:color="auto"/>
            <w:bottom w:val="none" w:sz="0" w:space="0" w:color="auto"/>
            <w:right w:val="none" w:sz="0" w:space="0" w:color="auto"/>
          </w:divBdr>
          <w:divsChild>
            <w:div w:id="5327577">
              <w:marLeft w:val="0"/>
              <w:marRight w:val="0"/>
              <w:marTop w:val="0"/>
              <w:marBottom w:val="0"/>
              <w:divBdr>
                <w:top w:val="none" w:sz="0" w:space="0" w:color="auto"/>
                <w:left w:val="none" w:sz="0" w:space="0" w:color="auto"/>
                <w:bottom w:val="none" w:sz="0" w:space="0" w:color="auto"/>
                <w:right w:val="none" w:sz="0" w:space="0" w:color="auto"/>
              </w:divBdr>
            </w:div>
          </w:divsChild>
        </w:div>
        <w:div w:id="1360156299">
          <w:marLeft w:val="0"/>
          <w:marRight w:val="0"/>
          <w:marTop w:val="0"/>
          <w:marBottom w:val="420"/>
          <w:divBdr>
            <w:top w:val="none" w:sz="0" w:space="0" w:color="auto"/>
            <w:left w:val="none" w:sz="0" w:space="0" w:color="auto"/>
            <w:bottom w:val="none" w:sz="0" w:space="0" w:color="auto"/>
            <w:right w:val="none" w:sz="0" w:space="0" w:color="auto"/>
          </w:divBdr>
        </w:div>
        <w:div w:id="1165247851">
          <w:marLeft w:val="0"/>
          <w:marRight w:val="0"/>
          <w:marTop w:val="0"/>
          <w:marBottom w:val="420"/>
          <w:divBdr>
            <w:top w:val="none" w:sz="0" w:space="0" w:color="auto"/>
            <w:left w:val="none" w:sz="0" w:space="0" w:color="auto"/>
            <w:bottom w:val="none" w:sz="0" w:space="0" w:color="auto"/>
            <w:right w:val="none" w:sz="0" w:space="0" w:color="auto"/>
          </w:divBdr>
        </w:div>
        <w:div w:id="1072463155">
          <w:marLeft w:val="0"/>
          <w:marRight w:val="0"/>
          <w:marTop w:val="0"/>
          <w:marBottom w:val="420"/>
          <w:divBdr>
            <w:top w:val="none" w:sz="0" w:space="0" w:color="auto"/>
            <w:left w:val="none" w:sz="0" w:space="0" w:color="auto"/>
            <w:bottom w:val="none" w:sz="0" w:space="0" w:color="auto"/>
            <w:right w:val="none" w:sz="0" w:space="0" w:color="auto"/>
          </w:divBdr>
        </w:div>
        <w:div w:id="1135561830">
          <w:marLeft w:val="0"/>
          <w:marRight w:val="0"/>
          <w:marTop w:val="0"/>
          <w:marBottom w:val="420"/>
          <w:divBdr>
            <w:top w:val="none" w:sz="0" w:space="0" w:color="auto"/>
            <w:left w:val="none" w:sz="0" w:space="0" w:color="auto"/>
            <w:bottom w:val="none" w:sz="0" w:space="0" w:color="auto"/>
            <w:right w:val="none" w:sz="0" w:space="0" w:color="auto"/>
          </w:divBdr>
        </w:div>
        <w:div w:id="135071053">
          <w:marLeft w:val="0"/>
          <w:marRight w:val="0"/>
          <w:marTop w:val="0"/>
          <w:marBottom w:val="420"/>
          <w:divBdr>
            <w:top w:val="none" w:sz="0" w:space="0" w:color="auto"/>
            <w:left w:val="none" w:sz="0" w:space="0" w:color="auto"/>
            <w:bottom w:val="none" w:sz="0" w:space="0" w:color="auto"/>
            <w:right w:val="none" w:sz="0" w:space="0" w:color="auto"/>
          </w:divBdr>
        </w:div>
        <w:div w:id="602109189">
          <w:marLeft w:val="0"/>
          <w:marRight w:val="0"/>
          <w:marTop w:val="0"/>
          <w:marBottom w:val="180"/>
          <w:divBdr>
            <w:top w:val="none" w:sz="0" w:space="0" w:color="auto"/>
            <w:left w:val="none" w:sz="0" w:space="0" w:color="auto"/>
            <w:bottom w:val="none" w:sz="0" w:space="0" w:color="auto"/>
            <w:right w:val="none" w:sz="0" w:space="0" w:color="auto"/>
          </w:divBdr>
        </w:div>
        <w:div w:id="1533767614">
          <w:marLeft w:val="0"/>
          <w:marRight w:val="0"/>
          <w:marTop w:val="0"/>
          <w:marBottom w:val="180"/>
          <w:divBdr>
            <w:top w:val="none" w:sz="0" w:space="0" w:color="auto"/>
            <w:left w:val="none" w:sz="0" w:space="0" w:color="auto"/>
            <w:bottom w:val="none" w:sz="0" w:space="0" w:color="auto"/>
            <w:right w:val="none" w:sz="0" w:space="0" w:color="auto"/>
          </w:divBdr>
        </w:div>
        <w:div w:id="1884323772">
          <w:marLeft w:val="0"/>
          <w:marRight w:val="0"/>
          <w:marTop w:val="0"/>
          <w:marBottom w:val="420"/>
          <w:divBdr>
            <w:top w:val="none" w:sz="0" w:space="0" w:color="auto"/>
            <w:left w:val="none" w:sz="0" w:space="0" w:color="auto"/>
            <w:bottom w:val="none" w:sz="0" w:space="0" w:color="auto"/>
            <w:right w:val="none" w:sz="0" w:space="0" w:color="auto"/>
          </w:divBdr>
        </w:div>
        <w:div w:id="123931085">
          <w:marLeft w:val="0"/>
          <w:marRight w:val="0"/>
          <w:marTop w:val="0"/>
          <w:marBottom w:val="420"/>
          <w:divBdr>
            <w:top w:val="none" w:sz="0" w:space="0" w:color="auto"/>
            <w:left w:val="none" w:sz="0" w:space="0" w:color="auto"/>
            <w:bottom w:val="none" w:sz="0" w:space="0" w:color="auto"/>
            <w:right w:val="none" w:sz="0" w:space="0" w:color="auto"/>
          </w:divBdr>
        </w:div>
        <w:div w:id="375207376">
          <w:marLeft w:val="0"/>
          <w:marRight w:val="0"/>
          <w:marTop w:val="0"/>
          <w:marBottom w:val="420"/>
          <w:divBdr>
            <w:top w:val="none" w:sz="0" w:space="0" w:color="auto"/>
            <w:left w:val="none" w:sz="0" w:space="0" w:color="auto"/>
            <w:bottom w:val="none" w:sz="0" w:space="0" w:color="auto"/>
            <w:right w:val="none" w:sz="0" w:space="0" w:color="auto"/>
          </w:divBdr>
        </w:div>
        <w:div w:id="785929111">
          <w:marLeft w:val="0"/>
          <w:marRight w:val="0"/>
          <w:marTop w:val="0"/>
          <w:marBottom w:val="420"/>
          <w:divBdr>
            <w:top w:val="none" w:sz="0" w:space="0" w:color="auto"/>
            <w:left w:val="none" w:sz="0" w:space="0" w:color="auto"/>
            <w:bottom w:val="none" w:sz="0" w:space="0" w:color="auto"/>
            <w:right w:val="none" w:sz="0" w:space="0" w:color="auto"/>
          </w:divBdr>
        </w:div>
        <w:div w:id="1989088194">
          <w:marLeft w:val="0"/>
          <w:marRight w:val="0"/>
          <w:marTop w:val="780"/>
          <w:marBottom w:val="780"/>
          <w:divBdr>
            <w:top w:val="none" w:sz="0" w:space="0" w:color="auto"/>
            <w:left w:val="none" w:sz="0" w:space="0" w:color="auto"/>
            <w:bottom w:val="none" w:sz="0" w:space="0" w:color="auto"/>
            <w:right w:val="none" w:sz="0" w:space="0" w:color="auto"/>
          </w:divBdr>
          <w:divsChild>
            <w:div w:id="1601136053">
              <w:marLeft w:val="0"/>
              <w:marRight w:val="0"/>
              <w:marTop w:val="0"/>
              <w:marBottom w:val="0"/>
              <w:divBdr>
                <w:top w:val="none" w:sz="0" w:space="0" w:color="auto"/>
                <w:left w:val="none" w:sz="0" w:space="0" w:color="auto"/>
                <w:bottom w:val="none" w:sz="0" w:space="0" w:color="auto"/>
                <w:right w:val="none" w:sz="0" w:space="0" w:color="auto"/>
              </w:divBdr>
            </w:div>
          </w:divsChild>
        </w:div>
        <w:div w:id="2127651671">
          <w:marLeft w:val="0"/>
          <w:marRight w:val="0"/>
          <w:marTop w:val="0"/>
          <w:marBottom w:val="420"/>
          <w:divBdr>
            <w:top w:val="none" w:sz="0" w:space="0" w:color="auto"/>
            <w:left w:val="none" w:sz="0" w:space="0" w:color="auto"/>
            <w:bottom w:val="none" w:sz="0" w:space="0" w:color="auto"/>
            <w:right w:val="none" w:sz="0" w:space="0" w:color="auto"/>
          </w:divBdr>
        </w:div>
        <w:div w:id="797915775">
          <w:marLeft w:val="0"/>
          <w:marRight w:val="0"/>
          <w:marTop w:val="0"/>
          <w:marBottom w:val="420"/>
          <w:divBdr>
            <w:top w:val="none" w:sz="0" w:space="0" w:color="auto"/>
            <w:left w:val="none" w:sz="0" w:space="0" w:color="auto"/>
            <w:bottom w:val="none" w:sz="0" w:space="0" w:color="auto"/>
            <w:right w:val="none" w:sz="0" w:space="0" w:color="auto"/>
          </w:divBdr>
        </w:div>
        <w:div w:id="760183444">
          <w:marLeft w:val="0"/>
          <w:marRight w:val="0"/>
          <w:marTop w:val="0"/>
          <w:marBottom w:val="420"/>
          <w:divBdr>
            <w:top w:val="none" w:sz="0" w:space="0" w:color="auto"/>
            <w:left w:val="none" w:sz="0" w:space="0" w:color="auto"/>
            <w:bottom w:val="none" w:sz="0" w:space="0" w:color="auto"/>
            <w:right w:val="none" w:sz="0" w:space="0" w:color="auto"/>
          </w:divBdr>
        </w:div>
        <w:div w:id="477957880">
          <w:marLeft w:val="0"/>
          <w:marRight w:val="0"/>
          <w:marTop w:val="0"/>
          <w:marBottom w:val="420"/>
          <w:divBdr>
            <w:top w:val="none" w:sz="0" w:space="0" w:color="auto"/>
            <w:left w:val="none" w:sz="0" w:space="0" w:color="auto"/>
            <w:bottom w:val="none" w:sz="0" w:space="0" w:color="auto"/>
            <w:right w:val="none" w:sz="0" w:space="0" w:color="auto"/>
          </w:divBdr>
        </w:div>
        <w:div w:id="1934242939">
          <w:marLeft w:val="0"/>
          <w:marRight w:val="0"/>
          <w:marTop w:val="0"/>
          <w:marBottom w:val="420"/>
          <w:divBdr>
            <w:top w:val="none" w:sz="0" w:space="0" w:color="auto"/>
            <w:left w:val="none" w:sz="0" w:space="0" w:color="auto"/>
            <w:bottom w:val="none" w:sz="0" w:space="0" w:color="auto"/>
            <w:right w:val="none" w:sz="0" w:space="0" w:color="auto"/>
          </w:divBdr>
        </w:div>
        <w:div w:id="51316611">
          <w:marLeft w:val="0"/>
          <w:marRight w:val="0"/>
          <w:marTop w:val="780"/>
          <w:marBottom w:val="780"/>
          <w:divBdr>
            <w:top w:val="none" w:sz="0" w:space="0" w:color="auto"/>
            <w:left w:val="none" w:sz="0" w:space="0" w:color="auto"/>
            <w:bottom w:val="none" w:sz="0" w:space="0" w:color="auto"/>
            <w:right w:val="none" w:sz="0" w:space="0" w:color="auto"/>
          </w:divBdr>
          <w:divsChild>
            <w:div w:id="2079789534">
              <w:marLeft w:val="0"/>
              <w:marRight w:val="0"/>
              <w:marTop w:val="0"/>
              <w:marBottom w:val="0"/>
              <w:divBdr>
                <w:top w:val="none" w:sz="0" w:space="0" w:color="auto"/>
                <w:left w:val="none" w:sz="0" w:space="0" w:color="auto"/>
                <w:bottom w:val="none" w:sz="0" w:space="0" w:color="auto"/>
                <w:right w:val="none" w:sz="0" w:space="0" w:color="auto"/>
              </w:divBdr>
            </w:div>
          </w:divsChild>
        </w:div>
        <w:div w:id="1124036770">
          <w:marLeft w:val="0"/>
          <w:marRight w:val="0"/>
          <w:marTop w:val="0"/>
          <w:marBottom w:val="420"/>
          <w:divBdr>
            <w:top w:val="none" w:sz="0" w:space="0" w:color="auto"/>
            <w:left w:val="none" w:sz="0" w:space="0" w:color="auto"/>
            <w:bottom w:val="none" w:sz="0" w:space="0" w:color="auto"/>
            <w:right w:val="none" w:sz="0" w:space="0" w:color="auto"/>
          </w:divBdr>
        </w:div>
        <w:div w:id="621419553">
          <w:marLeft w:val="0"/>
          <w:marRight w:val="0"/>
          <w:marTop w:val="0"/>
          <w:marBottom w:val="420"/>
          <w:divBdr>
            <w:top w:val="none" w:sz="0" w:space="0" w:color="auto"/>
            <w:left w:val="none" w:sz="0" w:space="0" w:color="auto"/>
            <w:bottom w:val="none" w:sz="0" w:space="0" w:color="auto"/>
            <w:right w:val="none" w:sz="0" w:space="0" w:color="auto"/>
          </w:divBdr>
        </w:div>
        <w:div w:id="858814306">
          <w:marLeft w:val="0"/>
          <w:marRight w:val="0"/>
          <w:marTop w:val="0"/>
          <w:marBottom w:val="420"/>
          <w:divBdr>
            <w:top w:val="none" w:sz="0" w:space="0" w:color="auto"/>
            <w:left w:val="none" w:sz="0" w:space="0" w:color="auto"/>
            <w:bottom w:val="none" w:sz="0" w:space="0" w:color="auto"/>
            <w:right w:val="none" w:sz="0" w:space="0" w:color="auto"/>
          </w:divBdr>
        </w:div>
        <w:div w:id="522088934">
          <w:marLeft w:val="0"/>
          <w:marRight w:val="0"/>
          <w:marTop w:val="0"/>
          <w:marBottom w:val="420"/>
          <w:divBdr>
            <w:top w:val="none" w:sz="0" w:space="0" w:color="auto"/>
            <w:left w:val="none" w:sz="0" w:space="0" w:color="auto"/>
            <w:bottom w:val="none" w:sz="0" w:space="0" w:color="auto"/>
            <w:right w:val="none" w:sz="0" w:space="0" w:color="auto"/>
          </w:divBdr>
        </w:div>
        <w:div w:id="1033381906">
          <w:marLeft w:val="0"/>
          <w:marRight w:val="0"/>
          <w:marTop w:val="0"/>
          <w:marBottom w:val="420"/>
          <w:divBdr>
            <w:top w:val="none" w:sz="0" w:space="0" w:color="auto"/>
            <w:left w:val="none" w:sz="0" w:space="0" w:color="auto"/>
            <w:bottom w:val="none" w:sz="0" w:space="0" w:color="auto"/>
            <w:right w:val="none" w:sz="0" w:space="0" w:color="auto"/>
          </w:divBdr>
        </w:div>
        <w:div w:id="998654814">
          <w:marLeft w:val="0"/>
          <w:marRight w:val="0"/>
          <w:marTop w:val="0"/>
          <w:marBottom w:val="180"/>
          <w:divBdr>
            <w:top w:val="none" w:sz="0" w:space="0" w:color="auto"/>
            <w:left w:val="none" w:sz="0" w:space="0" w:color="auto"/>
            <w:bottom w:val="none" w:sz="0" w:space="0" w:color="auto"/>
            <w:right w:val="none" w:sz="0" w:space="0" w:color="auto"/>
          </w:divBdr>
        </w:div>
        <w:div w:id="2142727685">
          <w:marLeft w:val="0"/>
          <w:marRight w:val="0"/>
          <w:marTop w:val="0"/>
          <w:marBottom w:val="180"/>
          <w:divBdr>
            <w:top w:val="none" w:sz="0" w:space="0" w:color="auto"/>
            <w:left w:val="none" w:sz="0" w:space="0" w:color="auto"/>
            <w:bottom w:val="none" w:sz="0" w:space="0" w:color="auto"/>
            <w:right w:val="none" w:sz="0" w:space="0" w:color="auto"/>
          </w:divBdr>
        </w:div>
        <w:div w:id="1638759665">
          <w:marLeft w:val="0"/>
          <w:marRight w:val="0"/>
          <w:marTop w:val="0"/>
          <w:marBottom w:val="180"/>
          <w:divBdr>
            <w:top w:val="none" w:sz="0" w:space="0" w:color="auto"/>
            <w:left w:val="none" w:sz="0" w:space="0" w:color="auto"/>
            <w:bottom w:val="none" w:sz="0" w:space="0" w:color="auto"/>
            <w:right w:val="none" w:sz="0" w:space="0" w:color="auto"/>
          </w:divBdr>
        </w:div>
        <w:div w:id="1558786442">
          <w:marLeft w:val="0"/>
          <w:marRight w:val="0"/>
          <w:marTop w:val="0"/>
          <w:marBottom w:val="180"/>
          <w:divBdr>
            <w:top w:val="none" w:sz="0" w:space="0" w:color="auto"/>
            <w:left w:val="none" w:sz="0" w:space="0" w:color="auto"/>
            <w:bottom w:val="none" w:sz="0" w:space="0" w:color="auto"/>
            <w:right w:val="none" w:sz="0" w:space="0" w:color="auto"/>
          </w:divBdr>
        </w:div>
        <w:div w:id="48650397">
          <w:marLeft w:val="0"/>
          <w:marRight w:val="0"/>
          <w:marTop w:val="0"/>
          <w:marBottom w:val="420"/>
          <w:divBdr>
            <w:top w:val="none" w:sz="0" w:space="0" w:color="auto"/>
            <w:left w:val="none" w:sz="0" w:space="0" w:color="auto"/>
            <w:bottom w:val="none" w:sz="0" w:space="0" w:color="auto"/>
            <w:right w:val="none" w:sz="0" w:space="0" w:color="auto"/>
          </w:divBdr>
        </w:div>
        <w:div w:id="718549353">
          <w:marLeft w:val="0"/>
          <w:marRight w:val="0"/>
          <w:marTop w:val="0"/>
          <w:marBottom w:val="420"/>
          <w:divBdr>
            <w:top w:val="none" w:sz="0" w:space="0" w:color="auto"/>
            <w:left w:val="none" w:sz="0" w:space="0" w:color="auto"/>
            <w:bottom w:val="none" w:sz="0" w:space="0" w:color="auto"/>
            <w:right w:val="none" w:sz="0" w:space="0" w:color="auto"/>
          </w:divBdr>
        </w:div>
        <w:div w:id="520165154">
          <w:marLeft w:val="0"/>
          <w:marRight w:val="0"/>
          <w:marTop w:val="0"/>
          <w:marBottom w:val="420"/>
          <w:divBdr>
            <w:top w:val="none" w:sz="0" w:space="0" w:color="auto"/>
            <w:left w:val="none" w:sz="0" w:space="0" w:color="auto"/>
            <w:bottom w:val="none" w:sz="0" w:space="0" w:color="auto"/>
            <w:right w:val="none" w:sz="0" w:space="0" w:color="auto"/>
          </w:divBdr>
        </w:div>
        <w:div w:id="541524590">
          <w:marLeft w:val="0"/>
          <w:marRight w:val="0"/>
          <w:marTop w:val="0"/>
          <w:marBottom w:val="420"/>
          <w:divBdr>
            <w:top w:val="none" w:sz="0" w:space="0" w:color="auto"/>
            <w:left w:val="none" w:sz="0" w:space="0" w:color="auto"/>
            <w:bottom w:val="none" w:sz="0" w:space="0" w:color="auto"/>
            <w:right w:val="none" w:sz="0" w:space="0" w:color="auto"/>
          </w:divBdr>
        </w:div>
        <w:div w:id="666707683">
          <w:marLeft w:val="0"/>
          <w:marRight w:val="0"/>
          <w:marTop w:val="0"/>
          <w:marBottom w:val="420"/>
          <w:divBdr>
            <w:top w:val="none" w:sz="0" w:space="0" w:color="auto"/>
            <w:left w:val="none" w:sz="0" w:space="0" w:color="auto"/>
            <w:bottom w:val="none" w:sz="0" w:space="0" w:color="auto"/>
            <w:right w:val="none" w:sz="0" w:space="0" w:color="auto"/>
          </w:divBdr>
        </w:div>
        <w:div w:id="1668753931">
          <w:marLeft w:val="0"/>
          <w:marRight w:val="0"/>
          <w:marTop w:val="0"/>
          <w:marBottom w:val="420"/>
          <w:divBdr>
            <w:top w:val="none" w:sz="0" w:space="0" w:color="auto"/>
            <w:left w:val="none" w:sz="0" w:space="0" w:color="auto"/>
            <w:bottom w:val="none" w:sz="0" w:space="0" w:color="auto"/>
            <w:right w:val="none" w:sz="0" w:space="0" w:color="auto"/>
          </w:divBdr>
        </w:div>
        <w:div w:id="233010032">
          <w:marLeft w:val="0"/>
          <w:marRight w:val="0"/>
          <w:marTop w:val="0"/>
          <w:marBottom w:val="420"/>
          <w:divBdr>
            <w:top w:val="none" w:sz="0" w:space="0" w:color="auto"/>
            <w:left w:val="none" w:sz="0" w:space="0" w:color="auto"/>
            <w:bottom w:val="none" w:sz="0" w:space="0" w:color="auto"/>
            <w:right w:val="none" w:sz="0" w:space="0" w:color="auto"/>
          </w:divBdr>
        </w:div>
        <w:div w:id="999696094">
          <w:marLeft w:val="0"/>
          <w:marRight w:val="0"/>
          <w:marTop w:val="0"/>
          <w:marBottom w:val="420"/>
          <w:divBdr>
            <w:top w:val="none" w:sz="0" w:space="0" w:color="auto"/>
            <w:left w:val="none" w:sz="0" w:space="0" w:color="auto"/>
            <w:bottom w:val="none" w:sz="0" w:space="0" w:color="auto"/>
            <w:right w:val="none" w:sz="0" w:space="0" w:color="auto"/>
          </w:divBdr>
        </w:div>
        <w:div w:id="934944631">
          <w:marLeft w:val="0"/>
          <w:marRight w:val="0"/>
          <w:marTop w:val="0"/>
          <w:marBottom w:val="420"/>
          <w:divBdr>
            <w:top w:val="none" w:sz="0" w:space="0" w:color="auto"/>
            <w:left w:val="none" w:sz="0" w:space="0" w:color="auto"/>
            <w:bottom w:val="none" w:sz="0" w:space="0" w:color="auto"/>
            <w:right w:val="none" w:sz="0" w:space="0" w:color="auto"/>
          </w:divBdr>
        </w:div>
        <w:div w:id="844439649">
          <w:marLeft w:val="0"/>
          <w:marRight w:val="0"/>
          <w:marTop w:val="0"/>
          <w:marBottom w:val="420"/>
          <w:divBdr>
            <w:top w:val="none" w:sz="0" w:space="0" w:color="auto"/>
            <w:left w:val="none" w:sz="0" w:space="0" w:color="auto"/>
            <w:bottom w:val="none" w:sz="0" w:space="0" w:color="auto"/>
            <w:right w:val="none" w:sz="0" w:space="0" w:color="auto"/>
          </w:divBdr>
        </w:div>
        <w:div w:id="685442661">
          <w:marLeft w:val="0"/>
          <w:marRight w:val="0"/>
          <w:marTop w:val="0"/>
          <w:marBottom w:val="420"/>
          <w:divBdr>
            <w:top w:val="none" w:sz="0" w:space="0" w:color="auto"/>
            <w:left w:val="none" w:sz="0" w:space="0" w:color="auto"/>
            <w:bottom w:val="none" w:sz="0" w:space="0" w:color="auto"/>
            <w:right w:val="none" w:sz="0" w:space="0" w:color="auto"/>
          </w:divBdr>
        </w:div>
        <w:div w:id="1712874672">
          <w:marLeft w:val="0"/>
          <w:marRight w:val="0"/>
          <w:marTop w:val="0"/>
          <w:marBottom w:val="420"/>
          <w:divBdr>
            <w:top w:val="none" w:sz="0" w:space="0" w:color="auto"/>
            <w:left w:val="none" w:sz="0" w:space="0" w:color="auto"/>
            <w:bottom w:val="none" w:sz="0" w:space="0" w:color="auto"/>
            <w:right w:val="none" w:sz="0" w:space="0" w:color="auto"/>
          </w:divBdr>
        </w:div>
        <w:div w:id="1296912028">
          <w:marLeft w:val="0"/>
          <w:marRight w:val="0"/>
          <w:marTop w:val="0"/>
          <w:marBottom w:val="420"/>
          <w:divBdr>
            <w:top w:val="none" w:sz="0" w:space="0" w:color="auto"/>
            <w:left w:val="none" w:sz="0" w:space="0" w:color="auto"/>
            <w:bottom w:val="none" w:sz="0" w:space="0" w:color="auto"/>
            <w:right w:val="none" w:sz="0" w:space="0" w:color="auto"/>
          </w:divBdr>
        </w:div>
        <w:div w:id="1327242992">
          <w:marLeft w:val="0"/>
          <w:marRight w:val="0"/>
          <w:marTop w:val="0"/>
          <w:marBottom w:val="420"/>
          <w:divBdr>
            <w:top w:val="none" w:sz="0" w:space="0" w:color="auto"/>
            <w:left w:val="none" w:sz="0" w:space="0" w:color="auto"/>
            <w:bottom w:val="none" w:sz="0" w:space="0" w:color="auto"/>
            <w:right w:val="none" w:sz="0" w:space="0" w:color="auto"/>
          </w:divBdr>
        </w:div>
        <w:div w:id="1897737415">
          <w:marLeft w:val="0"/>
          <w:marRight w:val="0"/>
          <w:marTop w:val="0"/>
          <w:marBottom w:val="420"/>
          <w:divBdr>
            <w:top w:val="none" w:sz="0" w:space="0" w:color="auto"/>
            <w:left w:val="none" w:sz="0" w:space="0" w:color="auto"/>
            <w:bottom w:val="none" w:sz="0" w:space="0" w:color="auto"/>
            <w:right w:val="none" w:sz="0" w:space="0" w:color="auto"/>
          </w:divBdr>
        </w:div>
        <w:div w:id="1396901818">
          <w:marLeft w:val="0"/>
          <w:marRight w:val="0"/>
          <w:marTop w:val="0"/>
          <w:marBottom w:val="420"/>
          <w:divBdr>
            <w:top w:val="none" w:sz="0" w:space="0" w:color="auto"/>
            <w:left w:val="none" w:sz="0" w:space="0" w:color="auto"/>
            <w:bottom w:val="none" w:sz="0" w:space="0" w:color="auto"/>
            <w:right w:val="none" w:sz="0" w:space="0" w:color="auto"/>
          </w:divBdr>
        </w:div>
        <w:div w:id="90974665">
          <w:marLeft w:val="0"/>
          <w:marRight w:val="0"/>
          <w:marTop w:val="0"/>
          <w:marBottom w:val="420"/>
          <w:divBdr>
            <w:top w:val="none" w:sz="0" w:space="0" w:color="auto"/>
            <w:left w:val="none" w:sz="0" w:space="0" w:color="auto"/>
            <w:bottom w:val="none" w:sz="0" w:space="0" w:color="auto"/>
            <w:right w:val="none" w:sz="0" w:space="0" w:color="auto"/>
          </w:divBdr>
        </w:div>
        <w:div w:id="63065188">
          <w:marLeft w:val="0"/>
          <w:marRight w:val="0"/>
          <w:marTop w:val="0"/>
          <w:marBottom w:val="180"/>
          <w:divBdr>
            <w:top w:val="none" w:sz="0" w:space="0" w:color="auto"/>
            <w:left w:val="none" w:sz="0" w:space="0" w:color="auto"/>
            <w:bottom w:val="none" w:sz="0" w:space="0" w:color="auto"/>
            <w:right w:val="none" w:sz="0" w:space="0" w:color="auto"/>
          </w:divBdr>
        </w:div>
        <w:div w:id="1176991702">
          <w:marLeft w:val="0"/>
          <w:marRight w:val="0"/>
          <w:marTop w:val="0"/>
          <w:marBottom w:val="180"/>
          <w:divBdr>
            <w:top w:val="none" w:sz="0" w:space="0" w:color="auto"/>
            <w:left w:val="none" w:sz="0" w:space="0" w:color="auto"/>
            <w:bottom w:val="none" w:sz="0" w:space="0" w:color="auto"/>
            <w:right w:val="none" w:sz="0" w:space="0" w:color="auto"/>
          </w:divBdr>
        </w:div>
        <w:div w:id="1958025490">
          <w:marLeft w:val="0"/>
          <w:marRight w:val="0"/>
          <w:marTop w:val="0"/>
          <w:marBottom w:val="420"/>
          <w:divBdr>
            <w:top w:val="none" w:sz="0" w:space="0" w:color="auto"/>
            <w:left w:val="none" w:sz="0" w:space="0" w:color="auto"/>
            <w:bottom w:val="none" w:sz="0" w:space="0" w:color="auto"/>
            <w:right w:val="none" w:sz="0" w:space="0" w:color="auto"/>
          </w:divBdr>
        </w:div>
        <w:div w:id="1237670639">
          <w:marLeft w:val="0"/>
          <w:marRight w:val="0"/>
          <w:marTop w:val="780"/>
          <w:marBottom w:val="780"/>
          <w:divBdr>
            <w:top w:val="none" w:sz="0" w:space="0" w:color="auto"/>
            <w:left w:val="none" w:sz="0" w:space="0" w:color="auto"/>
            <w:bottom w:val="none" w:sz="0" w:space="0" w:color="auto"/>
            <w:right w:val="none" w:sz="0" w:space="0" w:color="auto"/>
          </w:divBdr>
          <w:divsChild>
            <w:div w:id="1317147991">
              <w:marLeft w:val="0"/>
              <w:marRight w:val="0"/>
              <w:marTop w:val="0"/>
              <w:marBottom w:val="0"/>
              <w:divBdr>
                <w:top w:val="none" w:sz="0" w:space="0" w:color="auto"/>
                <w:left w:val="none" w:sz="0" w:space="0" w:color="auto"/>
                <w:bottom w:val="none" w:sz="0" w:space="0" w:color="auto"/>
                <w:right w:val="none" w:sz="0" w:space="0" w:color="auto"/>
              </w:divBdr>
            </w:div>
          </w:divsChild>
        </w:div>
        <w:div w:id="817189461">
          <w:marLeft w:val="0"/>
          <w:marRight w:val="0"/>
          <w:marTop w:val="0"/>
          <w:marBottom w:val="420"/>
          <w:divBdr>
            <w:top w:val="none" w:sz="0" w:space="0" w:color="auto"/>
            <w:left w:val="none" w:sz="0" w:space="0" w:color="auto"/>
            <w:bottom w:val="none" w:sz="0" w:space="0" w:color="auto"/>
            <w:right w:val="none" w:sz="0" w:space="0" w:color="auto"/>
          </w:divBdr>
        </w:div>
        <w:div w:id="1257636771">
          <w:marLeft w:val="0"/>
          <w:marRight w:val="0"/>
          <w:marTop w:val="0"/>
          <w:marBottom w:val="180"/>
          <w:divBdr>
            <w:top w:val="none" w:sz="0" w:space="0" w:color="auto"/>
            <w:left w:val="none" w:sz="0" w:space="0" w:color="auto"/>
            <w:bottom w:val="none" w:sz="0" w:space="0" w:color="auto"/>
            <w:right w:val="none" w:sz="0" w:space="0" w:color="auto"/>
          </w:divBdr>
        </w:div>
        <w:div w:id="305013171">
          <w:marLeft w:val="0"/>
          <w:marRight w:val="0"/>
          <w:marTop w:val="0"/>
          <w:marBottom w:val="420"/>
          <w:divBdr>
            <w:top w:val="none" w:sz="0" w:space="0" w:color="auto"/>
            <w:left w:val="none" w:sz="0" w:space="0" w:color="auto"/>
            <w:bottom w:val="none" w:sz="0" w:space="0" w:color="auto"/>
            <w:right w:val="none" w:sz="0" w:space="0" w:color="auto"/>
          </w:divBdr>
        </w:div>
        <w:div w:id="853419067">
          <w:marLeft w:val="0"/>
          <w:marRight w:val="0"/>
          <w:marTop w:val="0"/>
          <w:marBottom w:val="180"/>
          <w:divBdr>
            <w:top w:val="none" w:sz="0" w:space="0" w:color="auto"/>
            <w:left w:val="none" w:sz="0" w:space="0" w:color="auto"/>
            <w:bottom w:val="none" w:sz="0" w:space="0" w:color="auto"/>
            <w:right w:val="none" w:sz="0" w:space="0" w:color="auto"/>
          </w:divBdr>
        </w:div>
        <w:div w:id="247076516">
          <w:marLeft w:val="0"/>
          <w:marRight w:val="0"/>
          <w:marTop w:val="0"/>
          <w:marBottom w:val="180"/>
          <w:divBdr>
            <w:top w:val="none" w:sz="0" w:space="0" w:color="auto"/>
            <w:left w:val="none" w:sz="0" w:space="0" w:color="auto"/>
            <w:bottom w:val="none" w:sz="0" w:space="0" w:color="auto"/>
            <w:right w:val="none" w:sz="0" w:space="0" w:color="auto"/>
          </w:divBdr>
        </w:div>
        <w:div w:id="421798600">
          <w:marLeft w:val="0"/>
          <w:marRight w:val="0"/>
          <w:marTop w:val="0"/>
          <w:marBottom w:val="420"/>
          <w:divBdr>
            <w:top w:val="none" w:sz="0" w:space="0" w:color="auto"/>
            <w:left w:val="none" w:sz="0" w:space="0" w:color="auto"/>
            <w:bottom w:val="none" w:sz="0" w:space="0" w:color="auto"/>
            <w:right w:val="none" w:sz="0" w:space="0" w:color="auto"/>
          </w:divBdr>
        </w:div>
        <w:div w:id="1672754441">
          <w:marLeft w:val="0"/>
          <w:marRight w:val="0"/>
          <w:marTop w:val="0"/>
          <w:marBottom w:val="420"/>
          <w:divBdr>
            <w:top w:val="none" w:sz="0" w:space="0" w:color="auto"/>
            <w:left w:val="none" w:sz="0" w:space="0" w:color="auto"/>
            <w:bottom w:val="none" w:sz="0" w:space="0" w:color="auto"/>
            <w:right w:val="none" w:sz="0" w:space="0" w:color="auto"/>
          </w:divBdr>
        </w:div>
        <w:div w:id="1428500790">
          <w:marLeft w:val="0"/>
          <w:marRight w:val="0"/>
          <w:marTop w:val="0"/>
          <w:marBottom w:val="180"/>
          <w:divBdr>
            <w:top w:val="none" w:sz="0" w:space="0" w:color="auto"/>
            <w:left w:val="none" w:sz="0" w:space="0" w:color="auto"/>
            <w:bottom w:val="none" w:sz="0" w:space="0" w:color="auto"/>
            <w:right w:val="none" w:sz="0" w:space="0" w:color="auto"/>
          </w:divBdr>
        </w:div>
        <w:div w:id="168835948">
          <w:marLeft w:val="0"/>
          <w:marRight w:val="0"/>
          <w:marTop w:val="0"/>
          <w:marBottom w:val="180"/>
          <w:divBdr>
            <w:top w:val="none" w:sz="0" w:space="0" w:color="auto"/>
            <w:left w:val="none" w:sz="0" w:space="0" w:color="auto"/>
            <w:bottom w:val="none" w:sz="0" w:space="0" w:color="auto"/>
            <w:right w:val="none" w:sz="0" w:space="0" w:color="auto"/>
          </w:divBdr>
        </w:div>
        <w:div w:id="886650843">
          <w:marLeft w:val="0"/>
          <w:marRight w:val="0"/>
          <w:marTop w:val="0"/>
          <w:marBottom w:val="180"/>
          <w:divBdr>
            <w:top w:val="none" w:sz="0" w:space="0" w:color="auto"/>
            <w:left w:val="none" w:sz="0" w:space="0" w:color="auto"/>
            <w:bottom w:val="none" w:sz="0" w:space="0" w:color="auto"/>
            <w:right w:val="none" w:sz="0" w:space="0" w:color="auto"/>
          </w:divBdr>
        </w:div>
        <w:div w:id="1741630537">
          <w:marLeft w:val="0"/>
          <w:marRight w:val="0"/>
          <w:marTop w:val="0"/>
          <w:marBottom w:val="420"/>
          <w:divBdr>
            <w:top w:val="none" w:sz="0" w:space="0" w:color="auto"/>
            <w:left w:val="none" w:sz="0" w:space="0" w:color="auto"/>
            <w:bottom w:val="none" w:sz="0" w:space="0" w:color="auto"/>
            <w:right w:val="none" w:sz="0" w:space="0" w:color="auto"/>
          </w:divBdr>
        </w:div>
        <w:div w:id="1668054385">
          <w:marLeft w:val="0"/>
          <w:marRight w:val="0"/>
          <w:marTop w:val="0"/>
          <w:marBottom w:val="420"/>
          <w:divBdr>
            <w:top w:val="none" w:sz="0" w:space="0" w:color="auto"/>
            <w:left w:val="none" w:sz="0" w:space="0" w:color="auto"/>
            <w:bottom w:val="none" w:sz="0" w:space="0" w:color="auto"/>
            <w:right w:val="none" w:sz="0" w:space="0" w:color="auto"/>
          </w:divBdr>
        </w:div>
        <w:div w:id="247269570">
          <w:marLeft w:val="0"/>
          <w:marRight w:val="0"/>
          <w:marTop w:val="0"/>
          <w:marBottom w:val="420"/>
          <w:divBdr>
            <w:top w:val="none" w:sz="0" w:space="0" w:color="auto"/>
            <w:left w:val="none" w:sz="0" w:space="0" w:color="auto"/>
            <w:bottom w:val="none" w:sz="0" w:space="0" w:color="auto"/>
            <w:right w:val="none" w:sz="0" w:space="0" w:color="auto"/>
          </w:divBdr>
        </w:div>
        <w:div w:id="2006130586">
          <w:marLeft w:val="0"/>
          <w:marRight w:val="0"/>
          <w:marTop w:val="0"/>
          <w:marBottom w:val="420"/>
          <w:divBdr>
            <w:top w:val="none" w:sz="0" w:space="0" w:color="auto"/>
            <w:left w:val="none" w:sz="0" w:space="0" w:color="auto"/>
            <w:bottom w:val="none" w:sz="0" w:space="0" w:color="auto"/>
            <w:right w:val="none" w:sz="0" w:space="0" w:color="auto"/>
          </w:divBdr>
        </w:div>
        <w:div w:id="1876382821">
          <w:marLeft w:val="0"/>
          <w:marRight w:val="0"/>
          <w:marTop w:val="0"/>
          <w:marBottom w:val="420"/>
          <w:divBdr>
            <w:top w:val="none" w:sz="0" w:space="0" w:color="auto"/>
            <w:left w:val="none" w:sz="0" w:space="0" w:color="auto"/>
            <w:bottom w:val="none" w:sz="0" w:space="0" w:color="auto"/>
            <w:right w:val="none" w:sz="0" w:space="0" w:color="auto"/>
          </w:divBdr>
        </w:div>
        <w:div w:id="1284385427">
          <w:marLeft w:val="0"/>
          <w:marRight w:val="0"/>
          <w:marTop w:val="0"/>
          <w:marBottom w:val="420"/>
          <w:divBdr>
            <w:top w:val="none" w:sz="0" w:space="0" w:color="auto"/>
            <w:left w:val="none" w:sz="0" w:space="0" w:color="auto"/>
            <w:bottom w:val="none" w:sz="0" w:space="0" w:color="auto"/>
            <w:right w:val="none" w:sz="0" w:space="0" w:color="auto"/>
          </w:divBdr>
        </w:div>
        <w:div w:id="1876113759">
          <w:marLeft w:val="0"/>
          <w:marRight w:val="0"/>
          <w:marTop w:val="0"/>
          <w:marBottom w:val="420"/>
          <w:divBdr>
            <w:top w:val="none" w:sz="0" w:space="0" w:color="auto"/>
            <w:left w:val="none" w:sz="0" w:space="0" w:color="auto"/>
            <w:bottom w:val="none" w:sz="0" w:space="0" w:color="auto"/>
            <w:right w:val="none" w:sz="0" w:space="0" w:color="auto"/>
          </w:divBdr>
        </w:div>
        <w:div w:id="444497012">
          <w:marLeft w:val="0"/>
          <w:marRight w:val="0"/>
          <w:marTop w:val="0"/>
          <w:marBottom w:val="420"/>
          <w:divBdr>
            <w:top w:val="none" w:sz="0" w:space="0" w:color="auto"/>
            <w:left w:val="none" w:sz="0" w:space="0" w:color="auto"/>
            <w:bottom w:val="none" w:sz="0" w:space="0" w:color="auto"/>
            <w:right w:val="none" w:sz="0" w:space="0" w:color="auto"/>
          </w:divBdr>
        </w:div>
        <w:div w:id="1138912390">
          <w:marLeft w:val="0"/>
          <w:marRight w:val="0"/>
          <w:marTop w:val="0"/>
          <w:marBottom w:val="180"/>
          <w:divBdr>
            <w:top w:val="none" w:sz="0" w:space="0" w:color="auto"/>
            <w:left w:val="none" w:sz="0" w:space="0" w:color="auto"/>
            <w:bottom w:val="none" w:sz="0" w:space="0" w:color="auto"/>
            <w:right w:val="none" w:sz="0" w:space="0" w:color="auto"/>
          </w:divBdr>
        </w:div>
        <w:div w:id="1725130385">
          <w:marLeft w:val="0"/>
          <w:marRight w:val="0"/>
          <w:marTop w:val="0"/>
          <w:marBottom w:val="180"/>
          <w:divBdr>
            <w:top w:val="none" w:sz="0" w:space="0" w:color="auto"/>
            <w:left w:val="none" w:sz="0" w:space="0" w:color="auto"/>
            <w:bottom w:val="none" w:sz="0" w:space="0" w:color="auto"/>
            <w:right w:val="none" w:sz="0" w:space="0" w:color="auto"/>
          </w:divBdr>
        </w:div>
        <w:div w:id="1721199677">
          <w:marLeft w:val="0"/>
          <w:marRight w:val="0"/>
          <w:marTop w:val="0"/>
          <w:marBottom w:val="180"/>
          <w:divBdr>
            <w:top w:val="none" w:sz="0" w:space="0" w:color="auto"/>
            <w:left w:val="none" w:sz="0" w:space="0" w:color="auto"/>
            <w:bottom w:val="none" w:sz="0" w:space="0" w:color="auto"/>
            <w:right w:val="none" w:sz="0" w:space="0" w:color="auto"/>
          </w:divBdr>
        </w:div>
        <w:div w:id="2091996315">
          <w:marLeft w:val="0"/>
          <w:marRight w:val="0"/>
          <w:marTop w:val="0"/>
          <w:marBottom w:val="420"/>
          <w:divBdr>
            <w:top w:val="none" w:sz="0" w:space="0" w:color="auto"/>
            <w:left w:val="none" w:sz="0" w:space="0" w:color="auto"/>
            <w:bottom w:val="none" w:sz="0" w:space="0" w:color="auto"/>
            <w:right w:val="none" w:sz="0" w:space="0" w:color="auto"/>
          </w:divBdr>
        </w:div>
        <w:div w:id="1865704260">
          <w:marLeft w:val="0"/>
          <w:marRight w:val="0"/>
          <w:marTop w:val="0"/>
          <w:marBottom w:val="420"/>
          <w:divBdr>
            <w:top w:val="none" w:sz="0" w:space="0" w:color="auto"/>
            <w:left w:val="none" w:sz="0" w:space="0" w:color="auto"/>
            <w:bottom w:val="none" w:sz="0" w:space="0" w:color="auto"/>
            <w:right w:val="none" w:sz="0" w:space="0" w:color="auto"/>
          </w:divBdr>
        </w:div>
        <w:div w:id="576866526">
          <w:marLeft w:val="0"/>
          <w:marRight w:val="0"/>
          <w:marTop w:val="0"/>
          <w:marBottom w:val="180"/>
          <w:divBdr>
            <w:top w:val="none" w:sz="0" w:space="0" w:color="auto"/>
            <w:left w:val="none" w:sz="0" w:space="0" w:color="auto"/>
            <w:bottom w:val="none" w:sz="0" w:space="0" w:color="auto"/>
            <w:right w:val="none" w:sz="0" w:space="0" w:color="auto"/>
          </w:divBdr>
        </w:div>
        <w:div w:id="44723208">
          <w:marLeft w:val="0"/>
          <w:marRight w:val="0"/>
          <w:marTop w:val="0"/>
          <w:marBottom w:val="180"/>
          <w:divBdr>
            <w:top w:val="none" w:sz="0" w:space="0" w:color="auto"/>
            <w:left w:val="none" w:sz="0" w:space="0" w:color="auto"/>
            <w:bottom w:val="none" w:sz="0" w:space="0" w:color="auto"/>
            <w:right w:val="none" w:sz="0" w:space="0" w:color="auto"/>
          </w:divBdr>
        </w:div>
        <w:div w:id="74471998">
          <w:marLeft w:val="0"/>
          <w:marRight w:val="0"/>
          <w:marTop w:val="0"/>
          <w:marBottom w:val="180"/>
          <w:divBdr>
            <w:top w:val="none" w:sz="0" w:space="0" w:color="auto"/>
            <w:left w:val="none" w:sz="0" w:space="0" w:color="auto"/>
            <w:bottom w:val="none" w:sz="0" w:space="0" w:color="auto"/>
            <w:right w:val="none" w:sz="0" w:space="0" w:color="auto"/>
          </w:divBdr>
        </w:div>
        <w:div w:id="344946830">
          <w:marLeft w:val="0"/>
          <w:marRight w:val="0"/>
          <w:marTop w:val="0"/>
          <w:marBottom w:val="180"/>
          <w:divBdr>
            <w:top w:val="none" w:sz="0" w:space="0" w:color="auto"/>
            <w:left w:val="none" w:sz="0" w:space="0" w:color="auto"/>
            <w:bottom w:val="none" w:sz="0" w:space="0" w:color="auto"/>
            <w:right w:val="none" w:sz="0" w:space="0" w:color="auto"/>
          </w:divBdr>
        </w:div>
        <w:div w:id="229655459">
          <w:marLeft w:val="0"/>
          <w:marRight w:val="0"/>
          <w:marTop w:val="0"/>
          <w:marBottom w:val="180"/>
          <w:divBdr>
            <w:top w:val="none" w:sz="0" w:space="0" w:color="auto"/>
            <w:left w:val="none" w:sz="0" w:space="0" w:color="auto"/>
            <w:bottom w:val="none" w:sz="0" w:space="0" w:color="auto"/>
            <w:right w:val="none" w:sz="0" w:space="0" w:color="auto"/>
          </w:divBdr>
        </w:div>
        <w:div w:id="1826822988">
          <w:marLeft w:val="0"/>
          <w:marRight w:val="0"/>
          <w:marTop w:val="0"/>
          <w:marBottom w:val="420"/>
          <w:divBdr>
            <w:top w:val="none" w:sz="0" w:space="0" w:color="auto"/>
            <w:left w:val="none" w:sz="0" w:space="0" w:color="auto"/>
            <w:bottom w:val="none" w:sz="0" w:space="0" w:color="auto"/>
            <w:right w:val="none" w:sz="0" w:space="0" w:color="auto"/>
          </w:divBdr>
        </w:div>
        <w:div w:id="537284213">
          <w:marLeft w:val="0"/>
          <w:marRight w:val="0"/>
          <w:marTop w:val="0"/>
          <w:marBottom w:val="180"/>
          <w:divBdr>
            <w:top w:val="none" w:sz="0" w:space="0" w:color="auto"/>
            <w:left w:val="none" w:sz="0" w:space="0" w:color="auto"/>
            <w:bottom w:val="none" w:sz="0" w:space="0" w:color="auto"/>
            <w:right w:val="none" w:sz="0" w:space="0" w:color="auto"/>
          </w:divBdr>
        </w:div>
        <w:div w:id="2139835606">
          <w:marLeft w:val="0"/>
          <w:marRight w:val="0"/>
          <w:marTop w:val="0"/>
          <w:marBottom w:val="180"/>
          <w:divBdr>
            <w:top w:val="none" w:sz="0" w:space="0" w:color="auto"/>
            <w:left w:val="none" w:sz="0" w:space="0" w:color="auto"/>
            <w:bottom w:val="none" w:sz="0" w:space="0" w:color="auto"/>
            <w:right w:val="none" w:sz="0" w:space="0" w:color="auto"/>
          </w:divBdr>
        </w:div>
        <w:div w:id="1488012130">
          <w:marLeft w:val="0"/>
          <w:marRight w:val="0"/>
          <w:marTop w:val="0"/>
          <w:marBottom w:val="180"/>
          <w:divBdr>
            <w:top w:val="none" w:sz="0" w:space="0" w:color="auto"/>
            <w:left w:val="none" w:sz="0" w:space="0" w:color="auto"/>
            <w:bottom w:val="none" w:sz="0" w:space="0" w:color="auto"/>
            <w:right w:val="none" w:sz="0" w:space="0" w:color="auto"/>
          </w:divBdr>
        </w:div>
        <w:div w:id="513689587">
          <w:marLeft w:val="0"/>
          <w:marRight w:val="0"/>
          <w:marTop w:val="0"/>
          <w:marBottom w:val="420"/>
          <w:divBdr>
            <w:top w:val="none" w:sz="0" w:space="0" w:color="auto"/>
            <w:left w:val="none" w:sz="0" w:space="0" w:color="auto"/>
            <w:bottom w:val="none" w:sz="0" w:space="0" w:color="auto"/>
            <w:right w:val="none" w:sz="0" w:space="0" w:color="auto"/>
          </w:divBdr>
        </w:div>
        <w:div w:id="951399765">
          <w:marLeft w:val="0"/>
          <w:marRight w:val="0"/>
          <w:marTop w:val="0"/>
          <w:marBottom w:val="180"/>
          <w:divBdr>
            <w:top w:val="none" w:sz="0" w:space="0" w:color="auto"/>
            <w:left w:val="none" w:sz="0" w:space="0" w:color="auto"/>
            <w:bottom w:val="none" w:sz="0" w:space="0" w:color="auto"/>
            <w:right w:val="none" w:sz="0" w:space="0" w:color="auto"/>
          </w:divBdr>
        </w:div>
        <w:div w:id="672344904">
          <w:marLeft w:val="0"/>
          <w:marRight w:val="0"/>
          <w:marTop w:val="0"/>
          <w:marBottom w:val="180"/>
          <w:divBdr>
            <w:top w:val="none" w:sz="0" w:space="0" w:color="auto"/>
            <w:left w:val="none" w:sz="0" w:space="0" w:color="auto"/>
            <w:bottom w:val="none" w:sz="0" w:space="0" w:color="auto"/>
            <w:right w:val="none" w:sz="0" w:space="0" w:color="auto"/>
          </w:divBdr>
        </w:div>
        <w:div w:id="263391693">
          <w:marLeft w:val="0"/>
          <w:marRight w:val="0"/>
          <w:marTop w:val="0"/>
          <w:marBottom w:val="180"/>
          <w:divBdr>
            <w:top w:val="none" w:sz="0" w:space="0" w:color="auto"/>
            <w:left w:val="none" w:sz="0" w:space="0" w:color="auto"/>
            <w:bottom w:val="none" w:sz="0" w:space="0" w:color="auto"/>
            <w:right w:val="none" w:sz="0" w:space="0" w:color="auto"/>
          </w:divBdr>
        </w:div>
        <w:div w:id="2013486524">
          <w:marLeft w:val="0"/>
          <w:marRight w:val="0"/>
          <w:marTop w:val="0"/>
          <w:marBottom w:val="180"/>
          <w:divBdr>
            <w:top w:val="none" w:sz="0" w:space="0" w:color="auto"/>
            <w:left w:val="none" w:sz="0" w:space="0" w:color="auto"/>
            <w:bottom w:val="none" w:sz="0" w:space="0" w:color="auto"/>
            <w:right w:val="none" w:sz="0" w:space="0" w:color="auto"/>
          </w:divBdr>
        </w:div>
        <w:div w:id="641468653">
          <w:marLeft w:val="0"/>
          <w:marRight w:val="0"/>
          <w:marTop w:val="0"/>
          <w:marBottom w:val="420"/>
          <w:divBdr>
            <w:top w:val="none" w:sz="0" w:space="0" w:color="auto"/>
            <w:left w:val="none" w:sz="0" w:space="0" w:color="auto"/>
            <w:bottom w:val="none" w:sz="0" w:space="0" w:color="auto"/>
            <w:right w:val="none" w:sz="0" w:space="0" w:color="auto"/>
          </w:divBdr>
        </w:div>
        <w:div w:id="1714381984">
          <w:marLeft w:val="0"/>
          <w:marRight w:val="0"/>
          <w:marTop w:val="0"/>
          <w:marBottom w:val="180"/>
          <w:divBdr>
            <w:top w:val="none" w:sz="0" w:space="0" w:color="auto"/>
            <w:left w:val="none" w:sz="0" w:space="0" w:color="auto"/>
            <w:bottom w:val="none" w:sz="0" w:space="0" w:color="auto"/>
            <w:right w:val="none" w:sz="0" w:space="0" w:color="auto"/>
          </w:divBdr>
        </w:div>
        <w:div w:id="94911128">
          <w:marLeft w:val="0"/>
          <w:marRight w:val="0"/>
          <w:marTop w:val="0"/>
          <w:marBottom w:val="180"/>
          <w:divBdr>
            <w:top w:val="none" w:sz="0" w:space="0" w:color="auto"/>
            <w:left w:val="none" w:sz="0" w:space="0" w:color="auto"/>
            <w:bottom w:val="none" w:sz="0" w:space="0" w:color="auto"/>
            <w:right w:val="none" w:sz="0" w:space="0" w:color="auto"/>
          </w:divBdr>
        </w:div>
        <w:div w:id="1949507358">
          <w:marLeft w:val="0"/>
          <w:marRight w:val="0"/>
          <w:marTop w:val="0"/>
          <w:marBottom w:val="180"/>
          <w:divBdr>
            <w:top w:val="none" w:sz="0" w:space="0" w:color="auto"/>
            <w:left w:val="none" w:sz="0" w:space="0" w:color="auto"/>
            <w:bottom w:val="none" w:sz="0" w:space="0" w:color="auto"/>
            <w:right w:val="none" w:sz="0" w:space="0" w:color="auto"/>
          </w:divBdr>
        </w:div>
        <w:div w:id="1480267955">
          <w:marLeft w:val="0"/>
          <w:marRight w:val="0"/>
          <w:marTop w:val="0"/>
          <w:marBottom w:val="180"/>
          <w:divBdr>
            <w:top w:val="none" w:sz="0" w:space="0" w:color="auto"/>
            <w:left w:val="none" w:sz="0" w:space="0" w:color="auto"/>
            <w:bottom w:val="none" w:sz="0" w:space="0" w:color="auto"/>
            <w:right w:val="none" w:sz="0" w:space="0" w:color="auto"/>
          </w:divBdr>
        </w:div>
        <w:div w:id="662003422">
          <w:marLeft w:val="0"/>
          <w:marRight w:val="0"/>
          <w:marTop w:val="0"/>
          <w:marBottom w:val="180"/>
          <w:divBdr>
            <w:top w:val="none" w:sz="0" w:space="0" w:color="auto"/>
            <w:left w:val="none" w:sz="0" w:space="0" w:color="auto"/>
            <w:bottom w:val="none" w:sz="0" w:space="0" w:color="auto"/>
            <w:right w:val="none" w:sz="0" w:space="0" w:color="auto"/>
          </w:divBdr>
        </w:div>
        <w:div w:id="747229">
          <w:marLeft w:val="0"/>
          <w:marRight w:val="0"/>
          <w:marTop w:val="0"/>
          <w:marBottom w:val="420"/>
          <w:divBdr>
            <w:top w:val="none" w:sz="0" w:space="0" w:color="auto"/>
            <w:left w:val="none" w:sz="0" w:space="0" w:color="auto"/>
            <w:bottom w:val="none" w:sz="0" w:space="0" w:color="auto"/>
            <w:right w:val="none" w:sz="0" w:space="0" w:color="auto"/>
          </w:divBdr>
        </w:div>
        <w:div w:id="1798527434">
          <w:marLeft w:val="0"/>
          <w:marRight w:val="0"/>
          <w:marTop w:val="0"/>
          <w:marBottom w:val="180"/>
          <w:divBdr>
            <w:top w:val="none" w:sz="0" w:space="0" w:color="auto"/>
            <w:left w:val="none" w:sz="0" w:space="0" w:color="auto"/>
            <w:bottom w:val="none" w:sz="0" w:space="0" w:color="auto"/>
            <w:right w:val="none" w:sz="0" w:space="0" w:color="auto"/>
          </w:divBdr>
        </w:div>
        <w:div w:id="1026104787">
          <w:marLeft w:val="0"/>
          <w:marRight w:val="0"/>
          <w:marTop w:val="0"/>
          <w:marBottom w:val="180"/>
          <w:divBdr>
            <w:top w:val="none" w:sz="0" w:space="0" w:color="auto"/>
            <w:left w:val="none" w:sz="0" w:space="0" w:color="auto"/>
            <w:bottom w:val="none" w:sz="0" w:space="0" w:color="auto"/>
            <w:right w:val="none" w:sz="0" w:space="0" w:color="auto"/>
          </w:divBdr>
        </w:div>
        <w:div w:id="774861726">
          <w:marLeft w:val="0"/>
          <w:marRight w:val="0"/>
          <w:marTop w:val="0"/>
          <w:marBottom w:val="180"/>
          <w:divBdr>
            <w:top w:val="none" w:sz="0" w:space="0" w:color="auto"/>
            <w:left w:val="none" w:sz="0" w:space="0" w:color="auto"/>
            <w:bottom w:val="none" w:sz="0" w:space="0" w:color="auto"/>
            <w:right w:val="none" w:sz="0" w:space="0" w:color="auto"/>
          </w:divBdr>
        </w:div>
        <w:div w:id="393894602">
          <w:marLeft w:val="0"/>
          <w:marRight w:val="0"/>
          <w:marTop w:val="0"/>
          <w:marBottom w:val="180"/>
          <w:divBdr>
            <w:top w:val="none" w:sz="0" w:space="0" w:color="auto"/>
            <w:left w:val="none" w:sz="0" w:space="0" w:color="auto"/>
            <w:bottom w:val="none" w:sz="0" w:space="0" w:color="auto"/>
            <w:right w:val="none" w:sz="0" w:space="0" w:color="auto"/>
          </w:divBdr>
        </w:div>
        <w:div w:id="414940658">
          <w:marLeft w:val="0"/>
          <w:marRight w:val="0"/>
          <w:marTop w:val="0"/>
          <w:marBottom w:val="180"/>
          <w:divBdr>
            <w:top w:val="none" w:sz="0" w:space="0" w:color="auto"/>
            <w:left w:val="none" w:sz="0" w:space="0" w:color="auto"/>
            <w:bottom w:val="none" w:sz="0" w:space="0" w:color="auto"/>
            <w:right w:val="none" w:sz="0" w:space="0" w:color="auto"/>
          </w:divBdr>
        </w:div>
        <w:div w:id="1542283730">
          <w:marLeft w:val="0"/>
          <w:marRight w:val="0"/>
          <w:marTop w:val="0"/>
          <w:marBottom w:val="180"/>
          <w:divBdr>
            <w:top w:val="none" w:sz="0" w:space="0" w:color="auto"/>
            <w:left w:val="none" w:sz="0" w:space="0" w:color="auto"/>
            <w:bottom w:val="none" w:sz="0" w:space="0" w:color="auto"/>
            <w:right w:val="none" w:sz="0" w:space="0" w:color="auto"/>
          </w:divBdr>
        </w:div>
        <w:div w:id="1397782822">
          <w:marLeft w:val="0"/>
          <w:marRight w:val="0"/>
          <w:marTop w:val="0"/>
          <w:marBottom w:val="420"/>
          <w:divBdr>
            <w:top w:val="none" w:sz="0" w:space="0" w:color="auto"/>
            <w:left w:val="none" w:sz="0" w:space="0" w:color="auto"/>
            <w:bottom w:val="none" w:sz="0" w:space="0" w:color="auto"/>
            <w:right w:val="none" w:sz="0" w:space="0" w:color="auto"/>
          </w:divBdr>
        </w:div>
        <w:div w:id="89937313">
          <w:marLeft w:val="0"/>
          <w:marRight w:val="0"/>
          <w:marTop w:val="0"/>
          <w:marBottom w:val="180"/>
          <w:divBdr>
            <w:top w:val="none" w:sz="0" w:space="0" w:color="auto"/>
            <w:left w:val="none" w:sz="0" w:space="0" w:color="auto"/>
            <w:bottom w:val="none" w:sz="0" w:space="0" w:color="auto"/>
            <w:right w:val="none" w:sz="0" w:space="0" w:color="auto"/>
          </w:divBdr>
        </w:div>
        <w:div w:id="672148823">
          <w:marLeft w:val="0"/>
          <w:marRight w:val="0"/>
          <w:marTop w:val="0"/>
          <w:marBottom w:val="180"/>
          <w:divBdr>
            <w:top w:val="none" w:sz="0" w:space="0" w:color="auto"/>
            <w:left w:val="none" w:sz="0" w:space="0" w:color="auto"/>
            <w:bottom w:val="none" w:sz="0" w:space="0" w:color="auto"/>
            <w:right w:val="none" w:sz="0" w:space="0" w:color="auto"/>
          </w:divBdr>
        </w:div>
        <w:div w:id="63964071">
          <w:marLeft w:val="0"/>
          <w:marRight w:val="0"/>
          <w:marTop w:val="0"/>
          <w:marBottom w:val="420"/>
          <w:divBdr>
            <w:top w:val="none" w:sz="0" w:space="0" w:color="auto"/>
            <w:left w:val="none" w:sz="0" w:space="0" w:color="auto"/>
            <w:bottom w:val="none" w:sz="0" w:space="0" w:color="auto"/>
            <w:right w:val="none" w:sz="0" w:space="0" w:color="auto"/>
          </w:divBdr>
        </w:div>
        <w:div w:id="640697890">
          <w:marLeft w:val="0"/>
          <w:marRight w:val="0"/>
          <w:marTop w:val="780"/>
          <w:marBottom w:val="780"/>
          <w:divBdr>
            <w:top w:val="none" w:sz="0" w:space="0" w:color="auto"/>
            <w:left w:val="none" w:sz="0" w:space="0" w:color="auto"/>
            <w:bottom w:val="none" w:sz="0" w:space="0" w:color="auto"/>
            <w:right w:val="none" w:sz="0" w:space="0" w:color="auto"/>
          </w:divBdr>
          <w:divsChild>
            <w:div w:id="538321663">
              <w:marLeft w:val="0"/>
              <w:marRight w:val="0"/>
              <w:marTop w:val="0"/>
              <w:marBottom w:val="0"/>
              <w:divBdr>
                <w:top w:val="none" w:sz="0" w:space="0" w:color="auto"/>
                <w:left w:val="none" w:sz="0" w:space="0" w:color="auto"/>
                <w:bottom w:val="none" w:sz="0" w:space="0" w:color="auto"/>
                <w:right w:val="none" w:sz="0" w:space="0" w:color="auto"/>
              </w:divBdr>
            </w:div>
          </w:divsChild>
        </w:div>
        <w:div w:id="544752748">
          <w:marLeft w:val="0"/>
          <w:marRight w:val="0"/>
          <w:marTop w:val="0"/>
          <w:marBottom w:val="420"/>
          <w:divBdr>
            <w:top w:val="none" w:sz="0" w:space="0" w:color="auto"/>
            <w:left w:val="none" w:sz="0" w:space="0" w:color="auto"/>
            <w:bottom w:val="none" w:sz="0" w:space="0" w:color="auto"/>
            <w:right w:val="none" w:sz="0" w:space="0" w:color="auto"/>
          </w:divBdr>
        </w:div>
        <w:div w:id="221915495">
          <w:marLeft w:val="0"/>
          <w:marRight w:val="0"/>
          <w:marTop w:val="0"/>
          <w:marBottom w:val="180"/>
          <w:divBdr>
            <w:top w:val="none" w:sz="0" w:space="0" w:color="auto"/>
            <w:left w:val="none" w:sz="0" w:space="0" w:color="auto"/>
            <w:bottom w:val="none" w:sz="0" w:space="0" w:color="auto"/>
            <w:right w:val="none" w:sz="0" w:space="0" w:color="auto"/>
          </w:divBdr>
        </w:div>
        <w:div w:id="1677685321">
          <w:marLeft w:val="0"/>
          <w:marRight w:val="0"/>
          <w:marTop w:val="0"/>
          <w:marBottom w:val="180"/>
          <w:divBdr>
            <w:top w:val="none" w:sz="0" w:space="0" w:color="auto"/>
            <w:left w:val="none" w:sz="0" w:space="0" w:color="auto"/>
            <w:bottom w:val="none" w:sz="0" w:space="0" w:color="auto"/>
            <w:right w:val="none" w:sz="0" w:space="0" w:color="auto"/>
          </w:divBdr>
        </w:div>
        <w:div w:id="220554835">
          <w:marLeft w:val="0"/>
          <w:marRight w:val="0"/>
          <w:marTop w:val="0"/>
          <w:marBottom w:val="420"/>
          <w:divBdr>
            <w:top w:val="none" w:sz="0" w:space="0" w:color="auto"/>
            <w:left w:val="none" w:sz="0" w:space="0" w:color="auto"/>
            <w:bottom w:val="none" w:sz="0" w:space="0" w:color="auto"/>
            <w:right w:val="none" w:sz="0" w:space="0" w:color="auto"/>
          </w:divBdr>
        </w:div>
        <w:div w:id="1338194585">
          <w:marLeft w:val="0"/>
          <w:marRight w:val="0"/>
          <w:marTop w:val="0"/>
          <w:marBottom w:val="180"/>
          <w:divBdr>
            <w:top w:val="none" w:sz="0" w:space="0" w:color="auto"/>
            <w:left w:val="none" w:sz="0" w:space="0" w:color="auto"/>
            <w:bottom w:val="none" w:sz="0" w:space="0" w:color="auto"/>
            <w:right w:val="none" w:sz="0" w:space="0" w:color="auto"/>
          </w:divBdr>
        </w:div>
        <w:div w:id="510802579">
          <w:marLeft w:val="0"/>
          <w:marRight w:val="0"/>
          <w:marTop w:val="0"/>
          <w:marBottom w:val="180"/>
          <w:divBdr>
            <w:top w:val="none" w:sz="0" w:space="0" w:color="auto"/>
            <w:left w:val="none" w:sz="0" w:space="0" w:color="auto"/>
            <w:bottom w:val="none" w:sz="0" w:space="0" w:color="auto"/>
            <w:right w:val="none" w:sz="0" w:space="0" w:color="auto"/>
          </w:divBdr>
        </w:div>
        <w:div w:id="585187839">
          <w:marLeft w:val="0"/>
          <w:marRight w:val="0"/>
          <w:marTop w:val="0"/>
          <w:marBottom w:val="180"/>
          <w:divBdr>
            <w:top w:val="none" w:sz="0" w:space="0" w:color="auto"/>
            <w:left w:val="none" w:sz="0" w:space="0" w:color="auto"/>
            <w:bottom w:val="none" w:sz="0" w:space="0" w:color="auto"/>
            <w:right w:val="none" w:sz="0" w:space="0" w:color="auto"/>
          </w:divBdr>
        </w:div>
        <w:div w:id="1719669532">
          <w:marLeft w:val="0"/>
          <w:marRight w:val="0"/>
          <w:marTop w:val="0"/>
          <w:marBottom w:val="180"/>
          <w:divBdr>
            <w:top w:val="none" w:sz="0" w:space="0" w:color="auto"/>
            <w:left w:val="none" w:sz="0" w:space="0" w:color="auto"/>
            <w:bottom w:val="none" w:sz="0" w:space="0" w:color="auto"/>
            <w:right w:val="none" w:sz="0" w:space="0" w:color="auto"/>
          </w:divBdr>
        </w:div>
        <w:div w:id="389959817">
          <w:marLeft w:val="0"/>
          <w:marRight w:val="0"/>
          <w:marTop w:val="0"/>
          <w:marBottom w:val="180"/>
          <w:divBdr>
            <w:top w:val="none" w:sz="0" w:space="0" w:color="auto"/>
            <w:left w:val="none" w:sz="0" w:space="0" w:color="auto"/>
            <w:bottom w:val="none" w:sz="0" w:space="0" w:color="auto"/>
            <w:right w:val="none" w:sz="0" w:space="0" w:color="auto"/>
          </w:divBdr>
        </w:div>
        <w:div w:id="1128666149">
          <w:marLeft w:val="0"/>
          <w:marRight w:val="0"/>
          <w:marTop w:val="0"/>
          <w:marBottom w:val="420"/>
          <w:divBdr>
            <w:top w:val="none" w:sz="0" w:space="0" w:color="auto"/>
            <w:left w:val="none" w:sz="0" w:space="0" w:color="auto"/>
            <w:bottom w:val="none" w:sz="0" w:space="0" w:color="auto"/>
            <w:right w:val="none" w:sz="0" w:space="0" w:color="auto"/>
          </w:divBdr>
        </w:div>
        <w:div w:id="1816024793">
          <w:marLeft w:val="0"/>
          <w:marRight w:val="0"/>
          <w:marTop w:val="780"/>
          <w:marBottom w:val="780"/>
          <w:divBdr>
            <w:top w:val="none" w:sz="0" w:space="0" w:color="auto"/>
            <w:left w:val="none" w:sz="0" w:space="0" w:color="auto"/>
            <w:bottom w:val="none" w:sz="0" w:space="0" w:color="auto"/>
            <w:right w:val="none" w:sz="0" w:space="0" w:color="auto"/>
          </w:divBdr>
          <w:divsChild>
            <w:div w:id="1269238097">
              <w:marLeft w:val="0"/>
              <w:marRight w:val="0"/>
              <w:marTop w:val="0"/>
              <w:marBottom w:val="0"/>
              <w:divBdr>
                <w:top w:val="none" w:sz="0" w:space="0" w:color="auto"/>
                <w:left w:val="none" w:sz="0" w:space="0" w:color="auto"/>
                <w:bottom w:val="none" w:sz="0" w:space="0" w:color="auto"/>
                <w:right w:val="none" w:sz="0" w:space="0" w:color="auto"/>
              </w:divBdr>
            </w:div>
          </w:divsChild>
        </w:div>
        <w:div w:id="1614436250">
          <w:marLeft w:val="0"/>
          <w:marRight w:val="0"/>
          <w:marTop w:val="0"/>
          <w:marBottom w:val="420"/>
          <w:divBdr>
            <w:top w:val="none" w:sz="0" w:space="0" w:color="auto"/>
            <w:left w:val="none" w:sz="0" w:space="0" w:color="auto"/>
            <w:bottom w:val="none" w:sz="0" w:space="0" w:color="auto"/>
            <w:right w:val="none" w:sz="0" w:space="0" w:color="auto"/>
          </w:divBdr>
        </w:div>
        <w:div w:id="1748191303">
          <w:marLeft w:val="0"/>
          <w:marRight w:val="0"/>
          <w:marTop w:val="0"/>
          <w:marBottom w:val="180"/>
          <w:divBdr>
            <w:top w:val="none" w:sz="0" w:space="0" w:color="auto"/>
            <w:left w:val="none" w:sz="0" w:space="0" w:color="auto"/>
            <w:bottom w:val="none" w:sz="0" w:space="0" w:color="auto"/>
            <w:right w:val="none" w:sz="0" w:space="0" w:color="auto"/>
          </w:divBdr>
        </w:div>
        <w:div w:id="1690526514">
          <w:marLeft w:val="0"/>
          <w:marRight w:val="0"/>
          <w:marTop w:val="0"/>
          <w:marBottom w:val="180"/>
          <w:divBdr>
            <w:top w:val="none" w:sz="0" w:space="0" w:color="auto"/>
            <w:left w:val="none" w:sz="0" w:space="0" w:color="auto"/>
            <w:bottom w:val="none" w:sz="0" w:space="0" w:color="auto"/>
            <w:right w:val="none" w:sz="0" w:space="0" w:color="auto"/>
          </w:divBdr>
        </w:div>
        <w:div w:id="288246236">
          <w:marLeft w:val="0"/>
          <w:marRight w:val="0"/>
          <w:marTop w:val="0"/>
          <w:marBottom w:val="420"/>
          <w:divBdr>
            <w:top w:val="none" w:sz="0" w:space="0" w:color="auto"/>
            <w:left w:val="none" w:sz="0" w:space="0" w:color="auto"/>
            <w:bottom w:val="none" w:sz="0" w:space="0" w:color="auto"/>
            <w:right w:val="none" w:sz="0" w:space="0" w:color="auto"/>
          </w:divBdr>
        </w:div>
        <w:div w:id="638339034">
          <w:marLeft w:val="0"/>
          <w:marRight w:val="0"/>
          <w:marTop w:val="0"/>
          <w:marBottom w:val="180"/>
          <w:divBdr>
            <w:top w:val="none" w:sz="0" w:space="0" w:color="auto"/>
            <w:left w:val="none" w:sz="0" w:space="0" w:color="auto"/>
            <w:bottom w:val="none" w:sz="0" w:space="0" w:color="auto"/>
            <w:right w:val="none" w:sz="0" w:space="0" w:color="auto"/>
          </w:divBdr>
        </w:div>
        <w:div w:id="318389479">
          <w:marLeft w:val="0"/>
          <w:marRight w:val="0"/>
          <w:marTop w:val="0"/>
          <w:marBottom w:val="180"/>
          <w:divBdr>
            <w:top w:val="none" w:sz="0" w:space="0" w:color="auto"/>
            <w:left w:val="none" w:sz="0" w:space="0" w:color="auto"/>
            <w:bottom w:val="none" w:sz="0" w:space="0" w:color="auto"/>
            <w:right w:val="none" w:sz="0" w:space="0" w:color="auto"/>
          </w:divBdr>
        </w:div>
        <w:div w:id="9914154">
          <w:marLeft w:val="0"/>
          <w:marRight w:val="0"/>
          <w:marTop w:val="0"/>
          <w:marBottom w:val="180"/>
          <w:divBdr>
            <w:top w:val="none" w:sz="0" w:space="0" w:color="auto"/>
            <w:left w:val="none" w:sz="0" w:space="0" w:color="auto"/>
            <w:bottom w:val="none" w:sz="0" w:space="0" w:color="auto"/>
            <w:right w:val="none" w:sz="0" w:space="0" w:color="auto"/>
          </w:divBdr>
        </w:div>
        <w:div w:id="873687055">
          <w:marLeft w:val="0"/>
          <w:marRight w:val="0"/>
          <w:marTop w:val="0"/>
          <w:marBottom w:val="1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l.facebook.com/l.php?u=https%3A%2F%2Fstackoverflow.com%2Fa%2F4205020&amp;h=AT3AKAjK0She49HhngoTB1a5XpBIsBAxhQ7qkinee0aGOyV4bOUsEie7Vzf_LwkuRipPFax8h-jc6f12fwaOXt9Z1F0zOVl2UFyEz2ZZFWHdnq5er5IgkDfqQfVwiUW--CoHdJbB_LXgP_X5UVv-8BnsUrgTmiDTXVZ4yg"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8.jpeg"/><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602</TotalTime>
  <Pages>19</Pages>
  <Words>4929</Words>
  <Characters>28101</Characters>
  <Application>Microsoft Office Word</Application>
  <DocSecurity>0</DocSecurity>
  <Lines>234</Lines>
  <Paragraphs>65</Paragraphs>
  <ScaleCrop>false</ScaleCrop>
  <Company/>
  <LinksUpToDate>false</LinksUpToDate>
  <CharactersWithSpaces>32965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Lại Quan Thiên</dc:creator>
  <cp:keywords/>
  <dc:description/>
  <cp:lastModifiedBy>Lại Quan Thiên</cp:lastModifiedBy>
  <cp:revision>130</cp:revision>
  <dcterms:created xsi:type="dcterms:W3CDTF">2024-03-29T01:46:00Z</dcterms:created>
  <dcterms:modified xsi:type="dcterms:W3CDTF">2024-04-12T10:47:00Z</dcterms:modified>
</cp:coreProperties>
</file>